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24F26" w14:textId="77777777" w:rsidR="00C65CF4" w:rsidRPr="00F1348E" w:rsidRDefault="00761933">
      <w:r w:rsidRPr="00F1348E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C3D3FF8" wp14:editId="14CBE9C8">
            <wp:simplePos x="0" y="0"/>
            <wp:positionH relativeFrom="column">
              <wp:posOffset>4401880</wp:posOffset>
            </wp:positionH>
            <wp:positionV relativeFrom="paragraph">
              <wp:posOffset>-170121</wp:posOffset>
            </wp:positionV>
            <wp:extent cx="1565275" cy="654050"/>
            <wp:effectExtent l="0" t="0" r="0" b="0"/>
            <wp:wrapNone/>
            <wp:docPr id="1" name="Рисунок 1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Untitled-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475" b="44509"/>
                    <a:stretch/>
                  </pic:blipFill>
                  <pic:spPr bwMode="auto">
                    <a:xfrm>
                      <a:off x="0" y="0"/>
                      <a:ext cx="156527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31F40" w14:textId="218D9DAC" w:rsidR="00761933" w:rsidRPr="00F1348E" w:rsidRDefault="00761933"/>
    <w:tbl>
      <w:tblPr>
        <w:tblW w:w="9493" w:type="dxa"/>
        <w:tblLook w:val="04A0" w:firstRow="1" w:lastRow="0" w:firstColumn="1" w:lastColumn="0" w:noHBand="0" w:noVBand="1"/>
      </w:tblPr>
      <w:tblGrid>
        <w:gridCol w:w="4531"/>
        <w:gridCol w:w="284"/>
        <w:gridCol w:w="4678"/>
      </w:tblGrid>
      <w:tr w:rsidR="0077157B" w:rsidRPr="00F1348E" w14:paraId="550E56CB" w14:textId="77777777" w:rsidTr="003505E3">
        <w:tc>
          <w:tcPr>
            <w:tcW w:w="4531" w:type="dxa"/>
            <w:shd w:val="clear" w:color="auto" w:fill="auto"/>
          </w:tcPr>
          <w:p w14:paraId="18D2A7CE" w14:textId="77777777" w:rsidR="00C65CF4" w:rsidRPr="00F1348E" w:rsidRDefault="00C65CF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47C3D3C" w14:textId="77777777" w:rsidR="00C65CF4" w:rsidRPr="00F1348E" w:rsidRDefault="00C65C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14:paraId="0D4617DE" w14:textId="77777777" w:rsidR="00C65CF4" w:rsidRPr="00F1348E" w:rsidRDefault="00D763A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1348E">
              <w:rPr>
                <w:b/>
                <w:bCs/>
                <w:sz w:val="28"/>
                <w:szCs w:val="28"/>
              </w:rPr>
              <w:t>УТВЕРЖДАЮ</w:t>
            </w:r>
          </w:p>
        </w:tc>
      </w:tr>
      <w:tr w:rsidR="0077157B" w:rsidRPr="00F1348E" w14:paraId="0D4144FB" w14:textId="77777777" w:rsidTr="003505E3">
        <w:tc>
          <w:tcPr>
            <w:tcW w:w="4531" w:type="dxa"/>
            <w:shd w:val="clear" w:color="auto" w:fill="auto"/>
          </w:tcPr>
          <w:p w14:paraId="22249DF6" w14:textId="77777777" w:rsidR="003C1C59" w:rsidRPr="00F1348E" w:rsidRDefault="003C1C59" w:rsidP="003C1C5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71CCB5A3" w14:textId="77777777" w:rsidR="003C1C59" w:rsidRPr="00F1348E" w:rsidRDefault="003C1C59" w:rsidP="003C1C5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14:paraId="55613529" w14:textId="77777777" w:rsidR="003C1C59" w:rsidRPr="00F1348E" w:rsidRDefault="008353B4" w:rsidP="008353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Главный конструктор по БРЭО – </w:t>
            </w:r>
            <w:r w:rsidR="003C1C59" w:rsidRPr="00F1348E">
              <w:rPr>
                <w:sz w:val="28"/>
                <w:szCs w:val="28"/>
              </w:rPr>
              <w:t>Начальник ОКБ БРЭО</w:t>
            </w:r>
            <w:r w:rsidR="003C1C59" w:rsidRPr="00F1348E">
              <w:rPr>
                <w:sz w:val="28"/>
                <w:szCs w:val="28"/>
              </w:rPr>
              <w:br/>
              <w:t>АО «УЗГА»</w:t>
            </w:r>
          </w:p>
        </w:tc>
      </w:tr>
      <w:tr w:rsidR="0077157B" w:rsidRPr="00F1348E" w14:paraId="78B8DF02" w14:textId="77777777" w:rsidTr="003505E3">
        <w:tc>
          <w:tcPr>
            <w:tcW w:w="4531" w:type="dxa"/>
            <w:shd w:val="clear" w:color="auto" w:fill="auto"/>
          </w:tcPr>
          <w:p w14:paraId="1C0017EB" w14:textId="77777777" w:rsidR="003C1C59" w:rsidRPr="00F1348E" w:rsidRDefault="003C1C59" w:rsidP="003C1C5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AA257D4" w14:textId="77777777" w:rsidR="003C1C59" w:rsidRPr="00F1348E" w:rsidRDefault="003C1C59" w:rsidP="003C1C5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14:paraId="51104877" w14:textId="77777777" w:rsidR="003C1C59" w:rsidRPr="00F1348E" w:rsidRDefault="003C1C59" w:rsidP="003C1C5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_________________ Э.В. Герасимов</w:t>
            </w:r>
          </w:p>
        </w:tc>
      </w:tr>
      <w:tr w:rsidR="003C1C59" w:rsidRPr="00F1348E" w14:paraId="679D4F81" w14:textId="77777777" w:rsidTr="003505E3">
        <w:tc>
          <w:tcPr>
            <w:tcW w:w="4531" w:type="dxa"/>
            <w:shd w:val="clear" w:color="auto" w:fill="auto"/>
          </w:tcPr>
          <w:p w14:paraId="67505180" w14:textId="77777777" w:rsidR="003C1C59" w:rsidRPr="00F1348E" w:rsidRDefault="003C1C59" w:rsidP="003C1C5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0F538C6C" w14:textId="77777777" w:rsidR="003C1C59" w:rsidRPr="00F1348E" w:rsidRDefault="003C1C59" w:rsidP="003C1C5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14:paraId="133EB473" w14:textId="07F6C68B" w:rsidR="003C1C59" w:rsidRPr="00F1348E" w:rsidRDefault="003C1C59" w:rsidP="003C1C5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«____»</w:t>
            </w:r>
            <w:r w:rsidR="007C1C47" w:rsidRPr="00F1348E">
              <w:rPr>
                <w:sz w:val="28"/>
                <w:szCs w:val="28"/>
              </w:rPr>
              <w:t xml:space="preserve"> </w:t>
            </w:r>
            <w:r w:rsidRPr="00F1348E">
              <w:rPr>
                <w:sz w:val="28"/>
                <w:szCs w:val="28"/>
              </w:rPr>
              <w:t>___________________202</w:t>
            </w:r>
            <w:r w:rsidR="008353B4" w:rsidRPr="00F1348E">
              <w:rPr>
                <w:sz w:val="28"/>
                <w:szCs w:val="28"/>
              </w:rPr>
              <w:t>3</w:t>
            </w:r>
            <w:r w:rsidRPr="00F1348E">
              <w:rPr>
                <w:sz w:val="28"/>
                <w:szCs w:val="28"/>
              </w:rPr>
              <w:t xml:space="preserve"> г.</w:t>
            </w:r>
          </w:p>
        </w:tc>
      </w:tr>
    </w:tbl>
    <w:p w14:paraId="18FFFCC1" w14:textId="77777777" w:rsidR="00C65CF4" w:rsidRPr="00F1348E" w:rsidRDefault="00C65CF4">
      <w:pPr>
        <w:spacing w:after="0" w:line="240" w:lineRule="auto"/>
        <w:rPr>
          <w:sz w:val="28"/>
          <w:szCs w:val="24"/>
        </w:rPr>
      </w:pPr>
    </w:p>
    <w:p w14:paraId="2F903961" w14:textId="77777777" w:rsidR="00C65CF4" w:rsidRPr="00F1348E" w:rsidRDefault="00C65CF4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AF5F9BB" w14:textId="77777777" w:rsidR="00134E49" w:rsidRPr="00F1348E" w:rsidRDefault="00134E49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597A5D50" w14:textId="77777777" w:rsidR="00134E49" w:rsidRPr="00F1348E" w:rsidRDefault="00134E49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65AB2DC" w14:textId="77777777" w:rsidR="008353B4" w:rsidRPr="00F1348E" w:rsidRDefault="008353B4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208C71DF" w14:textId="2CD7BD44" w:rsidR="003C1C59" w:rsidRPr="00F1348E" w:rsidRDefault="003C1C59" w:rsidP="003C1C59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F1348E">
        <w:rPr>
          <w:b/>
          <w:bCs/>
          <w:sz w:val="40"/>
          <w:szCs w:val="40"/>
        </w:rPr>
        <w:t>ТВРС-44</w:t>
      </w:r>
    </w:p>
    <w:p w14:paraId="2BFBA3A5" w14:textId="77777777" w:rsidR="008353B4" w:rsidRPr="00F1348E" w:rsidRDefault="008353B4" w:rsidP="008353B4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4818175E" w14:textId="62C21C78" w:rsidR="008353B4" w:rsidRPr="00F1348E" w:rsidRDefault="00D135C9" w:rsidP="003F2E88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F1348E">
        <w:rPr>
          <w:b/>
          <w:bCs/>
          <w:sz w:val="32"/>
          <w:szCs w:val="32"/>
        </w:rPr>
        <w:t xml:space="preserve">Спецификация локальной сети контроллеров </w:t>
      </w:r>
      <w:r w:rsidR="009863EC" w:rsidRPr="00F1348E">
        <w:rPr>
          <w:b/>
          <w:bCs/>
          <w:sz w:val="32"/>
          <w:szCs w:val="32"/>
        </w:rPr>
        <w:t>системы электроснабжения</w:t>
      </w:r>
      <w:r w:rsidR="009C5250" w:rsidRPr="00F1348E">
        <w:rPr>
          <w:b/>
          <w:bCs/>
          <w:sz w:val="32"/>
          <w:szCs w:val="32"/>
        </w:rPr>
        <w:br/>
        <w:t>(Протокол информационного взаимодействия)</w:t>
      </w:r>
      <w:r w:rsidR="003C1C59" w:rsidRPr="00F1348E">
        <w:rPr>
          <w:b/>
          <w:bCs/>
          <w:sz w:val="32"/>
          <w:szCs w:val="32"/>
        </w:rPr>
        <w:br/>
      </w:r>
    </w:p>
    <w:p w14:paraId="5F455866" w14:textId="6F0478F1" w:rsidR="008353B4" w:rsidRPr="00F1348E" w:rsidRDefault="008353B4" w:rsidP="008353B4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F1348E">
        <w:rPr>
          <w:b/>
          <w:bCs/>
          <w:sz w:val="28"/>
          <w:szCs w:val="28"/>
        </w:rPr>
        <w:t xml:space="preserve">Редакция </w:t>
      </w:r>
      <w:r w:rsidR="00070A19" w:rsidRPr="00F1348E">
        <w:rPr>
          <w:b/>
          <w:bCs/>
          <w:sz w:val="28"/>
          <w:szCs w:val="28"/>
        </w:rPr>
        <w:t>0</w:t>
      </w:r>
      <w:r w:rsidRPr="00F1348E">
        <w:rPr>
          <w:b/>
          <w:bCs/>
          <w:sz w:val="28"/>
          <w:szCs w:val="28"/>
        </w:rPr>
        <w:t>1.0</w:t>
      </w:r>
      <w:r w:rsidR="0039792B" w:rsidRPr="00F1348E">
        <w:rPr>
          <w:b/>
          <w:bCs/>
          <w:sz w:val="28"/>
          <w:szCs w:val="28"/>
        </w:rPr>
        <w:t>00</w:t>
      </w:r>
    </w:p>
    <w:p w14:paraId="025D2670" w14:textId="77777777" w:rsidR="00C65CF4" w:rsidRPr="00F1348E" w:rsidRDefault="00C65CF4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A9840F2" w14:textId="3E32183A" w:rsidR="00C65CF4" w:rsidRPr="00F1348E" w:rsidRDefault="009863EC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F1348E">
        <w:rPr>
          <w:b/>
          <w:bCs/>
          <w:sz w:val="28"/>
          <w:szCs w:val="28"/>
        </w:rPr>
        <w:t>ТВРС.СС.АТА-</w:t>
      </w:r>
      <w:proofErr w:type="gramStart"/>
      <w:r w:rsidRPr="00F1348E">
        <w:rPr>
          <w:b/>
          <w:bCs/>
          <w:sz w:val="28"/>
          <w:szCs w:val="28"/>
        </w:rPr>
        <w:t>24.</w:t>
      </w:r>
      <w:r w:rsidR="0039792B" w:rsidRPr="00F1348E">
        <w:rPr>
          <w:b/>
          <w:bCs/>
          <w:sz w:val="28"/>
          <w:szCs w:val="28"/>
        </w:rPr>
        <w:t>С</w:t>
      </w:r>
      <w:r w:rsidRPr="00F1348E">
        <w:rPr>
          <w:b/>
          <w:bCs/>
          <w:sz w:val="28"/>
          <w:szCs w:val="28"/>
        </w:rPr>
        <w:t>П</w:t>
      </w:r>
      <w:proofErr w:type="gramEnd"/>
      <w:r w:rsidRPr="00F1348E">
        <w:rPr>
          <w:b/>
          <w:bCs/>
          <w:sz w:val="28"/>
          <w:szCs w:val="28"/>
        </w:rPr>
        <w:t>00001</w:t>
      </w:r>
    </w:p>
    <w:p w14:paraId="4E006ED7" w14:textId="77777777" w:rsidR="00C65CF4" w:rsidRPr="00F1348E" w:rsidRDefault="00C65CF4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01A9004E" w14:textId="77777777" w:rsidR="00C65CF4" w:rsidRPr="00F1348E" w:rsidRDefault="00C65CF4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B7D6DC7" w14:textId="30BD05E8" w:rsidR="00C65CF4" w:rsidRPr="00F1348E" w:rsidRDefault="007C53D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F1348E">
        <w:rPr>
          <w:b/>
          <w:bCs/>
          <w:sz w:val="28"/>
          <w:szCs w:val="28"/>
        </w:rPr>
        <w:t xml:space="preserve">  </w:t>
      </w:r>
    </w:p>
    <w:p w14:paraId="25E94309" w14:textId="77777777" w:rsidR="00134E49" w:rsidRPr="00F1348E" w:rsidRDefault="00134E49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00BD8A1D" w14:textId="77777777" w:rsidR="00134E49" w:rsidRPr="00F1348E" w:rsidRDefault="00134E49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026825D9" w14:textId="77777777" w:rsidR="00134E49" w:rsidRPr="00F1348E" w:rsidRDefault="00134E49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7080A8DB" w14:textId="77777777" w:rsidR="00C65CF4" w:rsidRPr="00F1348E" w:rsidRDefault="00C65CF4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70DC78D0" w14:textId="77777777" w:rsidR="00C65CF4" w:rsidRPr="00F1348E" w:rsidRDefault="00C65CF4" w:rsidP="0039792B">
      <w:pPr>
        <w:spacing w:after="0" w:line="240" w:lineRule="auto"/>
        <w:rPr>
          <w:b/>
          <w:bCs/>
          <w:sz w:val="28"/>
          <w:szCs w:val="28"/>
        </w:rPr>
      </w:pPr>
    </w:p>
    <w:p w14:paraId="5513B6A7" w14:textId="77777777" w:rsidR="00C65CF4" w:rsidRPr="00F1348E" w:rsidRDefault="00C65CF4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21FA3EFB" w14:textId="77777777" w:rsidR="0039792B" w:rsidRPr="00F1348E" w:rsidRDefault="0039792B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70362CED" w14:textId="77777777" w:rsidR="0039792B" w:rsidRPr="00F1348E" w:rsidRDefault="00D763AE">
      <w:pPr>
        <w:spacing w:after="0" w:line="240" w:lineRule="auto"/>
        <w:jc w:val="center"/>
        <w:rPr>
          <w:sz w:val="28"/>
          <w:szCs w:val="28"/>
        </w:rPr>
      </w:pPr>
      <w:r w:rsidRPr="00F1348E">
        <w:rPr>
          <w:b/>
          <w:sz w:val="28"/>
          <w:szCs w:val="28"/>
        </w:rPr>
        <w:t>202</w:t>
      </w:r>
      <w:r w:rsidR="008353B4" w:rsidRPr="00F1348E">
        <w:rPr>
          <w:b/>
          <w:sz w:val="28"/>
          <w:szCs w:val="28"/>
        </w:rPr>
        <w:t>3</w:t>
      </w:r>
      <w:r w:rsidRPr="00F1348E">
        <w:rPr>
          <w:b/>
          <w:sz w:val="28"/>
          <w:szCs w:val="28"/>
        </w:rPr>
        <w:t xml:space="preserve"> г</w:t>
      </w:r>
      <w:r w:rsidRPr="00F1348E">
        <w:rPr>
          <w:sz w:val="28"/>
          <w:szCs w:val="28"/>
        </w:rPr>
        <w:t>.</w:t>
      </w:r>
    </w:p>
    <w:p w14:paraId="7052FE81" w14:textId="22FF669E" w:rsidR="00C65CF4" w:rsidRPr="00F1348E" w:rsidRDefault="00D763AE" w:rsidP="0039792B">
      <w:pPr>
        <w:spacing w:after="0" w:line="240" w:lineRule="auto"/>
      </w:pPr>
      <w:r w:rsidRPr="00F1348E">
        <w:br w:type="page"/>
      </w:r>
    </w:p>
    <w:p w14:paraId="479D6478" w14:textId="34704C4B" w:rsidR="00070A19" w:rsidRPr="00F1348E" w:rsidRDefault="00070A19" w:rsidP="00B031C6">
      <w:pPr>
        <w:spacing w:line="240" w:lineRule="auto"/>
        <w:jc w:val="center"/>
        <w:rPr>
          <w:b/>
          <w:sz w:val="28"/>
          <w:szCs w:val="28"/>
        </w:rPr>
      </w:pPr>
      <w:r w:rsidRPr="00F1348E">
        <w:rPr>
          <w:b/>
          <w:sz w:val="28"/>
          <w:szCs w:val="28"/>
        </w:rPr>
        <w:lastRenderedPageBreak/>
        <w:t>ЛИСТ СОГЛАСОВАНИЯ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3585"/>
        <w:gridCol w:w="2086"/>
        <w:gridCol w:w="1569"/>
        <w:gridCol w:w="2115"/>
      </w:tblGrid>
      <w:tr w:rsidR="0077157B" w:rsidRPr="00F1348E" w14:paraId="39E25B18" w14:textId="77777777" w:rsidTr="003C1C59">
        <w:tc>
          <w:tcPr>
            <w:tcW w:w="9355" w:type="dxa"/>
            <w:gridSpan w:val="4"/>
            <w:tcBorders>
              <w:bottom w:val="single" w:sz="4" w:space="0" w:color="000000"/>
            </w:tcBorders>
          </w:tcPr>
          <w:p w14:paraId="3AFA92E6" w14:textId="1EC3957E" w:rsidR="00C65CF4" w:rsidRPr="00F1348E" w:rsidRDefault="00D763AE" w:rsidP="00744732">
            <w:pPr>
              <w:spacing w:before="120" w:after="120" w:line="240" w:lineRule="auto"/>
              <w:jc w:val="center"/>
              <w:rPr>
                <w:bCs/>
                <w:sz w:val="28"/>
                <w:szCs w:val="32"/>
              </w:rPr>
            </w:pPr>
            <w:r w:rsidRPr="00F1348E">
              <w:rPr>
                <w:bCs/>
                <w:sz w:val="28"/>
                <w:szCs w:val="32"/>
              </w:rPr>
              <w:t>Согласовано от АО «УЗГА»</w:t>
            </w:r>
          </w:p>
        </w:tc>
      </w:tr>
      <w:tr w:rsidR="0077157B" w:rsidRPr="00F1348E" w14:paraId="5115B1E2" w14:textId="77777777" w:rsidTr="003C1C59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D83E2" w14:textId="77777777" w:rsidR="00C65CF4" w:rsidRPr="00F1348E" w:rsidRDefault="00D763AE" w:rsidP="00070A19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1348E">
              <w:rPr>
                <w:b/>
                <w:bCs/>
                <w:szCs w:val="24"/>
              </w:rPr>
              <w:t>Должность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9389C" w14:textId="77777777" w:rsidR="00C65CF4" w:rsidRPr="00F1348E" w:rsidRDefault="00D763AE" w:rsidP="00070A19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1348E">
              <w:rPr>
                <w:b/>
                <w:bCs/>
                <w:szCs w:val="24"/>
              </w:rPr>
              <w:t>Фамилия И.О.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DABC3" w14:textId="77777777" w:rsidR="00C65CF4" w:rsidRPr="00F1348E" w:rsidRDefault="00D763AE" w:rsidP="00FB4EB2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1348E">
              <w:rPr>
                <w:b/>
                <w:bCs/>
                <w:szCs w:val="24"/>
              </w:rPr>
              <w:t>Дата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331AD" w14:textId="77777777" w:rsidR="00C65CF4" w:rsidRPr="00F1348E" w:rsidRDefault="00D763AE" w:rsidP="00060616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1348E">
              <w:rPr>
                <w:b/>
                <w:bCs/>
                <w:szCs w:val="24"/>
              </w:rPr>
              <w:t>Подпись</w:t>
            </w:r>
          </w:p>
        </w:tc>
      </w:tr>
      <w:tr w:rsidR="0077157B" w:rsidRPr="00F1348E" w14:paraId="5EA7F0F9" w14:textId="77777777" w:rsidTr="00744732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604A4" w14:textId="77777777" w:rsidR="008353B4" w:rsidRPr="00F1348E" w:rsidRDefault="008353B4" w:rsidP="00070A19">
            <w:pPr>
              <w:spacing w:after="0" w:line="360" w:lineRule="auto"/>
              <w:jc w:val="left"/>
              <w:rPr>
                <w:sz w:val="28"/>
              </w:rPr>
            </w:pPr>
            <w:r w:rsidRPr="00F1348E">
              <w:rPr>
                <w:sz w:val="28"/>
                <w:szCs w:val="28"/>
              </w:rPr>
              <w:t>Начальник отдела систем электроснабжения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CE3BE" w14:textId="77777777" w:rsidR="008353B4" w:rsidRPr="00F1348E" w:rsidRDefault="008353B4" w:rsidP="00070A19">
            <w:pPr>
              <w:spacing w:after="0" w:line="360" w:lineRule="auto"/>
              <w:jc w:val="left"/>
              <w:rPr>
                <w:sz w:val="28"/>
              </w:rPr>
            </w:pPr>
            <w:r w:rsidRPr="00F1348E">
              <w:rPr>
                <w:sz w:val="28"/>
                <w:szCs w:val="28"/>
              </w:rPr>
              <w:t>Кечин А.В.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9B389" w14:textId="77777777" w:rsidR="008353B4" w:rsidRPr="00F1348E" w:rsidRDefault="008353B4" w:rsidP="00FB4EB2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95B7F" w14:textId="77777777" w:rsidR="008353B4" w:rsidRPr="00F1348E" w:rsidRDefault="008353B4" w:rsidP="00060616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</w:tr>
      <w:tr w:rsidR="001357F5" w:rsidRPr="00F1348E" w14:paraId="06000E58" w14:textId="77777777" w:rsidTr="00744732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4787D" w14:textId="15D78401" w:rsidR="001357F5" w:rsidRPr="00F1348E" w:rsidRDefault="001357F5" w:rsidP="001357F5">
            <w:pPr>
              <w:spacing w:after="0" w:line="360" w:lineRule="auto"/>
              <w:jc w:val="left"/>
              <w:rPr>
                <w:sz w:val="28"/>
              </w:rPr>
            </w:pPr>
            <w:r w:rsidRPr="00F1348E">
              <w:rPr>
                <w:sz w:val="28"/>
                <w:szCs w:val="28"/>
              </w:rPr>
              <w:t>Начальник сектора управления общесамолетным оборудованием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F532A" w14:textId="197B7775" w:rsidR="001357F5" w:rsidRPr="00F1348E" w:rsidRDefault="001357F5" w:rsidP="001357F5">
            <w:pPr>
              <w:spacing w:after="0" w:line="360" w:lineRule="auto"/>
              <w:jc w:val="left"/>
              <w:rPr>
                <w:sz w:val="28"/>
              </w:rPr>
            </w:pPr>
            <w:r w:rsidRPr="00F1348E">
              <w:rPr>
                <w:sz w:val="28"/>
                <w:szCs w:val="28"/>
              </w:rPr>
              <w:t>Демчук Д.В.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6408F" w14:textId="77777777" w:rsidR="001357F5" w:rsidRPr="00F1348E" w:rsidRDefault="001357F5" w:rsidP="001357F5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780AD" w14:textId="77777777" w:rsidR="001357F5" w:rsidRPr="00F1348E" w:rsidRDefault="001357F5" w:rsidP="001357F5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</w:tr>
      <w:tr w:rsidR="001357F5" w:rsidRPr="00F1348E" w14:paraId="31AADC43" w14:textId="77777777" w:rsidTr="00744732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2FC5B" w14:textId="77777777" w:rsidR="001357F5" w:rsidRPr="00F1348E" w:rsidRDefault="001357F5" w:rsidP="001357F5">
            <w:pPr>
              <w:spacing w:after="0" w:line="360" w:lineRule="auto"/>
              <w:jc w:val="left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Начальник отдела интегральных процессов систем и аппаратуры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8163D" w14:textId="77777777" w:rsidR="001357F5" w:rsidRPr="00F1348E" w:rsidRDefault="001357F5" w:rsidP="001357F5">
            <w:pPr>
              <w:spacing w:after="0" w:line="36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Соболев А.В.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9DA34" w14:textId="77777777" w:rsidR="001357F5" w:rsidRPr="00F1348E" w:rsidRDefault="001357F5" w:rsidP="001357F5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4F800" w14:textId="77777777" w:rsidR="001357F5" w:rsidRPr="00F1348E" w:rsidRDefault="001357F5" w:rsidP="001357F5">
            <w:pPr>
              <w:spacing w:after="0" w:line="360" w:lineRule="auto"/>
              <w:rPr>
                <w:sz w:val="28"/>
                <w:szCs w:val="28"/>
              </w:rPr>
            </w:pPr>
          </w:p>
        </w:tc>
      </w:tr>
      <w:tr w:rsidR="001357F5" w:rsidRPr="00F1348E" w14:paraId="69C0F04A" w14:textId="77777777" w:rsidTr="00744732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0BC07" w14:textId="77777777" w:rsidR="001357F5" w:rsidRPr="00F1348E" w:rsidRDefault="001357F5" w:rsidP="001357F5">
            <w:pPr>
              <w:spacing w:after="0" w:line="360" w:lineRule="auto"/>
              <w:jc w:val="left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Начальник отдела алгоритмического и индикационного обеспечения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A092D" w14:textId="77777777" w:rsidR="001357F5" w:rsidRPr="00F1348E" w:rsidRDefault="001357F5" w:rsidP="001357F5">
            <w:pPr>
              <w:spacing w:after="0" w:line="36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Субботин Д.Н.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CEB269" w14:textId="77777777" w:rsidR="001357F5" w:rsidRPr="00F1348E" w:rsidRDefault="001357F5" w:rsidP="001357F5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F0CF5" w14:textId="77777777" w:rsidR="001357F5" w:rsidRPr="00F1348E" w:rsidRDefault="001357F5" w:rsidP="001357F5">
            <w:pPr>
              <w:spacing w:after="0" w:line="360" w:lineRule="auto"/>
              <w:rPr>
                <w:sz w:val="28"/>
                <w:szCs w:val="28"/>
              </w:rPr>
            </w:pPr>
          </w:p>
        </w:tc>
      </w:tr>
      <w:tr w:rsidR="001357F5" w:rsidRPr="00F1348E" w14:paraId="4815DEAB" w14:textId="77777777" w:rsidTr="00744732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F2631" w14:textId="06BF7577" w:rsidR="001357F5" w:rsidRPr="00F1348E" w:rsidRDefault="001357F5" w:rsidP="001357F5">
            <w:pPr>
              <w:spacing w:after="0" w:line="360" w:lineRule="auto"/>
              <w:jc w:val="left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Ведущий инженер </w:t>
            </w:r>
            <w:r w:rsidRPr="00F1348E">
              <w:rPr>
                <w:sz w:val="28"/>
              </w:rPr>
              <w:t>сектора ПЛА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90171" w14:textId="7A0A0F9F" w:rsidR="001357F5" w:rsidRPr="00F1348E" w:rsidRDefault="001357F5" w:rsidP="001357F5">
            <w:pPr>
              <w:spacing w:after="0" w:line="36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Иванов В.С.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90526" w14:textId="77777777" w:rsidR="001357F5" w:rsidRPr="00F1348E" w:rsidRDefault="001357F5" w:rsidP="001357F5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74605" w14:textId="77777777" w:rsidR="001357F5" w:rsidRPr="00F1348E" w:rsidRDefault="001357F5" w:rsidP="001357F5">
            <w:pPr>
              <w:spacing w:after="0" w:line="360" w:lineRule="auto"/>
              <w:rPr>
                <w:sz w:val="28"/>
                <w:szCs w:val="28"/>
              </w:rPr>
            </w:pPr>
          </w:p>
        </w:tc>
      </w:tr>
      <w:tr w:rsidR="001357F5" w:rsidRPr="00F1348E" w14:paraId="2BC32F5F" w14:textId="77777777" w:rsidTr="00744732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F2A95" w14:textId="0E7AF6B5" w:rsidR="001357F5" w:rsidRPr="00F1348E" w:rsidRDefault="001357F5" w:rsidP="001357F5">
            <w:pPr>
              <w:spacing w:after="0" w:line="360" w:lineRule="auto"/>
              <w:jc w:val="left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Ведущий инженер сектора ПЛА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14808" w14:textId="7BF74177" w:rsidR="001357F5" w:rsidRPr="00F1348E" w:rsidRDefault="001357F5" w:rsidP="001357F5">
            <w:pPr>
              <w:spacing w:after="0" w:line="36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Маркелов Д.С.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533B3" w14:textId="77777777" w:rsidR="001357F5" w:rsidRPr="00F1348E" w:rsidRDefault="001357F5" w:rsidP="001357F5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D16DF" w14:textId="77777777" w:rsidR="001357F5" w:rsidRPr="00F1348E" w:rsidRDefault="001357F5" w:rsidP="001357F5">
            <w:pPr>
              <w:spacing w:after="0" w:line="360" w:lineRule="auto"/>
              <w:rPr>
                <w:sz w:val="28"/>
                <w:szCs w:val="28"/>
              </w:rPr>
            </w:pPr>
          </w:p>
        </w:tc>
      </w:tr>
    </w:tbl>
    <w:p w14:paraId="09FEE2AE" w14:textId="77777777" w:rsidR="00E974FF" w:rsidRPr="00F1348E" w:rsidRDefault="00D763AE" w:rsidP="00E974FF">
      <w:pPr>
        <w:spacing w:line="240" w:lineRule="auto"/>
        <w:jc w:val="center"/>
        <w:rPr>
          <w:b/>
          <w:sz w:val="28"/>
          <w:szCs w:val="28"/>
        </w:rPr>
      </w:pPr>
      <w:r w:rsidRPr="00F1348E">
        <w:br w:type="page"/>
      </w:r>
      <w:r w:rsidR="00E974FF" w:rsidRPr="00F1348E">
        <w:rPr>
          <w:b/>
          <w:sz w:val="28"/>
          <w:szCs w:val="28"/>
        </w:rPr>
        <w:lastRenderedPageBreak/>
        <w:t>ЛИСТ СОГЛАСОВАНИЯ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3585"/>
        <w:gridCol w:w="2086"/>
        <w:gridCol w:w="1569"/>
        <w:gridCol w:w="2115"/>
      </w:tblGrid>
      <w:tr w:rsidR="0077157B" w:rsidRPr="00F1348E" w14:paraId="6074B0C2" w14:textId="77777777" w:rsidTr="00FE2426">
        <w:tc>
          <w:tcPr>
            <w:tcW w:w="9355" w:type="dxa"/>
            <w:gridSpan w:val="4"/>
            <w:tcBorders>
              <w:bottom w:val="single" w:sz="4" w:space="0" w:color="000000"/>
            </w:tcBorders>
          </w:tcPr>
          <w:p w14:paraId="124AF3B9" w14:textId="6719ED4E" w:rsidR="00E974FF" w:rsidRPr="00F1348E" w:rsidRDefault="00E974FF" w:rsidP="00FE2426">
            <w:pPr>
              <w:spacing w:before="120" w:after="120" w:line="240" w:lineRule="auto"/>
              <w:jc w:val="center"/>
              <w:rPr>
                <w:bCs/>
                <w:sz w:val="28"/>
                <w:szCs w:val="32"/>
              </w:rPr>
            </w:pPr>
            <w:r w:rsidRPr="00F1348E">
              <w:rPr>
                <w:bCs/>
                <w:sz w:val="28"/>
                <w:szCs w:val="32"/>
              </w:rPr>
              <w:t>Согласовано от АО «УАПО»</w:t>
            </w:r>
          </w:p>
        </w:tc>
      </w:tr>
      <w:tr w:rsidR="0077157B" w:rsidRPr="00F1348E" w14:paraId="42457472" w14:textId="77777777" w:rsidTr="00FE2426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DF749" w14:textId="77777777" w:rsidR="00E974FF" w:rsidRPr="00F1348E" w:rsidRDefault="00E974FF" w:rsidP="00FE2426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1348E">
              <w:rPr>
                <w:b/>
                <w:bCs/>
                <w:szCs w:val="24"/>
              </w:rPr>
              <w:t>Должность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4B28A" w14:textId="77777777" w:rsidR="00E974FF" w:rsidRPr="00F1348E" w:rsidRDefault="00E974FF" w:rsidP="00FE2426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1348E">
              <w:rPr>
                <w:b/>
                <w:bCs/>
                <w:szCs w:val="24"/>
              </w:rPr>
              <w:t>Фамилия И.О.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23E43" w14:textId="77777777" w:rsidR="00E974FF" w:rsidRPr="00F1348E" w:rsidRDefault="00E974FF" w:rsidP="00FE2426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1348E">
              <w:rPr>
                <w:b/>
                <w:bCs/>
                <w:szCs w:val="24"/>
              </w:rPr>
              <w:t>Дата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B59EC" w14:textId="77777777" w:rsidR="00E974FF" w:rsidRPr="00F1348E" w:rsidRDefault="00E974FF" w:rsidP="00FE2426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1348E">
              <w:rPr>
                <w:b/>
                <w:bCs/>
                <w:szCs w:val="24"/>
              </w:rPr>
              <w:t>Подпись</w:t>
            </w:r>
          </w:p>
        </w:tc>
      </w:tr>
      <w:tr w:rsidR="0077157B" w:rsidRPr="00F1348E" w14:paraId="078B4F1D" w14:textId="77777777" w:rsidTr="00FE2426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D2F89" w14:textId="77777777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</w:rPr>
            </w:pPr>
          </w:p>
          <w:p w14:paraId="7D911EB7" w14:textId="02F019F6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44280" w14:textId="68B1AABE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7F142" w14:textId="77777777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F32C5" w14:textId="77777777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</w:tr>
      <w:tr w:rsidR="0077157B" w:rsidRPr="00F1348E" w14:paraId="185B3514" w14:textId="77777777" w:rsidTr="00FE2426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A9DCA" w14:textId="77777777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</w:rPr>
            </w:pPr>
          </w:p>
          <w:p w14:paraId="0666D113" w14:textId="105337F7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F6898" w14:textId="5020AB2A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C6CE2" w14:textId="77777777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9CF86" w14:textId="77777777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</w:tr>
      <w:tr w:rsidR="0077157B" w:rsidRPr="00F1348E" w14:paraId="108CB380" w14:textId="77777777" w:rsidTr="00FE2426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AD4CD" w14:textId="77777777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</w:rPr>
            </w:pPr>
          </w:p>
          <w:p w14:paraId="7E0FFB3B" w14:textId="2705EF84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604C3" w14:textId="6396B0B5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19045" w14:textId="77777777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88254" w14:textId="77777777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</w:tr>
      <w:tr w:rsidR="0077157B" w:rsidRPr="00F1348E" w14:paraId="63FF9E05" w14:textId="77777777" w:rsidTr="00FE2426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DC31C" w14:textId="77777777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</w:rPr>
            </w:pPr>
          </w:p>
          <w:p w14:paraId="00CEE6F5" w14:textId="1F10DA95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EF3FD" w14:textId="29C253AD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2E01E" w14:textId="77777777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CAE82" w14:textId="77777777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</w:tr>
      <w:tr w:rsidR="0077157B" w:rsidRPr="00F1348E" w14:paraId="7EAE4F12" w14:textId="77777777" w:rsidTr="00FE2426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EB096" w14:textId="77777777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  <w:p w14:paraId="605E1C20" w14:textId="27C6A1F2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9F090" w14:textId="649E4B96" w:rsidR="00E974FF" w:rsidRPr="00F1348E" w:rsidRDefault="00E974FF" w:rsidP="00FE2426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E7E3C" w14:textId="77777777" w:rsidR="00E974FF" w:rsidRPr="00F1348E" w:rsidRDefault="00E974FF" w:rsidP="00FE2426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D86EF" w14:textId="77777777" w:rsidR="00E974FF" w:rsidRPr="00F1348E" w:rsidRDefault="00E974FF" w:rsidP="00FE2426">
            <w:pPr>
              <w:spacing w:after="0" w:line="360" w:lineRule="auto"/>
              <w:rPr>
                <w:sz w:val="28"/>
                <w:szCs w:val="28"/>
              </w:rPr>
            </w:pPr>
          </w:p>
        </w:tc>
      </w:tr>
      <w:tr w:rsidR="0077157B" w:rsidRPr="00F1348E" w14:paraId="710BF603" w14:textId="77777777" w:rsidTr="00FE2426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8CA84" w14:textId="77777777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  <w:p w14:paraId="001C53FD" w14:textId="4091A44B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BA7E" w14:textId="0A3F7C56" w:rsidR="00E974FF" w:rsidRPr="00F1348E" w:rsidRDefault="00E974FF" w:rsidP="00FE2426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56CB5" w14:textId="77777777" w:rsidR="00E974FF" w:rsidRPr="00F1348E" w:rsidRDefault="00E974FF" w:rsidP="00FE2426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84A6D" w14:textId="77777777" w:rsidR="00E974FF" w:rsidRPr="00F1348E" w:rsidRDefault="00E974FF" w:rsidP="00FE2426">
            <w:pPr>
              <w:spacing w:after="0" w:line="360" w:lineRule="auto"/>
              <w:rPr>
                <w:sz w:val="28"/>
                <w:szCs w:val="28"/>
              </w:rPr>
            </w:pPr>
          </w:p>
        </w:tc>
      </w:tr>
      <w:tr w:rsidR="0077157B" w:rsidRPr="00F1348E" w14:paraId="18891BD4" w14:textId="77777777" w:rsidTr="00FE2426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862F5" w14:textId="77777777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  <w:p w14:paraId="72E9B6B1" w14:textId="185DD70D" w:rsidR="00E974FF" w:rsidRPr="00F1348E" w:rsidRDefault="00E974FF" w:rsidP="00FE2426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289D5" w14:textId="2E589BCD" w:rsidR="00E974FF" w:rsidRPr="00F1348E" w:rsidRDefault="00E974FF" w:rsidP="00FE2426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E68A6" w14:textId="77777777" w:rsidR="00E974FF" w:rsidRPr="00F1348E" w:rsidRDefault="00E974FF" w:rsidP="00FE2426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191F4" w14:textId="77777777" w:rsidR="00E974FF" w:rsidRPr="00F1348E" w:rsidRDefault="00E974FF" w:rsidP="00FE2426">
            <w:pPr>
              <w:spacing w:after="0" w:line="360" w:lineRule="auto"/>
              <w:rPr>
                <w:sz w:val="28"/>
                <w:szCs w:val="28"/>
              </w:rPr>
            </w:pPr>
          </w:p>
        </w:tc>
      </w:tr>
    </w:tbl>
    <w:p w14:paraId="5EFD53DA" w14:textId="77777777" w:rsidR="00E974FF" w:rsidRPr="00F1348E" w:rsidRDefault="00E974FF" w:rsidP="00E974FF">
      <w:pPr>
        <w:rPr>
          <w:b/>
          <w:sz w:val="28"/>
          <w:szCs w:val="28"/>
        </w:rPr>
      </w:pPr>
      <w:r w:rsidRPr="00F1348E">
        <w:br w:type="page"/>
      </w:r>
    </w:p>
    <w:p w14:paraId="12452C17" w14:textId="5B86AA7C" w:rsidR="00E974FF" w:rsidRPr="00F1348E" w:rsidRDefault="00E974FF" w:rsidP="00E974FF">
      <w:pPr>
        <w:spacing w:line="240" w:lineRule="auto"/>
        <w:jc w:val="center"/>
        <w:rPr>
          <w:b/>
          <w:sz w:val="28"/>
          <w:szCs w:val="28"/>
        </w:rPr>
      </w:pPr>
      <w:r w:rsidRPr="00F1348E">
        <w:rPr>
          <w:b/>
          <w:sz w:val="28"/>
          <w:szCs w:val="28"/>
        </w:rPr>
        <w:lastRenderedPageBreak/>
        <w:t>ЛИСТ СОГЛАСОВАНИЯ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3585"/>
        <w:gridCol w:w="2086"/>
        <w:gridCol w:w="1569"/>
        <w:gridCol w:w="2115"/>
      </w:tblGrid>
      <w:tr w:rsidR="0077157B" w:rsidRPr="00F1348E" w14:paraId="169DF429" w14:textId="77777777" w:rsidTr="00FE2426">
        <w:tc>
          <w:tcPr>
            <w:tcW w:w="9355" w:type="dxa"/>
            <w:gridSpan w:val="4"/>
            <w:tcBorders>
              <w:bottom w:val="single" w:sz="4" w:space="0" w:color="000000"/>
            </w:tcBorders>
          </w:tcPr>
          <w:p w14:paraId="02B937CA" w14:textId="0F49C68F" w:rsidR="00E974FF" w:rsidRPr="00F1348E" w:rsidRDefault="00E974FF" w:rsidP="00FE2426">
            <w:pPr>
              <w:spacing w:before="120" w:after="120" w:line="240" w:lineRule="auto"/>
              <w:jc w:val="center"/>
              <w:rPr>
                <w:bCs/>
                <w:sz w:val="28"/>
                <w:szCs w:val="32"/>
              </w:rPr>
            </w:pPr>
            <w:r w:rsidRPr="00F1348E">
              <w:rPr>
                <w:bCs/>
                <w:sz w:val="28"/>
                <w:szCs w:val="32"/>
              </w:rPr>
              <w:t>Согласовано от ООО «НПО НаукаСофт»</w:t>
            </w:r>
          </w:p>
        </w:tc>
      </w:tr>
      <w:tr w:rsidR="0077157B" w:rsidRPr="00F1348E" w14:paraId="7E51818C" w14:textId="77777777" w:rsidTr="00FE2426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C9014" w14:textId="3D69690B" w:rsidR="00E974FF" w:rsidRPr="00F1348E" w:rsidRDefault="00E974FF" w:rsidP="00E974FF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1348E">
              <w:rPr>
                <w:b/>
                <w:bCs/>
                <w:szCs w:val="24"/>
              </w:rPr>
              <w:t>Должность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02F2D" w14:textId="77571A20" w:rsidR="00E974FF" w:rsidRPr="00F1348E" w:rsidRDefault="00E974FF" w:rsidP="00E974FF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1348E">
              <w:rPr>
                <w:b/>
                <w:bCs/>
                <w:szCs w:val="24"/>
              </w:rPr>
              <w:t>Фамилия И.О.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E9802" w14:textId="7DC20F85" w:rsidR="00E974FF" w:rsidRPr="00F1348E" w:rsidRDefault="00E974FF" w:rsidP="00E974FF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1348E">
              <w:rPr>
                <w:b/>
                <w:bCs/>
                <w:szCs w:val="24"/>
              </w:rPr>
              <w:t>Дата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A4338" w14:textId="0A553A3D" w:rsidR="00E974FF" w:rsidRPr="00F1348E" w:rsidRDefault="00E974FF" w:rsidP="00E974FF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1348E">
              <w:rPr>
                <w:b/>
                <w:bCs/>
                <w:szCs w:val="24"/>
              </w:rPr>
              <w:t>Подпись</w:t>
            </w:r>
          </w:p>
        </w:tc>
      </w:tr>
      <w:tr w:rsidR="0077157B" w:rsidRPr="00F1348E" w14:paraId="74BB1C07" w14:textId="77777777" w:rsidTr="00FE2426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A615C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</w:rPr>
            </w:pPr>
          </w:p>
          <w:p w14:paraId="17E3DFA2" w14:textId="02A7FDA5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7026D" w14:textId="6635C5A9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4C864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89864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</w:tr>
      <w:tr w:rsidR="0077157B" w:rsidRPr="00F1348E" w14:paraId="2E5C50B5" w14:textId="77777777" w:rsidTr="00FE2426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D8B96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</w:rPr>
            </w:pPr>
          </w:p>
          <w:p w14:paraId="492F215E" w14:textId="37ECE0EC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FF17C" w14:textId="0C60C8C5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7FEFD2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039F5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</w:tr>
      <w:tr w:rsidR="0077157B" w:rsidRPr="00F1348E" w14:paraId="5ECF2368" w14:textId="77777777" w:rsidTr="00FE2426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2E908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</w:rPr>
            </w:pPr>
          </w:p>
          <w:p w14:paraId="26910E64" w14:textId="7802E7C8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1D59E" w14:textId="133297AC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CC638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D388C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</w:tr>
      <w:tr w:rsidR="0077157B" w:rsidRPr="00F1348E" w14:paraId="0B1D6253" w14:textId="77777777" w:rsidTr="00FE2426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52CE3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</w:rPr>
            </w:pPr>
          </w:p>
          <w:p w14:paraId="4B8E30BC" w14:textId="16F16B11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081FA" w14:textId="49B7E5C5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719F4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B8014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</w:tr>
      <w:tr w:rsidR="0077157B" w:rsidRPr="00F1348E" w14:paraId="6B2B38B4" w14:textId="77777777" w:rsidTr="00FE2426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1D363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  <w:p w14:paraId="0151C294" w14:textId="2EF68039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252A0" w14:textId="78375E25" w:rsidR="00E974FF" w:rsidRPr="00F1348E" w:rsidRDefault="00E974FF" w:rsidP="00E974FF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89A12" w14:textId="77777777" w:rsidR="00E974FF" w:rsidRPr="00F1348E" w:rsidRDefault="00E974FF" w:rsidP="00E974FF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B7097" w14:textId="77777777" w:rsidR="00E974FF" w:rsidRPr="00F1348E" w:rsidRDefault="00E974FF" w:rsidP="00E974FF">
            <w:pPr>
              <w:spacing w:after="0" w:line="360" w:lineRule="auto"/>
              <w:rPr>
                <w:sz w:val="28"/>
                <w:szCs w:val="28"/>
              </w:rPr>
            </w:pPr>
          </w:p>
        </w:tc>
      </w:tr>
      <w:tr w:rsidR="0077157B" w:rsidRPr="00F1348E" w14:paraId="52EECD64" w14:textId="77777777" w:rsidTr="00FE2426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453E7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  <w:p w14:paraId="742B4826" w14:textId="7F23A1D5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BD643" w14:textId="62139191" w:rsidR="00E974FF" w:rsidRPr="00F1348E" w:rsidRDefault="00E974FF" w:rsidP="00E974FF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796F1" w14:textId="77777777" w:rsidR="00E974FF" w:rsidRPr="00F1348E" w:rsidRDefault="00E974FF" w:rsidP="00E974FF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663C9" w14:textId="77777777" w:rsidR="00E974FF" w:rsidRPr="00F1348E" w:rsidRDefault="00E974FF" w:rsidP="00E974FF">
            <w:pPr>
              <w:spacing w:after="0" w:line="360" w:lineRule="auto"/>
              <w:rPr>
                <w:sz w:val="28"/>
                <w:szCs w:val="28"/>
              </w:rPr>
            </w:pPr>
          </w:p>
        </w:tc>
      </w:tr>
      <w:tr w:rsidR="0077157B" w:rsidRPr="00F1348E" w14:paraId="687D5AB6" w14:textId="77777777" w:rsidTr="00FE2426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6A070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  <w:p w14:paraId="2E4A5816" w14:textId="23C460E9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206E6" w14:textId="4205C1B4" w:rsidR="00E974FF" w:rsidRPr="00F1348E" w:rsidRDefault="00E974FF" w:rsidP="00E974FF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FADA0" w14:textId="77777777" w:rsidR="00E974FF" w:rsidRPr="00F1348E" w:rsidRDefault="00E974FF" w:rsidP="00E974FF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4A792" w14:textId="77777777" w:rsidR="00E974FF" w:rsidRPr="00F1348E" w:rsidRDefault="00E974FF" w:rsidP="00E974FF">
            <w:pPr>
              <w:spacing w:after="0" w:line="360" w:lineRule="auto"/>
              <w:rPr>
                <w:sz w:val="28"/>
                <w:szCs w:val="28"/>
              </w:rPr>
            </w:pPr>
          </w:p>
        </w:tc>
      </w:tr>
    </w:tbl>
    <w:p w14:paraId="2C0DEDAE" w14:textId="77777777" w:rsidR="00E974FF" w:rsidRPr="00F1348E" w:rsidRDefault="00E974FF" w:rsidP="00E974FF">
      <w:pPr>
        <w:rPr>
          <w:b/>
          <w:sz w:val="28"/>
          <w:szCs w:val="28"/>
        </w:rPr>
      </w:pPr>
      <w:r w:rsidRPr="00F1348E">
        <w:br w:type="page"/>
      </w:r>
    </w:p>
    <w:p w14:paraId="5F35BC27" w14:textId="77777777" w:rsidR="00E974FF" w:rsidRPr="00F1348E" w:rsidRDefault="00E974FF" w:rsidP="00E974FF">
      <w:pPr>
        <w:spacing w:line="240" w:lineRule="auto"/>
        <w:jc w:val="center"/>
        <w:rPr>
          <w:b/>
          <w:sz w:val="28"/>
          <w:szCs w:val="28"/>
        </w:rPr>
      </w:pPr>
      <w:r w:rsidRPr="00F1348E">
        <w:rPr>
          <w:b/>
          <w:sz w:val="28"/>
          <w:szCs w:val="28"/>
        </w:rPr>
        <w:lastRenderedPageBreak/>
        <w:t>ЛИСТ СОГЛАСОВАНИЯ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3585"/>
        <w:gridCol w:w="2086"/>
        <w:gridCol w:w="1569"/>
        <w:gridCol w:w="2115"/>
      </w:tblGrid>
      <w:tr w:rsidR="0077157B" w:rsidRPr="00F1348E" w14:paraId="6832050B" w14:textId="77777777" w:rsidTr="00FE2426">
        <w:tc>
          <w:tcPr>
            <w:tcW w:w="9355" w:type="dxa"/>
            <w:gridSpan w:val="4"/>
            <w:tcBorders>
              <w:bottom w:val="single" w:sz="4" w:space="0" w:color="000000"/>
            </w:tcBorders>
          </w:tcPr>
          <w:p w14:paraId="2B7FFDA2" w14:textId="158205DA" w:rsidR="00E974FF" w:rsidRPr="00F1348E" w:rsidRDefault="00E974FF" w:rsidP="00FE2426">
            <w:pPr>
              <w:spacing w:before="120" w:after="120" w:line="240" w:lineRule="auto"/>
              <w:jc w:val="center"/>
              <w:rPr>
                <w:bCs/>
                <w:sz w:val="28"/>
                <w:szCs w:val="32"/>
              </w:rPr>
            </w:pPr>
            <w:r w:rsidRPr="00F1348E">
              <w:rPr>
                <w:bCs/>
                <w:sz w:val="28"/>
                <w:szCs w:val="32"/>
              </w:rPr>
              <w:t>Согласовано от ОАО «</w:t>
            </w:r>
            <w:proofErr w:type="spellStart"/>
            <w:r w:rsidRPr="00F1348E">
              <w:rPr>
                <w:bCs/>
                <w:sz w:val="28"/>
                <w:szCs w:val="32"/>
              </w:rPr>
              <w:t>Аэроприбор</w:t>
            </w:r>
            <w:proofErr w:type="spellEnd"/>
            <w:r w:rsidRPr="00F1348E">
              <w:rPr>
                <w:bCs/>
                <w:sz w:val="28"/>
                <w:szCs w:val="32"/>
              </w:rPr>
              <w:t>-Восход»</w:t>
            </w:r>
          </w:p>
        </w:tc>
      </w:tr>
      <w:tr w:rsidR="0077157B" w:rsidRPr="00F1348E" w14:paraId="1156B5BF" w14:textId="77777777" w:rsidTr="00FE2426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864FD" w14:textId="6672A3C2" w:rsidR="00E974FF" w:rsidRPr="00F1348E" w:rsidRDefault="00E974FF" w:rsidP="00E974FF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1348E">
              <w:rPr>
                <w:b/>
                <w:bCs/>
                <w:szCs w:val="24"/>
              </w:rPr>
              <w:t>Должность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730A1" w14:textId="64526DF6" w:rsidR="00E974FF" w:rsidRPr="00F1348E" w:rsidRDefault="00E974FF" w:rsidP="00E974FF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1348E">
              <w:rPr>
                <w:b/>
                <w:bCs/>
                <w:szCs w:val="24"/>
              </w:rPr>
              <w:t>Фамилия И.О.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1477C" w14:textId="5502336D" w:rsidR="00E974FF" w:rsidRPr="00F1348E" w:rsidRDefault="00E974FF" w:rsidP="00E974FF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1348E">
              <w:rPr>
                <w:b/>
                <w:bCs/>
                <w:szCs w:val="24"/>
              </w:rPr>
              <w:t>Дата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04653" w14:textId="367A0832" w:rsidR="00E974FF" w:rsidRPr="00F1348E" w:rsidRDefault="00E974FF" w:rsidP="00E974FF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1348E">
              <w:rPr>
                <w:b/>
                <w:bCs/>
                <w:szCs w:val="24"/>
              </w:rPr>
              <w:t>Подпись</w:t>
            </w:r>
          </w:p>
        </w:tc>
      </w:tr>
      <w:tr w:rsidR="0077157B" w:rsidRPr="00F1348E" w14:paraId="2A6AFBF6" w14:textId="77777777" w:rsidTr="00FE2426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27522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</w:rPr>
            </w:pPr>
          </w:p>
          <w:p w14:paraId="468720D3" w14:textId="02992F26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32095" w14:textId="5E447943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5DD7B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E79FF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</w:tr>
      <w:tr w:rsidR="0077157B" w:rsidRPr="00F1348E" w14:paraId="02A66DD6" w14:textId="77777777" w:rsidTr="00FE2426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724CA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</w:rPr>
            </w:pPr>
          </w:p>
          <w:p w14:paraId="6550DB6A" w14:textId="03ECDD01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E638C" w14:textId="2E7B206B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DDD3B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D056F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</w:tr>
      <w:tr w:rsidR="0077157B" w:rsidRPr="00F1348E" w14:paraId="1B232CAE" w14:textId="77777777" w:rsidTr="00FE2426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E0711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</w:rPr>
            </w:pPr>
          </w:p>
          <w:p w14:paraId="45D05D8B" w14:textId="449763D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17D2E" w14:textId="26C220D2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C3CD3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6792B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</w:tr>
      <w:tr w:rsidR="0077157B" w:rsidRPr="00F1348E" w14:paraId="7D144AF1" w14:textId="77777777" w:rsidTr="00FE2426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8321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</w:rPr>
            </w:pPr>
          </w:p>
          <w:p w14:paraId="2F75E2AF" w14:textId="0071E5B2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61463" w14:textId="19045BF0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8F860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D4F9E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</w:tr>
      <w:tr w:rsidR="0077157B" w:rsidRPr="00F1348E" w14:paraId="37F2F28E" w14:textId="77777777" w:rsidTr="00FE2426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D3D788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  <w:p w14:paraId="0E8C0B25" w14:textId="5747C816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44D34" w14:textId="15007558" w:rsidR="00E974FF" w:rsidRPr="00F1348E" w:rsidRDefault="00E974FF" w:rsidP="00E974FF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297A9" w14:textId="77777777" w:rsidR="00E974FF" w:rsidRPr="00F1348E" w:rsidRDefault="00E974FF" w:rsidP="00E974FF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10B15" w14:textId="77777777" w:rsidR="00E974FF" w:rsidRPr="00F1348E" w:rsidRDefault="00E974FF" w:rsidP="00E974FF">
            <w:pPr>
              <w:spacing w:after="0" w:line="360" w:lineRule="auto"/>
              <w:rPr>
                <w:sz w:val="28"/>
                <w:szCs w:val="28"/>
              </w:rPr>
            </w:pPr>
          </w:p>
        </w:tc>
      </w:tr>
      <w:tr w:rsidR="0077157B" w:rsidRPr="00F1348E" w14:paraId="6ECAEFC1" w14:textId="77777777" w:rsidTr="00FE2426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12FB4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  <w:p w14:paraId="7E5007D3" w14:textId="4DA26B0A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92C7A" w14:textId="41BFFAC3" w:rsidR="00E974FF" w:rsidRPr="00F1348E" w:rsidRDefault="00E974FF" w:rsidP="00E974FF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C23DB" w14:textId="77777777" w:rsidR="00E974FF" w:rsidRPr="00F1348E" w:rsidRDefault="00E974FF" w:rsidP="00E974FF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852BD" w14:textId="77777777" w:rsidR="00E974FF" w:rsidRPr="00F1348E" w:rsidRDefault="00E974FF" w:rsidP="00E974FF">
            <w:pPr>
              <w:spacing w:after="0" w:line="360" w:lineRule="auto"/>
              <w:rPr>
                <w:sz w:val="28"/>
                <w:szCs w:val="28"/>
              </w:rPr>
            </w:pPr>
          </w:p>
        </w:tc>
      </w:tr>
      <w:tr w:rsidR="0077157B" w:rsidRPr="00F1348E" w14:paraId="019B0DD2" w14:textId="77777777" w:rsidTr="00FE2426"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F161D" w14:textId="77777777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  <w:p w14:paraId="7A5CA9CF" w14:textId="7D03D3BE" w:rsidR="00E974FF" w:rsidRPr="00F1348E" w:rsidRDefault="00E974FF" w:rsidP="00E974FF">
            <w:pPr>
              <w:spacing w:after="0"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B5D37" w14:textId="07601434" w:rsidR="00E974FF" w:rsidRPr="00F1348E" w:rsidRDefault="00E974FF" w:rsidP="00E974FF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3D9EE" w14:textId="77777777" w:rsidR="00E974FF" w:rsidRPr="00F1348E" w:rsidRDefault="00E974FF" w:rsidP="00E974FF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C35DB" w14:textId="77777777" w:rsidR="00E974FF" w:rsidRPr="00F1348E" w:rsidRDefault="00E974FF" w:rsidP="00E974FF">
            <w:pPr>
              <w:spacing w:after="0" w:line="360" w:lineRule="auto"/>
              <w:rPr>
                <w:sz w:val="28"/>
                <w:szCs w:val="28"/>
              </w:rPr>
            </w:pPr>
          </w:p>
        </w:tc>
      </w:tr>
    </w:tbl>
    <w:p w14:paraId="346DDD20" w14:textId="77777777" w:rsidR="00E974FF" w:rsidRPr="00F1348E" w:rsidRDefault="00E974FF" w:rsidP="00E974FF">
      <w:pPr>
        <w:rPr>
          <w:b/>
          <w:sz w:val="28"/>
          <w:szCs w:val="28"/>
        </w:rPr>
      </w:pPr>
      <w:r w:rsidRPr="00F1348E">
        <w:br w:type="page"/>
      </w:r>
    </w:p>
    <w:p w14:paraId="10AB5597" w14:textId="1CC71941" w:rsidR="00C65CF4" w:rsidRPr="00F1348E" w:rsidRDefault="00D763AE" w:rsidP="006E70C8">
      <w:pPr>
        <w:pStyle w:val="1"/>
        <w:spacing w:line="360" w:lineRule="auto"/>
        <w:ind w:left="0" w:firstLine="567"/>
      </w:pPr>
      <w:bookmarkStart w:id="0" w:name="_Toc85638606"/>
      <w:r w:rsidRPr="00F1348E">
        <w:lastRenderedPageBreak/>
        <w:t>Назначение</w:t>
      </w:r>
      <w:bookmarkEnd w:id="0"/>
    </w:p>
    <w:p w14:paraId="17FF42F9" w14:textId="7AF5FC6F" w:rsidR="00C65CF4" w:rsidRPr="00F1348E" w:rsidRDefault="00744732" w:rsidP="006E70C8">
      <w:pPr>
        <w:spacing w:after="0" w:line="360" w:lineRule="auto"/>
        <w:ind w:firstLine="567"/>
        <w:rPr>
          <w:sz w:val="28"/>
          <w:szCs w:val="24"/>
        </w:rPr>
      </w:pPr>
      <w:r w:rsidRPr="00F1348E">
        <w:rPr>
          <w:sz w:val="28"/>
          <w:szCs w:val="24"/>
        </w:rPr>
        <w:t>Настоящая спецификация</w:t>
      </w:r>
      <w:r w:rsidR="00070A19" w:rsidRPr="00F1348E">
        <w:rPr>
          <w:sz w:val="28"/>
          <w:szCs w:val="24"/>
        </w:rPr>
        <w:t xml:space="preserve"> локальной сети контроллеров </w:t>
      </w:r>
      <w:r w:rsidR="008353B4" w:rsidRPr="00F1348E">
        <w:rPr>
          <w:sz w:val="28"/>
          <w:szCs w:val="24"/>
        </w:rPr>
        <w:t>(</w:t>
      </w:r>
      <w:r w:rsidR="00070A19" w:rsidRPr="00F1348E">
        <w:rPr>
          <w:sz w:val="28"/>
          <w:szCs w:val="24"/>
        </w:rPr>
        <w:t>СП</w:t>
      </w:r>
      <w:r w:rsidR="008353B4" w:rsidRPr="00F1348E">
        <w:rPr>
          <w:sz w:val="28"/>
          <w:szCs w:val="24"/>
        </w:rPr>
        <w:t xml:space="preserve">) </w:t>
      </w:r>
      <w:r w:rsidR="00D763AE" w:rsidRPr="00F1348E">
        <w:rPr>
          <w:sz w:val="28"/>
          <w:szCs w:val="24"/>
        </w:rPr>
        <w:t xml:space="preserve">определяет </w:t>
      </w:r>
      <w:r w:rsidR="008353B4" w:rsidRPr="00F1348E">
        <w:rPr>
          <w:sz w:val="28"/>
          <w:szCs w:val="24"/>
        </w:rPr>
        <w:t>основн</w:t>
      </w:r>
      <w:r w:rsidR="00C60F9C" w:rsidRPr="00F1348E">
        <w:rPr>
          <w:sz w:val="28"/>
          <w:szCs w:val="24"/>
        </w:rPr>
        <w:t>ые</w:t>
      </w:r>
      <w:r w:rsidR="008353B4" w:rsidRPr="00F1348E">
        <w:rPr>
          <w:sz w:val="28"/>
          <w:szCs w:val="24"/>
        </w:rPr>
        <w:t xml:space="preserve"> </w:t>
      </w:r>
      <w:r w:rsidR="00D763AE" w:rsidRPr="00F1348E">
        <w:rPr>
          <w:sz w:val="28"/>
          <w:szCs w:val="24"/>
        </w:rPr>
        <w:t>по</w:t>
      </w:r>
      <w:r w:rsidR="00C60F9C" w:rsidRPr="00F1348E">
        <w:rPr>
          <w:sz w:val="28"/>
          <w:szCs w:val="24"/>
        </w:rPr>
        <w:t>ложения</w:t>
      </w:r>
      <w:r w:rsidR="00D763AE" w:rsidRPr="00F1348E">
        <w:rPr>
          <w:sz w:val="28"/>
          <w:szCs w:val="24"/>
        </w:rPr>
        <w:t xml:space="preserve"> информационного взаимодействия, интерфейсы и структуру </w:t>
      </w:r>
      <w:r w:rsidR="00C60F9C" w:rsidRPr="00F1348E">
        <w:rPr>
          <w:sz w:val="28"/>
          <w:szCs w:val="24"/>
        </w:rPr>
        <w:t>адресации</w:t>
      </w:r>
      <w:r w:rsidR="003A177D" w:rsidRPr="00F1348E">
        <w:rPr>
          <w:sz w:val="28"/>
          <w:szCs w:val="24"/>
        </w:rPr>
        <w:t xml:space="preserve">, а также требования к формированию </w:t>
      </w:r>
      <w:r w:rsidR="004F1AE5" w:rsidRPr="00F1348E">
        <w:rPr>
          <w:sz w:val="28"/>
          <w:szCs w:val="24"/>
        </w:rPr>
        <w:t xml:space="preserve">и состав </w:t>
      </w:r>
      <w:r w:rsidR="003A177D" w:rsidRPr="00F1348E">
        <w:rPr>
          <w:sz w:val="28"/>
          <w:szCs w:val="24"/>
        </w:rPr>
        <w:t>передаваемой информации</w:t>
      </w:r>
      <w:r w:rsidR="00D763AE" w:rsidRPr="00F1348E">
        <w:rPr>
          <w:sz w:val="28"/>
          <w:szCs w:val="24"/>
        </w:rPr>
        <w:t xml:space="preserve"> </w:t>
      </w:r>
      <w:r w:rsidR="008353B4" w:rsidRPr="00F1348E">
        <w:rPr>
          <w:sz w:val="28"/>
          <w:szCs w:val="24"/>
        </w:rPr>
        <w:t>между системой электроснабжения (СЭС) и комплексом бортового радиоэлектронного оборудования (БРЭО)</w:t>
      </w:r>
      <w:r w:rsidR="00D763AE" w:rsidRPr="00F1348E">
        <w:rPr>
          <w:sz w:val="28"/>
          <w:szCs w:val="28"/>
        </w:rPr>
        <w:t>.</w:t>
      </w:r>
    </w:p>
    <w:p w14:paraId="643BB65B" w14:textId="56820EB6" w:rsidR="003A177D" w:rsidRPr="00F1348E" w:rsidRDefault="003A177D" w:rsidP="006E70C8">
      <w:pPr>
        <w:spacing w:after="0" w:line="360" w:lineRule="auto"/>
        <w:ind w:firstLine="567"/>
        <w:rPr>
          <w:sz w:val="28"/>
          <w:szCs w:val="24"/>
        </w:rPr>
      </w:pPr>
      <w:r w:rsidRPr="00F1348E">
        <w:rPr>
          <w:sz w:val="28"/>
          <w:szCs w:val="24"/>
        </w:rPr>
        <w:t>Настоящий документ является базовым для разработки протоколов информационного взаимодействия устройств, подключенных к локальной сети контроллеров системы электроснабжения.</w:t>
      </w:r>
    </w:p>
    <w:p w14:paraId="3B572A30" w14:textId="77777777" w:rsidR="003A177D" w:rsidRPr="00F1348E" w:rsidRDefault="003A177D" w:rsidP="00AE17A8">
      <w:pPr>
        <w:spacing w:after="0" w:line="360" w:lineRule="auto"/>
        <w:ind w:firstLine="567"/>
        <w:rPr>
          <w:sz w:val="28"/>
          <w:szCs w:val="24"/>
        </w:rPr>
      </w:pPr>
      <w:r w:rsidRPr="00F1348E">
        <w:rPr>
          <w:sz w:val="28"/>
          <w:szCs w:val="24"/>
        </w:rPr>
        <w:t>Настоящий документ носит обязательный характер для всех разработчиков устройств, подключенных к локальной сети контроллеров системы электроснабжения.</w:t>
      </w:r>
    </w:p>
    <w:p w14:paraId="767505B9" w14:textId="77777777" w:rsidR="006E70C8" w:rsidRPr="00F1348E" w:rsidRDefault="003A177D" w:rsidP="00AE17A8">
      <w:pPr>
        <w:spacing w:after="0" w:line="360" w:lineRule="auto"/>
        <w:ind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При внесении изменений в настоящий документ должны быть скорректированы все протоколы информационного взаимодействия в части, касающейся внесенных </w:t>
      </w:r>
      <w:r w:rsidR="006E70C8" w:rsidRPr="00F1348E">
        <w:rPr>
          <w:sz w:val="28"/>
          <w:szCs w:val="24"/>
        </w:rPr>
        <w:t>изменений.</w:t>
      </w:r>
    </w:p>
    <w:p w14:paraId="103973A9" w14:textId="2C55C6DF" w:rsidR="006E70C8" w:rsidRPr="00F1348E" w:rsidRDefault="006E70C8" w:rsidP="00EA7766">
      <w:pPr>
        <w:spacing w:after="0" w:line="360" w:lineRule="auto"/>
        <w:ind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Настоящий документ может уточняться и дополняться в установленном </w:t>
      </w:r>
      <w:r w:rsidR="004F1AE5" w:rsidRPr="00F1348E">
        <w:rPr>
          <w:sz w:val="28"/>
          <w:szCs w:val="24"/>
        </w:rPr>
        <w:t xml:space="preserve">в </w:t>
      </w:r>
      <w:r w:rsidRPr="00F1348E">
        <w:rPr>
          <w:sz w:val="28"/>
          <w:szCs w:val="24"/>
        </w:rPr>
        <w:t>АО «УЗГА» порядке.</w:t>
      </w:r>
    </w:p>
    <w:p w14:paraId="646CAD25" w14:textId="4F04938E" w:rsidR="00D135C9" w:rsidRPr="00F1348E" w:rsidRDefault="00D135C9" w:rsidP="006E70C8">
      <w:pPr>
        <w:pStyle w:val="1"/>
        <w:spacing w:line="360" w:lineRule="auto"/>
        <w:ind w:left="0" w:firstLine="567"/>
      </w:pPr>
      <w:r w:rsidRPr="00F1348E">
        <w:t xml:space="preserve">Термины, определения и сокращения </w:t>
      </w:r>
    </w:p>
    <w:p w14:paraId="43318901" w14:textId="5EA74263" w:rsidR="00D135C9" w:rsidRPr="00F1348E" w:rsidRDefault="00D135C9" w:rsidP="006E70C8">
      <w:pPr>
        <w:pStyle w:val="2"/>
        <w:spacing w:line="360" w:lineRule="auto"/>
        <w:ind w:left="0" w:firstLine="567"/>
      </w:pPr>
      <w:r w:rsidRPr="00F1348E">
        <w:t>Термины и определения</w:t>
      </w:r>
    </w:p>
    <w:p w14:paraId="7A42A576" w14:textId="6CC2BF4F" w:rsidR="00EF059D" w:rsidRPr="00F1348E" w:rsidRDefault="00EF059D" w:rsidP="006E70C8">
      <w:pPr>
        <w:spacing w:after="0" w:line="360" w:lineRule="auto"/>
        <w:ind w:firstLine="567"/>
        <w:rPr>
          <w:sz w:val="28"/>
          <w:szCs w:val="28"/>
          <w:shd w:val="clear" w:color="auto" w:fill="FFFFFF"/>
        </w:rPr>
      </w:pPr>
      <w:r w:rsidRPr="00F1348E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Арбитраж по содержимому</w:t>
      </w:r>
      <w:r w:rsidRPr="00F1348E">
        <w:rPr>
          <w:sz w:val="28"/>
          <w:szCs w:val="28"/>
          <w:shd w:val="clear" w:color="auto" w:fill="FFFFFF"/>
        </w:rPr>
        <w:t> (ГОСТ Р ИСО 11898-1-2015) – Процедура арбитража при коллективном доступе с контролем состояния канала</w:t>
      </w:r>
      <w:r w:rsidR="00612E1E" w:rsidRPr="00F1348E">
        <w:rPr>
          <w:sz w:val="28"/>
          <w:szCs w:val="28"/>
          <w:shd w:val="clear" w:color="auto" w:fill="FFFFFF"/>
        </w:rPr>
        <w:t>,</w:t>
      </w:r>
      <w:r w:rsidR="009C7D0D" w:rsidRPr="00F1348E">
        <w:rPr>
          <w:sz w:val="28"/>
          <w:szCs w:val="28"/>
          <w:shd w:val="clear" w:color="auto" w:fill="FFFFFF"/>
        </w:rPr>
        <w:t xml:space="preserve"> которая</w:t>
      </w:r>
      <w:r w:rsidRPr="00F1348E">
        <w:rPr>
          <w:sz w:val="28"/>
          <w:szCs w:val="28"/>
          <w:shd w:val="clear" w:color="auto" w:fill="FFFFFF"/>
        </w:rPr>
        <w:t xml:space="preserve"> разрешает возникающие на шине конфликты при одновременном доступе к шине нескольких узлов.</w:t>
      </w:r>
    </w:p>
    <w:p w14:paraId="518E225F" w14:textId="451E76D1" w:rsidR="00057AAC" w:rsidRPr="00F1348E" w:rsidRDefault="00057AAC" w:rsidP="006E70C8">
      <w:pPr>
        <w:spacing w:after="0" w:line="360" w:lineRule="auto"/>
        <w:ind w:firstLine="567"/>
        <w:rPr>
          <w:sz w:val="28"/>
          <w:szCs w:val="28"/>
          <w:shd w:val="clear" w:color="auto" w:fill="FFFFFF"/>
        </w:rPr>
      </w:pPr>
      <w:r w:rsidRPr="00F1348E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Кадр</w:t>
      </w:r>
      <w:r w:rsidRPr="00F1348E">
        <w:rPr>
          <w:sz w:val="28"/>
          <w:szCs w:val="28"/>
          <w:shd w:val="clear" w:color="auto" w:fill="FFFFFF"/>
        </w:rPr>
        <w:t> (ГОСТ Р ИСО 11898-1-2015) – Блок данных протокола канала связи, определяющий порядок и значение битов или битовых полей в последовательности передачи по каналу связи.</w:t>
      </w:r>
    </w:p>
    <w:p w14:paraId="224A1872" w14:textId="7CECECBF" w:rsidR="00057AAC" w:rsidRPr="00F1348E" w:rsidRDefault="00057AAC" w:rsidP="006E70C8">
      <w:pPr>
        <w:spacing w:after="0" w:line="360" w:lineRule="auto"/>
        <w:ind w:firstLine="567"/>
        <w:rPr>
          <w:sz w:val="28"/>
          <w:szCs w:val="24"/>
        </w:rPr>
      </w:pPr>
      <w:r w:rsidRPr="00F1348E">
        <w:rPr>
          <w:b/>
          <w:bCs/>
          <w:sz w:val="28"/>
          <w:szCs w:val="24"/>
        </w:rPr>
        <w:lastRenderedPageBreak/>
        <w:t>Локальная сеть контроллеров</w:t>
      </w:r>
      <w:r w:rsidRPr="00F1348E">
        <w:rPr>
          <w:sz w:val="28"/>
          <w:szCs w:val="24"/>
        </w:rPr>
        <w:t xml:space="preserve"> (ГОСТ Р ИСО 11898-1-2015) – линейная </w:t>
      </w:r>
      <w:proofErr w:type="spellStart"/>
      <w:r w:rsidRPr="00F1348E">
        <w:rPr>
          <w:sz w:val="28"/>
          <w:szCs w:val="24"/>
        </w:rPr>
        <w:t>многоабонентская</w:t>
      </w:r>
      <w:proofErr w:type="spellEnd"/>
      <w:r w:rsidRPr="00F1348E">
        <w:rPr>
          <w:sz w:val="28"/>
          <w:szCs w:val="24"/>
        </w:rPr>
        <w:t xml:space="preserve"> двунаправленная шина данных, отвечающая требованиям стандарта </w:t>
      </w:r>
      <w:r w:rsidRPr="00F1348E">
        <w:rPr>
          <w:sz w:val="28"/>
          <w:szCs w:val="24"/>
          <w:lang w:val="en-US"/>
        </w:rPr>
        <w:t>ISO</w:t>
      </w:r>
      <w:r w:rsidRPr="00F1348E">
        <w:rPr>
          <w:sz w:val="28"/>
          <w:szCs w:val="24"/>
        </w:rPr>
        <w:t xml:space="preserve"> 11898</w:t>
      </w:r>
      <w:r w:rsidR="009C7D0D" w:rsidRPr="00F1348E">
        <w:rPr>
          <w:sz w:val="28"/>
          <w:szCs w:val="24"/>
        </w:rPr>
        <w:t xml:space="preserve"> (ГОСТ Р ИСО 11898-1-2015)</w:t>
      </w:r>
      <w:r w:rsidRPr="00F1348E">
        <w:rPr>
          <w:sz w:val="28"/>
          <w:szCs w:val="24"/>
        </w:rPr>
        <w:t>.</w:t>
      </w:r>
    </w:p>
    <w:p w14:paraId="0148B304" w14:textId="0658A0D1" w:rsidR="00057AAC" w:rsidRPr="00F1348E" w:rsidRDefault="00057AAC" w:rsidP="00AE17A8">
      <w:pPr>
        <w:spacing w:after="0" w:line="360" w:lineRule="auto"/>
        <w:ind w:firstLine="567"/>
        <w:rPr>
          <w:sz w:val="28"/>
          <w:szCs w:val="24"/>
        </w:rPr>
      </w:pPr>
      <w:bookmarkStart w:id="1" w:name="_Hlk135690225"/>
      <w:r w:rsidRPr="00F1348E">
        <w:rPr>
          <w:b/>
          <w:bCs/>
          <w:sz w:val="28"/>
          <w:szCs w:val="24"/>
        </w:rPr>
        <w:t>Многоадресная передача</w:t>
      </w:r>
      <w:bookmarkEnd w:id="1"/>
      <w:r w:rsidRPr="00F1348E">
        <w:rPr>
          <w:b/>
          <w:bCs/>
          <w:sz w:val="28"/>
          <w:szCs w:val="24"/>
        </w:rPr>
        <w:t xml:space="preserve"> </w:t>
      </w:r>
      <w:r w:rsidRPr="00F1348E">
        <w:rPr>
          <w:sz w:val="28"/>
          <w:szCs w:val="24"/>
        </w:rPr>
        <w:t>(ГОСТ Р ИСО 11898-1-2015) – Способ адресации, при которой один кадр адресуется целой группе узлов одновременно.</w:t>
      </w:r>
    </w:p>
    <w:p w14:paraId="68289E42" w14:textId="77777777" w:rsidR="00057AAC" w:rsidRPr="00F1348E" w:rsidRDefault="00057AAC" w:rsidP="00AE17A8">
      <w:pPr>
        <w:spacing w:after="0" w:line="360" w:lineRule="auto"/>
        <w:ind w:firstLine="567"/>
        <w:rPr>
          <w:sz w:val="28"/>
          <w:szCs w:val="24"/>
        </w:rPr>
      </w:pPr>
      <w:r w:rsidRPr="00F1348E">
        <w:rPr>
          <w:b/>
          <w:bCs/>
          <w:sz w:val="28"/>
          <w:szCs w:val="24"/>
        </w:rPr>
        <w:t>Передатчик</w:t>
      </w:r>
      <w:r w:rsidRPr="00F1348E">
        <w:rPr>
          <w:sz w:val="28"/>
          <w:szCs w:val="24"/>
        </w:rPr>
        <w:t> (ГОСТ Р ИСО 11898-1-2015) – Узел, формирующий кадр данных, или кадр удаленного запроса, который остается передатчиком до тех пор, пока шина не освободится вновь или пока узел не выберется при арбитраже.</w:t>
      </w:r>
    </w:p>
    <w:p w14:paraId="3FBC9B3C" w14:textId="77777777" w:rsidR="00057AAC" w:rsidRPr="00F1348E" w:rsidRDefault="00057AAC" w:rsidP="00EA7766">
      <w:pPr>
        <w:spacing w:after="0" w:line="360" w:lineRule="auto"/>
        <w:ind w:firstLine="567"/>
        <w:rPr>
          <w:sz w:val="28"/>
          <w:szCs w:val="24"/>
        </w:rPr>
      </w:pPr>
      <w:r w:rsidRPr="00F1348E">
        <w:rPr>
          <w:b/>
          <w:bCs/>
          <w:sz w:val="28"/>
          <w:szCs w:val="24"/>
        </w:rPr>
        <w:t>Приемник</w:t>
      </w:r>
      <w:r w:rsidRPr="00F1348E">
        <w:rPr>
          <w:sz w:val="28"/>
          <w:szCs w:val="24"/>
        </w:rPr>
        <w:t> (ГОСТ Р ИСО 11898-1-2015) – Любой узел, который не является передатчиком в то время, когда шина не свободна.</w:t>
      </w:r>
    </w:p>
    <w:p w14:paraId="39591EC8" w14:textId="77777777" w:rsidR="00057AAC" w:rsidRPr="00F1348E" w:rsidRDefault="00057AAC" w:rsidP="00303B52">
      <w:pPr>
        <w:spacing w:after="0" w:line="360" w:lineRule="auto"/>
        <w:ind w:firstLine="567"/>
        <w:rPr>
          <w:sz w:val="28"/>
          <w:szCs w:val="24"/>
        </w:rPr>
      </w:pPr>
      <w:r w:rsidRPr="00F1348E">
        <w:rPr>
          <w:b/>
          <w:bCs/>
          <w:sz w:val="28"/>
          <w:szCs w:val="24"/>
        </w:rPr>
        <w:t>Приоритет</w:t>
      </w:r>
      <w:r w:rsidRPr="00F1348E">
        <w:rPr>
          <w:sz w:val="28"/>
          <w:szCs w:val="24"/>
        </w:rPr>
        <w:t> (ГОСТ Р ИСО 11898-1-2015) – Атрибут кадра, регулирующий его положение в иерархии при арбитраже, при этом более высокий приоритет повышает вероятность выбора кадра в процессе арбитража.</w:t>
      </w:r>
    </w:p>
    <w:p w14:paraId="0D75284A" w14:textId="6403BA7F" w:rsidR="009C7D0D" w:rsidRPr="00F1348E" w:rsidRDefault="009C7D0D" w:rsidP="009C7D0D">
      <w:pPr>
        <w:spacing w:before="240" w:line="360" w:lineRule="auto"/>
        <w:ind w:firstLine="567"/>
        <w:rPr>
          <w:szCs w:val="24"/>
        </w:rPr>
      </w:pPr>
      <w:r w:rsidRPr="00F1348E">
        <w:rPr>
          <w:szCs w:val="24"/>
        </w:rPr>
        <w:t>Примечание – Техническими требованиями АС 1.1.825-2-2012 в основном приоритет кадров задается с помощью установления соответствующих логических каналов связи.</w:t>
      </w:r>
    </w:p>
    <w:p w14:paraId="4FFE7DEA" w14:textId="4B806336" w:rsidR="00057AAC" w:rsidRPr="00F1348E" w:rsidRDefault="00057AAC" w:rsidP="00291805">
      <w:pPr>
        <w:spacing w:after="0" w:line="360" w:lineRule="auto"/>
        <w:ind w:firstLine="567"/>
        <w:rPr>
          <w:sz w:val="28"/>
          <w:szCs w:val="24"/>
        </w:rPr>
      </w:pPr>
      <w:r w:rsidRPr="00F1348E">
        <w:rPr>
          <w:b/>
          <w:bCs/>
          <w:sz w:val="28"/>
          <w:szCs w:val="24"/>
        </w:rPr>
        <w:t>Протокол</w:t>
      </w:r>
      <w:r w:rsidR="009C7D0D" w:rsidRPr="00F1348E">
        <w:rPr>
          <w:b/>
          <w:bCs/>
          <w:sz w:val="28"/>
          <w:szCs w:val="24"/>
        </w:rPr>
        <w:t xml:space="preserve"> или протокол информационного взаимодействия</w:t>
      </w:r>
      <w:r w:rsidRPr="00F1348E">
        <w:rPr>
          <w:sz w:val="28"/>
          <w:szCs w:val="24"/>
        </w:rPr>
        <w:t> </w:t>
      </w:r>
      <w:r w:rsidR="009C7D0D" w:rsidRPr="00F1348E">
        <w:rPr>
          <w:sz w:val="28"/>
          <w:szCs w:val="24"/>
        </w:rPr>
        <w:br/>
      </w:r>
      <w:r w:rsidRPr="00F1348E">
        <w:rPr>
          <w:sz w:val="28"/>
          <w:szCs w:val="24"/>
        </w:rPr>
        <w:t>(ГОСТ Р ИСО 11898-1-2015) – Формальный набор соглашений или правил информационного обмена между узлами, включая управление кадром, передачу кадров и физический уровень.</w:t>
      </w:r>
    </w:p>
    <w:p w14:paraId="4AF31ADF" w14:textId="09083DDD" w:rsidR="00EF74A6" w:rsidRPr="00F1348E" w:rsidRDefault="00EF74A6" w:rsidP="00895CDD">
      <w:pPr>
        <w:spacing w:after="0" w:line="360" w:lineRule="auto"/>
        <w:ind w:firstLine="567"/>
        <w:rPr>
          <w:sz w:val="28"/>
          <w:szCs w:val="24"/>
        </w:rPr>
      </w:pPr>
      <w:r w:rsidRPr="00F1348E">
        <w:rPr>
          <w:b/>
          <w:bCs/>
          <w:sz w:val="28"/>
          <w:szCs w:val="24"/>
        </w:rPr>
        <w:t>Система электроснабжения</w:t>
      </w:r>
      <w:r w:rsidRPr="00F1348E">
        <w:rPr>
          <w:sz w:val="28"/>
          <w:szCs w:val="24"/>
        </w:rPr>
        <w:t xml:space="preserve"> (ГОСТ Р 54073-2017) – Система самолета или вертолета, обеспечивающая электропитание бортового оборудования или агрегатов, потребляющих электроэнергию (приемников электроэнергии), и состоящая из систем генерирования и/или преобразования и системы распределения электроэнергии.</w:t>
      </w:r>
    </w:p>
    <w:p w14:paraId="323DB1D7" w14:textId="5516CBF5" w:rsidR="00EF059D" w:rsidRPr="00F1348E" w:rsidRDefault="000A66BD" w:rsidP="00895CDD">
      <w:pPr>
        <w:spacing w:after="0" w:line="360" w:lineRule="auto"/>
        <w:ind w:firstLine="567"/>
        <w:rPr>
          <w:sz w:val="28"/>
          <w:szCs w:val="24"/>
        </w:rPr>
      </w:pPr>
      <w:r w:rsidRPr="00F1348E">
        <w:rPr>
          <w:b/>
          <w:sz w:val="28"/>
          <w:szCs w:val="24"/>
        </w:rPr>
        <w:t>Узел локальной сети ко</w:t>
      </w:r>
      <w:r w:rsidR="00EF059D" w:rsidRPr="00F1348E">
        <w:rPr>
          <w:b/>
          <w:sz w:val="28"/>
          <w:szCs w:val="24"/>
        </w:rPr>
        <w:t>н</w:t>
      </w:r>
      <w:r w:rsidRPr="00F1348E">
        <w:rPr>
          <w:b/>
          <w:sz w:val="28"/>
          <w:szCs w:val="24"/>
        </w:rPr>
        <w:t>троллеров</w:t>
      </w:r>
      <w:r w:rsidRPr="00F1348E">
        <w:rPr>
          <w:sz w:val="28"/>
          <w:szCs w:val="24"/>
        </w:rPr>
        <w:t xml:space="preserve"> (</w:t>
      </w:r>
      <w:r w:rsidR="00EF059D" w:rsidRPr="00F1348E">
        <w:rPr>
          <w:sz w:val="28"/>
          <w:szCs w:val="24"/>
        </w:rPr>
        <w:t>ГОСТ Р ИСО 11898-1-2015</w:t>
      </w:r>
      <w:r w:rsidRPr="00F1348E">
        <w:rPr>
          <w:sz w:val="28"/>
          <w:szCs w:val="24"/>
        </w:rPr>
        <w:t xml:space="preserve">) – Устройство или агрегат, </w:t>
      </w:r>
      <w:r w:rsidR="00EF059D" w:rsidRPr="00F1348E">
        <w:rPr>
          <w:sz w:val="28"/>
          <w:szCs w:val="24"/>
        </w:rPr>
        <w:t xml:space="preserve">связанное с сетью передачи данных и имеющая </w:t>
      </w:r>
      <w:r w:rsidR="00EF059D" w:rsidRPr="00F1348E">
        <w:rPr>
          <w:sz w:val="28"/>
          <w:szCs w:val="24"/>
        </w:rPr>
        <w:lastRenderedPageBreak/>
        <w:t>возможность взаимодействия по сети в соответствии с параметрами протокола связи.</w:t>
      </w:r>
    </w:p>
    <w:p w14:paraId="3F7EDD2A" w14:textId="1B88453B" w:rsidR="009C7D0D" w:rsidRPr="00F1348E" w:rsidRDefault="009C7D0D" w:rsidP="009C7D0D">
      <w:pPr>
        <w:spacing w:before="240" w:line="360" w:lineRule="auto"/>
        <w:ind w:firstLine="567"/>
        <w:rPr>
          <w:szCs w:val="24"/>
        </w:rPr>
      </w:pPr>
      <w:r w:rsidRPr="00F1348E">
        <w:rPr>
          <w:szCs w:val="24"/>
        </w:rPr>
        <w:t>Примечание – В каждый момент времени, за исключением случая, когда шина свободна, в локальной сети контроллеров все узлы за исключением одного являются приемниками при этом присутствует один передатчик. Выбор передатчика в локальной сети контроллеров определяется с помощью арбитража.</w:t>
      </w:r>
    </w:p>
    <w:p w14:paraId="5C4A4780" w14:textId="036219AF" w:rsidR="00EF059D" w:rsidRPr="00F1348E" w:rsidRDefault="00EF059D" w:rsidP="00895CDD">
      <w:pPr>
        <w:spacing w:after="0" w:line="360" w:lineRule="auto"/>
        <w:ind w:firstLine="567"/>
        <w:rPr>
          <w:sz w:val="28"/>
          <w:szCs w:val="28"/>
          <w:shd w:val="clear" w:color="auto" w:fill="FFFFFF"/>
        </w:rPr>
      </w:pPr>
      <w:r w:rsidRPr="00F1348E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Скорость передачи данных:</w:t>
      </w:r>
      <w:r w:rsidRPr="00F1348E">
        <w:rPr>
          <w:sz w:val="28"/>
          <w:szCs w:val="28"/>
          <w:shd w:val="clear" w:color="auto" w:fill="FFFFFF"/>
        </w:rPr>
        <w:t> (ГОСТ Р ИСО 11898-2015) – Количество битов, пересылаемых за время передачи, независимо от двоичного представления.</w:t>
      </w:r>
    </w:p>
    <w:p w14:paraId="009B9436" w14:textId="511E256A" w:rsidR="00D135C9" w:rsidRPr="00F1348E" w:rsidRDefault="00D135C9" w:rsidP="00895CDD">
      <w:pPr>
        <w:pStyle w:val="2"/>
        <w:spacing w:line="360" w:lineRule="auto"/>
        <w:ind w:left="0" w:firstLine="567"/>
      </w:pPr>
      <w:r w:rsidRPr="00F1348E">
        <w:t>Сокращения</w:t>
      </w:r>
    </w:p>
    <w:p w14:paraId="552F040B" w14:textId="76C56E76" w:rsidR="00C1776F" w:rsidRPr="00F1348E" w:rsidRDefault="00C1776F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ACK</w:t>
      </w:r>
      <w:r w:rsidRPr="00F1348E">
        <w:t xml:space="preserve"> – подтверждение;</w:t>
      </w:r>
    </w:p>
    <w:p w14:paraId="0F2BA23A" w14:textId="36783B39" w:rsidR="00656330" w:rsidRPr="00F1348E" w:rsidRDefault="00656330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  <w:rPr>
          <w:lang w:val="en-US"/>
        </w:rPr>
      </w:pPr>
      <w:r w:rsidRPr="00F1348E">
        <w:rPr>
          <w:b/>
          <w:lang w:val="en-US"/>
        </w:rPr>
        <w:t xml:space="preserve">CAN </w:t>
      </w:r>
      <w:r w:rsidR="00F0606C" w:rsidRPr="00F1348E">
        <w:rPr>
          <w:lang w:val="en-US"/>
        </w:rPr>
        <w:t>–</w:t>
      </w:r>
      <w:r w:rsidRPr="00F1348E">
        <w:rPr>
          <w:lang w:val="en-US"/>
        </w:rPr>
        <w:t xml:space="preserve"> </w:t>
      </w:r>
      <w:r w:rsidR="00F0606C" w:rsidRPr="00F1348E">
        <w:rPr>
          <w:lang w:val="en-US"/>
        </w:rPr>
        <w:t>Controller area network (</w:t>
      </w:r>
      <w:r w:rsidR="00F0606C" w:rsidRPr="00F1348E">
        <w:t>согласно</w:t>
      </w:r>
      <w:r w:rsidR="00F0606C" w:rsidRPr="00F1348E">
        <w:rPr>
          <w:lang w:val="en-US"/>
        </w:rPr>
        <w:t xml:space="preserve"> ISO</w:t>
      </w:r>
      <w:r w:rsidR="00744732" w:rsidRPr="00F1348E">
        <w:rPr>
          <w:shd w:val="clear" w:color="auto" w:fill="FFFFFF"/>
          <w:lang w:val="en-US"/>
        </w:rPr>
        <w:t xml:space="preserve"> 11898-2015</w:t>
      </w:r>
      <w:r w:rsidR="00F0606C" w:rsidRPr="00F1348E">
        <w:rPr>
          <w:lang w:val="en-US"/>
        </w:rPr>
        <w:t>)</w:t>
      </w:r>
    </w:p>
    <w:p w14:paraId="37F4F724" w14:textId="1265C557" w:rsidR="00C1776F" w:rsidRPr="00F1348E" w:rsidRDefault="00C1776F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CRC</w:t>
      </w:r>
      <w:r w:rsidRPr="00F1348E">
        <w:t xml:space="preserve"> – код контрольной суммы;</w:t>
      </w:r>
    </w:p>
    <w:p w14:paraId="396BBC58" w14:textId="49C5D6F3" w:rsidR="00C1776F" w:rsidRPr="00F1348E" w:rsidRDefault="00C1776F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DATA</w:t>
      </w:r>
      <w:r w:rsidRPr="00F1348E">
        <w:t xml:space="preserve"> – полезные данные сообщения;</w:t>
      </w:r>
    </w:p>
    <w:p w14:paraId="7D987F7E" w14:textId="69F1C278" w:rsidR="00EE33A3" w:rsidRPr="00F1348E" w:rsidRDefault="00C1776F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  <w:lang w:val="en-US"/>
        </w:rPr>
        <w:t>DLC</w:t>
      </w:r>
      <w:r w:rsidRPr="00F1348E">
        <w:t xml:space="preserve"> – контрольное поле кадра;</w:t>
      </w:r>
    </w:p>
    <w:p w14:paraId="49D53653" w14:textId="0E3BBC14" w:rsidR="002B2C92" w:rsidRPr="00F1348E" w:rsidRDefault="002B2C92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  <w:lang w:val="en-US"/>
        </w:rPr>
        <w:t>Doc</w:t>
      </w:r>
      <w:r w:rsidRPr="00F1348E">
        <w:t xml:space="preserve"> – код передаваемых данных;</w:t>
      </w:r>
    </w:p>
    <w:p w14:paraId="73DA2FD9" w14:textId="0F9D831B" w:rsidR="00EE33A3" w:rsidRPr="00F1348E" w:rsidRDefault="00EE33A3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E</w:t>
      </w:r>
      <w:r w:rsidRPr="00F1348E">
        <w:rPr>
          <w:b/>
          <w:lang w:val="en-US"/>
        </w:rPr>
        <w:t>EC</w:t>
      </w:r>
      <w:r w:rsidRPr="00F1348E">
        <w:t xml:space="preserve"> – логический канал связи, предназначенный для исключительного случая;</w:t>
      </w:r>
    </w:p>
    <w:p w14:paraId="36937E83" w14:textId="317CF021" w:rsidR="00C1776F" w:rsidRPr="00F1348E" w:rsidRDefault="00C1776F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EOF</w:t>
      </w:r>
      <w:r w:rsidRPr="00F1348E">
        <w:t xml:space="preserve"> – конец кадра данных;</w:t>
      </w:r>
    </w:p>
    <w:p w14:paraId="30B793C7" w14:textId="5A93B1A4" w:rsidR="00C1776F" w:rsidRPr="00F1348E" w:rsidRDefault="00C1776F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ID</w:t>
      </w:r>
      <w:r w:rsidRPr="00F1348E">
        <w:t xml:space="preserve"> – идентификатор сообщения;</w:t>
      </w:r>
    </w:p>
    <w:p w14:paraId="40622257" w14:textId="77557EB5" w:rsidR="00C1776F" w:rsidRPr="00F1348E" w:rsidRDefault="00C1776F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IFS</w:t>
      </w:r>
      <w:r w:rsidRPr="00F1348E">
        <w:t xml:space="preserve"> – </w:t>
      </w:r>
      <w:proofErr w:type="spellStart"/>
      <w:r w:rsidRPr="00F1348E">
        <w:t>межкадровый</w:t>
      </w:r>
      <w:proofErr w:type="spellEnd"/>
      <w:r w:rsidRPr="00F1348E">
        <w:t xml:space="preserve"> промежуток;</w:t>
      </w:r>
    </w:p>
    <w:p w14:paraId="25EAECC7" w14:textId="52EBB7C4" w:rsidR="00EE33A3" w:rsidRPr="00F1348E" w:rsidRDefault="00EE33A3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NSC</w:t>
      </w:r>
      <w:r w:rsidRPr="00F1348E">
        <w:t xml:space="preserve"> – логический канал связи, предназначенный для обслуживания узла;</w:t>
      </w:r>
    </w:p>
    <w:p w14:paraId="674E0412" w14:textId="1954B796" w:rsidR="00EE33A3" w:rsidRPr="00F1348E" w:rsidRDefault="00EE33A3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NОC</w:t>
      </w:r>
      <w:r w:rsidRPr="00F1348E">
        <w:t xml:space="preserve"> – логический канал связи, предназначенный для штатной работы;</w:t>
      </w:r>
    </w:p>
    <w:p w14:paraId="37F5AF2C" w14:textId="04C80AC3" w:rsidR="00EE33A3" w:rsidRPr="00F1348E" w:rsidRDefault="00EE33A3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UDC</w:t>
      </w:r>
      <w:r w:rsidRPr="00F1348E">
        <w:t xml:space="preserve"> – логический канал связи, определяемый пользователем;</w:t>
      </w:r>
    </w:p>
    <w:p w14:paraId="52BF2CFC" w14:textId="3BCC2E32" w:rsidR="002913B0" w:rsidRPr="00F1348E" w:rsidRDefault="002913B0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Р</w:t>
      </w:r>
      <w:r w:rsidRPr="00F1348E">
        <w:rPr>
          <w:b/>
          <w:lang w:val="en-US"/>
        </w:rPr>
        <w:t>H</w:t>
      </w:r>
      <w:r w:rsidRPr="00F1348E">
        <w:rPr>
          <w:b/>
        </w:rPr>
        <w:t>SM</w:t>
      </w:r>
      <w:r w:rsidRPr="00F1348E">
        <w:t xml:space="preserve"> – периодическое сообщение состояния степени исправности узла;</w:t>
      </w:r>
    </w:p>
    <w:p w14:paraId="468A824B" w14:textId="23B8C620" w:rsidR="00332124" w:rsidRPr="00F1348E" w:rsidRDefault="00C1776F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  <w:rPr>
          <w:b/>
        </w:rPr>
      </w:pPr>
      <w:r w:rsidRPr="00F1348E">
        <w:rPr>
          <w:b/>
        </w:rPr>
        <w:t>SOF</w:t>
      </w:r>
      <w:r w:rsidRPr="00F1348E">
        <w:t xml:space="preserve"> </w:t>
      </w:r>
      <w:r w:rsidRPr="00F1348E">
        <w:rPr>
          <w:b/>
        </w:rPr>
        <w:t xml:space="preserve">– </w:t>
      </w:r>
      <w:r w:rsidRPr="00F1348E">
        <w:rPr>
          <w:bCs/>
        </w:rPr>
        <w:t>начало кадра данных;</w:t>
      </w:r>
    </w:p>
    <w:p w14:paraId="6FEE94E0" w14:textId="3AF48962" w:rsidR="00332124" w:rsidRPr="00F1348E" w:rsidRDefault="00332124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  <w:rPr>
          <w:b/>
        </w:rPr>
      </w:pPr>
      <w:r w:rsidRPr="00F1348E">
        <w:rPr>
          <w:b/>
          <w:lang w:val="en-US"/>
        </w:rPr>
        <w:lastRenderedPageBreak/>
        <w:t>REC</w:t>
      </w:r>
      <w:r w:rsidRPr="00F1348E">
        <w:t xml:space="preserve"> </w:t>
      </w:r>
      <w:r w:rsidRPr="00F1348E">
        <w:rPr>
          <w:b/>
        </w:rPr>
        <w:t>–</w:t>
      </w:r>
      <w:r w:rsidRPr="00F1348E">
        <w:t xml:space="preserve"> счетчик ошибок приема;</w:t>
      </w:r>
    </w:p>
    <w:p w14:paraId="51AF3C07" w14:textId="5944721F" w:rsidR="00332124" w:rsidRPr="00F1348E" w:rsidRDefault="00332124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  <w:rPr>
          <w:b/>
        </w:rPr>
      </w:pPr>
      <w:r w:rsidRPr="00F1348E">
        <w:rPr>
          <w:b/>
          <w:lang w:val="en-US"/>
        </w:rPr>
        <w:t>TEC</w:t>
      </w:r>
      <w:r w:rsidRPr="00F1348E">
        <w:t xml:space="preserve"> </w:t>
      </w:r>
      <w:r w:rsidRPr="00F1348E">
        <w:rPr>
          <w:b/>
        </w:rPr>
        <w:t xml:space="preserve">– </w:t>
      </w:r>
      <w:r w:rsidRPr="00F1348E">
        <w:t>счетчик ошибок передачи;</w:t>
      </w:r>
    </w:p>
    <w:p w14:paraId="20186888" w14:textId="226BB2AF" w:rsidR="00C1776F" w:rsidRPr="00F1348E" w:rsidRDefault="00C1776F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  <w:rPr>
          <w:b/>
        </w:rPr>
      </w:pPr>
      <w:r w:rsidRPr="00F1348E">
        <w:rPr>
          <w:b/>
        </w:rPr>
        <w:t xml:space="preserve">RTR – </w:t>
      </w:r>
      <w:r w:rsidRPr="00F1348E">
        <w:rPr>
          <w:bCs/>
        </w:rPr>
        <w:t>запрос на передачу из удаленного узла;</w:t>
      </w:r>
    </w:p>
    <w:p w14:paraId="3CD8FBF7" w14:textId="02958934" w:rsidR="002B2C92" w:rsidRPr="00F1348E" w:rsidRDefault="002B2C92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  <w:rPr>
          <w:b/>
        </w:rPr>
      </w:pPr>
      <w:r w:rsidRPr="00F1348E">
        <w:rPr>
          <w:b/>
          <w:lang w:val="en-US"/>
        </w:rPr>
        <w:t>SSC</w:t>
      </w:r>
      <w:r w:rsidRPr="00F1348E">
        <w:rPr>
          <w:b/>
        </w:rPr>
        <w:t xml:space="preserve"> – </w:t>
      </w:r>
      <w:r w:rsidRPr="00F1348E">
        <w:t>код подсистемы по ГОСТ Р 18675</w:t>
      </w:r>
      <w:r w:rsidRPr="00F1348E">
        <w:rPr>
          <w:bCs/>
        </w:rPr>
        <w:t>;</w:t>
      </w:r>
    </w:p>
    <w:p w14:paraId="198C4027" w14:textId="54C18224" w:rsidR="002B2C92" w:rsidRPr="00F1348E" w:rsidRDefault="002B2C92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  <w:rPr>
          <w:b/>
        </w:rPr>
      </w:pPr>
      <w:r w:rsidRPr="00F1348E">
        <w:rPr>
          <w:b/>
          <w:lang w:val="en-US"/>
        </w:rPr>
        <w:t>UN</w:t>
      </w:r>
      <w:r w:rsidRPr="00F1348E">
        <w:rPr>
          <w:b/>
        </w:rPr>
        <w:t xml:space="preserve"> – </w:t>
      </w:r>
      <w:r w:rsidRPr="00F1348E">
        <w:t xml:space="preserve">номер блока в подсистеме </w:t>
      </w:r>
      <w:r w:rsidRPr="00F1348E">
        <w:rPr>
          <w:lang w:val="en-US"/>
        </w:rPr>
        <w:t>SSC</w:t>
      </w:r>
      <w:r w:rsidRPr="00F1348E">
        <w:rPr>
          <w:bCs/>
        </w:rPr>
        <w:t>;</w:t>
      </w:r>
    </w:p>
    <w:p w14:paraId="72435DBD" w14:textId="455E4FE8" w:rsidR="00602D5C" w:rsidRPr="00F1348E" w:rsidRDefault="00602D5C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  <w:rPr>
          <w:b/>
        </w:rPr>
      </w:pPr>
      <w:r w:rsidRPr="00F1348E">
        <w:rPr>
          <w:b/>
        </w:rPr>
        <w:t xml:space="preserve">БКЗ-27 – </w:t>
      </w:r>
      <w:r w:rsidRPr="00F1348E">
        <w:t>блок коммутации и защиты постоянного тока;</w:t>
      </w:r>
    </w:p>
    <w:p w14:paraId="79D793C1" w14:textId="5C7A1FE3" w:rsidR="00602D5C" w:rsidRPr="00F1348E" w:rsidRDefault="00602D5C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  <w:rPr>
          <w:b/>
        </w:rPr>
      </w:pPr>
      <w:r w:rsidRPr="00F1348E">
        <w:rPr>
          <w:b/>
        </w:rPr>
        <w:t xml:space="preserve">БКЗ-115 – </w:t>
      </w:r>
      <w:r w:rsidRPr="00F1348E">
        <w:t>блок коммутации и защиты переменного тока;</w:t>
      </w:r>
    </w:p>
    <w:p w14:paraId="08BC1258" w14:textId="41C1F460" w:rsidR="00FF591A" w:rsidRPr="00F1348E" w:rsidRDefault="00FF591A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  <w:rPr>
          <w:b/>
        </w:rPr>
      </w:pPr>
      <w:r w:rsidRPr="00F1348E">
        <w:rPr>
          <w:b/>
        </w:rPr>
        <w:t xml:space="preserve">БРЗУ – </w:t>
      </w:r>
      <w:r w:rsidRPr="00F1348E">
        <w:rPr>
          <w:bCs/>
        </w:rPr>
        <w:t>блок регулирования защиты и управления;</w:t>
      </w:r>
    </w:p>
    <w:p w14:paraId="5359610C" w14:textId="44BB4A7E" w:rsidR="00070A19" w:rsidRPr="00F1348E" w:rsidRDefault="00070A19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  <w:rPr>
          <w:bCs/>
        </w:rPr>
      </w:pPr>
      <w:r w:rsidRPr="00F1348E">
        <w:rPr>
          <w:b/>
        </w:rPr>
        <w:t xml:space="preserve">БРЭО – </w:t>
      </w:r>
      <w:r w:rsidRPr="00F1348E">
        <w:rPr>
          <w:bCs/>
        </w:rPr>
        <w:t>бортовое радиоэлектронное оборудование;</w:t>
      </w:r>
    </w:p>
    <w:p w14:paraId="30EED4F9" w14:textId="77777777" w:rsidR="00FF591A" w:rsidRPr="00F1348E" w:rsidRDefault="00FF591A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  <w:rPr>
          <w:b/>
        </w:rPr>
      </w:pPr>
      <w:proofErr w:type="spellStart"/>
      <w:r w:rsidRPr="00F1348E">
        <w:rPr>
          <w:b/>
        </w:rPr>
        <w:t>БУиЗ</w:t>
      </w:r>
      <w:proofErr w:type="spellEnd"/>
      <w:r w:rsidRPr="00F1348E">
        <w:rPr>
          <w:b/>
        </w:rPr>
        <w:t xml:space="preserve"> – </w:t>
      </w:r>
      <w:r w:rsidRPr="00F1348E">
        <w:rPr>
          <w:bCs/>
        </w:rPr>
        <w:t>блок управления с функцией запуска;</w:t>
      </w:r>
    </w:p>
    <w:p w14:paraId="556D1D23" w14:textId="1AC22D27" w:rsidR="00FF591A" w:rsidRPr="00F1348E" w:rsidRDefault="00FF591A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  <w:rPr>
          <w:b/>
        </w:rPr>
      </w:pPr>
      <w:r w:rsidRPr="00F1348E">
        <w:rPr>
          <w:b/>
        </w:rPr>
        <w:t xml:space="preserve">ВУ – </w:t>
      </w:r>
      <w:r w:rsidRPr="00F1348E">
        <w:rPr>
          <w:bCs/>
        </w:rPr>
        <w:t>выпрямительное устройство;</w:t>
      </w:r>
    </w:p>
    <w:p w14:paraId="5CB93DA8" w14:textId="6F7E1786" w:rsidR="00D135C9" w:rsidRPr="00F1348E" w:rsidRDefault="00070A19" w:rsidP="00744732">
      <w:pPr>
        <w:pStyle w:val="af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b/>
          <w:sz w:val="28"/>
          <w:szCs w:val="24"/>
        </w:rPr>
        <w:t>СП</w:t>
      </w:r>
      <w:r w:rsidRPr="00F1348E">
        <w:rPr>
          <w:sz w:val="28"/>
          <w:szCs w:val="24"/>
        </w:rPr>
        <w:t xml:space="preserve"> – спецификация локальной сети контроллеров;</w:t>
      </w:r>
    </w:p>
    <w:p w14:paraId="3AE10298" w14:textId="28CE9806" w:rsidR="002B2C92" w:rsidRPr="00F1348E" w:rsidRDefault="00070A19" w:rsidP="00744732">
      <w:pPr>
        <w:pStyle w:val="af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b/>
          <w:sz w:val="28"/>
          <w:szCs w:val="24"/>
        </w:rPr>
        <w:t>СЭС</w:t>
      </w:r>
      <w:r w:rsidRPr="00F1348E">
        <w:rPr>
          <w:sz w:val="28"/>
          <w:szCs w:val="24"/>
        </w:rPr>
        <w:t xml:space="preserve"> – система электроснабжения</w:t>
      </w:r>
      <w:r w:rsidR="002B2C92" w:rsidRPr="00F1348E">
        <w:rPr>
          <w:sz w:val="28"/>
          <w:szCs w:val="24"/>
        </w:rPr>
        <w:t>.</w:t>
      </w:r>
    </w:p>
    <w:p w14:paraId="7923B329" w14:textId="77777777" w:rsidR="00C65CF4" w:rsidRPr="00F1348E" w:rsidRDefault="00D763AE" w:rsidP="003C1C59">
      <w:pPr>
        <w:pStyle w:val="1"/>
        <w:spacing w:line="360" w:lineRule="auto"/>
        <w:ind w:left="0" w:firstLine="567"/>
      </w:pPr>
      <w:r w:rsidRPr="00F1348E">
        <w:t>Сведения об изделии</w:t>
      </w:r>
    </w:p>
    <w:p w14:paraId="699D2966" w14:textId="67A919C7" w:rsidR="00C65CF4" w:rsidRPr="00F1348E" w:rsidRDefault="00D763AE" w:rsidP="003C1C59">
      <w:pPr>
        <w:pStyle w:val="2"/>
        <w:spacing w:line="360" w:lineRule="auto"/>
        <w:ind w:left="0" w:firstLine="567"/>
      </w:pPr>
      <w:r w:rsidRPr="00F1348E">
        <w:t>Назначение и область применения</w:t>
      </w:r>
      <w:r w:rsidR="004F1AE5" w:rsidRPr="00F1348E">
        <w:t xml:space="preserve"> изделия</w:t>
      </w:r>
    </w:p>
    <w:p w14:paraId="44AEB3FD" w14:textId="6753F67C" w:rsidR="00EF74A6" w:rsidRPr="00F1348E" w:rsidRDefault="00EF74A6" w:rsidP="00EF74A6">
      <w:pPr>
        <w:spacing w:after="0" w:line="360" w:lineRule="auto"/>
        <w:ind w:firstLine="567"/>
        <w:rPr>
          <w:sz w:val="28"/>
          <w:szCs w:val="24"/>
        </w:rPr>
      </w:pPr>
      <w:r w:rsidRPr="00F1348E">
        <w:rPr>
          <w:sz w:val="28"/>
          <w:szCs w:val="24"/>
        </w:rPr>
        <w:t>СЭС предназначена для обеспечения электропитания бортового оборудования или агрегатов, потребляющих электроэнергию.</w:t>
      </w:r>
    </w:p>
    <w:p w14:paraId="1A3FF949" w14:textId="1380848D" w:rsidR="00FF32BD" w:rsidRPr="00F1348E" w:rsidRDefault="00FF32BD" w:rsidP="00FF32BD">
      <w:pPr>
        <w:spacing w:before="240" w:line="360" w:lineRule="auto"/>
        <w:ind w:firstLine="567"/>
        <w:rPr>
          <w:i/>
          <w:szCs w:val="24"/>
        </w:rPr>
      </w:pPr>
      <w:r w:rsidRPr="00F1348E">
        <w:rPr>
          <w:i/>
          <w:szCs w:val="24"/>
        </w:rPr>
        <w:t xml:space="preserve">Примечание – </w:t>
      </w:r>
      <w:r w:rsidR="004F1AE5" w:rsidRPr="00F1348E">
        <w:rPr>
          <w:i/>
          <w:szCs w:val="24"/>
        </w:rPr>
        <w:t>Здесь и далее по тексту в</w:t>
      </w:r>
      <w:r w:rsidRPr="00F1348E">
        <w:rPr>
          <w:i/>
          <w:szCs w:val="24"/>
        </w:rPr>
        <w:t xml:space="preserve"> рамках настоящего документа под изделием понимается система электроснабжения</w:t>
      </w:r>
      <w:r w:rsidR="00367AEF" w:rsidRPr="00F1348E">
        <w:rPr>
          <w:i/>
          <w:szCs w:val="24"/>
        </w:rPr>
        <w:t xml:space="preserve"> самолета ТВРС-44.</w:t>
      </w:r>
    </w:p>
    <w:p w14:paraId="4D4A117C" w14:textId="0FE16825" w:rsidR="008353B4" w:rsidRPr="00F1348E" w:rsidRDefault="008353B4" w:rsidP="008353B4">
      <w:pPr>
        <w:spacing w:after="0" w:line="360" w:lineRule="auto"/>
        <w:ind w:firstLine="567"/>
        <w:rPr>
          <w:sz w:val="28"/>
          <w:szCs w:val="24"/>
        </w:rPr>
      </w:pPr>
      <w:r w:rsidRPr="00F1348E">
        <w:rPr>
          <w:sz w:val="28"/>
          <w:szCs w:val="24"/>
        </w:rPr>
        <w:t>Основные сведения о</w:t>
      </w:r>
      <w:r w:rsidR="00EF74A6" w:rsidRPr="00F1348E">
        <w:rPr>
          <w:sz w:val="28"/>
          <w:szCs w:val="24"/>
        </w:rPr>
        <w:t>б изделии</w:t>
      </w:r>
      <w:r w:rsidRPr="00F1348E">
        <w:rPr>
          <w:sz w:val="28"/>
          <w:szCs w:val="24"/>
        </w:rPr>
        <w:t xml:space="preserve"> приведены в документе «Самолет </w:t>
      </w:r>
      <w:r w:rsidR="004F1AE5" w:rsidRPr="00F1348E">
        <w:rPr>
          <w:sz w:val="28"/>
          <w:szCs w:val="24"/>
        </w:rPr>
        <w:br/>
      </w:r>
      <w:r w:rsidRPr="00F1348E">
        <w:rPr>
          <w:sz w:val="28"/>
          <w:szCs w:val="24"/>
        </w:rPr>
        <w:t>ТВРС-44. Система электроснабжения. Описание логики работы».</w:t>
      </w:r>
    </w:p>
    <w:p w14:paraId="2D8D9D50" w14:textId="77777777" w:rsidR="008353B4" w:rsidRPr="00F1348E" w:rsidRDefault="008353B4" w:rsidP="00C10A49">
      <w:pPr>
        <w:spacing w:before="240" w:line="360" w:lineRule="auto"/>
        <w:ind w:firstLine="567"/>
        <w:rPr>
          <w:i/>
          <w:szCs w:val="24"/>
        </w:rPr>
      </w:pPr>
      <w:r w:rsidRPr="00F1348E">
        <w:rPr>
          <w:i/>
          <w:szCs w:val="24"/>
        </w:rPr>
        <w:t>Примечание – При использовании настоящего документа необходимо использовать актуальную версию документа «Самолет ТВРС-44. Система электроснабжения. Описание логики работы».</w:t>
      </w:r>
    </w:p>
    <w:p w14:paraId="2CD8C2AE" w14:textId="77777777" w:rsidR="00C65CF4" w:rsidRPr="00F1348E" w:rsidRDefault="00D763AE" w:rsidP="00367AEF">
      <w:pPr>
        <w:pStyle w:val="2"/>
        <w:spacing w:line="360" w:lineRule="auto"/>
        <w:ind w:left="0" w:firstLine="567"/>
      </w:pPr>
      <w:r w:rsidRPr="00F1348E">
        <w:lastRenderedPageBreak/>
        <w:t>Состав изделия</w:t>
      </w:r>
    </w:p>
    <w:p w14:paraId="12B16508" w14:textId="77777777" w:rsidR="008353B4" w:rsidRPr="00F1348E" w:rsidRDefault="008353B4" w:rsidP="00367AEF">
      <w:pPr>
        <w:keepNext/>
        <w:spacing w:after="0" w:line="360" w:lineRule="auto"/>
        <w:ind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Состав СЭС приведен в документе </w:t>
      </w:r>
      <w:bookmarkStart w:id="2" w:name="_Hlk136981336"/>
      <w:r w:rsidRPr="00F1348E">
        <w:rPr>
          <w:sz w:val="28"/>
          <w:szCs w:val="24"/>
        </w:rPr>
        <w:t>«Самолет ТВРС-44. Система электроснабжения. Описание логики работы»</w:t>
      </w:r>
      <w:bookmarkEnd w:id="2"/>
      <w:r w:rsidRPr="00F1348E">
        <w:rPr>
          <w:sz w:val="28"/>
          <w:szCs w:val="24"/>
        </w:rPr>
        <w:t>.</w:t>
      </w:r>
    </w:p>
    <w:p w14:paraId="3A7D92E3" w14:textId="77777777" w:rsidR="008353B4" w:rsidRPr="00F1348E" w:rsidRDefault="008353B4" w:rsidP="00367AEF">
      <w:pPr>
        <w:keepNext/>
        <w:spacing w:before="240" w:line="360" w:lineRule="auto"/>
        <w:ind w:firstLine="567"/>
        <w:rPr>
          <w:i/>
          <w:szCs w:val="24"/>
        </w:rPr>
      </w:pPr>
      <w:bookmarkStart w:id="3" w:name="_Hlk135689787"/>
      <w:r w:rsidRPr="00F1348E">
        <w:rPr>
          <w:i/>
          <w:szCs w:val="24"/>
        </w:rPr>
        <w:t>Примечание – При использовании настоящего документа необходимо использовать актуальную версию документа «Самолет ТВРС-44. Система электроснабжения. Описание логики работы».</w:t>
      </w:r>
    </w:p>
    <w:p w14:paraId="1E83B964" w14:textId="5C70763E" w:rsidR="004F1AE5" w:rsidRPr="00F1348E" w:rsidRDefault="004F1AE5" w:rsidP="004F1AE5">
      <w:pPr>
        <w:spacing w:after="0" w:line="360" w:lineRule="auto"/>
        <w:ind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Структурная схема СЭС приведена на чертеже </w:t>
      </w:r>
      <w:r w:rsidRPr="00F1348E">
        <w:rPr>
          <w:sz w:val="28"/>
          <w:szCs w:val="24"/>
        </w:rPr>
        <w:br/>
        <w:t>МЦША.101.02400.00.000 Э1.</w:t>
      </w:r>
    </w:p>
    <w:p w14:paraId="002131F8" w14:textId="61751D43" w:rsidR="004F1AE5" w:rsidRPr="00F1348E" w:rsidRDefault="004F1AE5" w:rsidP="004F1AE5">
      <w:pPr>
        <w:spacing w:after="0" w:line="360" w:lineRule="auto"/>
        <w:ind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Функциональная схема СЭС приведена на чертеже </w:t>
      </w:r>
      <w:r w:rsidRPr="00F1348E">
        <w:rPr>
          <w:sz w:val="28"/>
          <w:szCs w:val="24"/>
        </w:rPr>
        <w:br/>
        <w:t>МЦША.101.02400.00.000 Э2.</w:t>
      </w:r>
    </w:p>
    <w:bookmarkEnd w:id="3"/>
    <w:p w14:paraId="7E78E408" w14:textId="77777777" w:rsidR="00C65CF4" w:rsidRPr="00F1348E" w:rsidRDefault="00D763AE" w:rsidP="003C1C59">
      <w:pPr>
        <w:pStyle w:val="1"/>
        <w:spacing w:line="360" w:lineRule="auto"/>
        <w:ind w:left="0" w:firstLine="567"/>
      </w:pPr>
      <w:r w:rsidRPr="00F1348E">
        <w:t>Схема подключения</w:t>
      </w:r>
    </w:p>
    <w:p w14:paraId="5C6FCCC9" w14:textId="347FAFD8" w:rsidR="003733C0" w:rsidRPr="00F1348E" w:rsidRDefault="003733C0" w:rsidP="009E3C64">
      <w:pPr>
        <w:spacing w:after="0" w:line="360" w:lineRule="auto"/>
        <w:ind w:firstLine="567"/>
        <w:rPr>
          <w:sz w:val="28"/>
          <w:szCs w:val="28"/>
        </w:rPr>
      </w:pPr>
      <w:r w:rsidRPr="00F1348E">
        <w:rPr>
          <w:sz w:val="28"/>
          <w:szCs w:val="28"/>
        </w:rPr>
        <w:t xml:space="preserve">Взаимодействие СЭС с комплексом БРЭО </w:t>
      </w:r>
      <w:r w:rsidR="009E3C64" w:rsidRPr="00F1348E">
        <w:rPr>
          <w:sz w:val="28"/>
          <w:szCs w:val="28"/>
        </w:rPr>
        <w:t xml:space="preserve">по цифровым каналам </w:t>
      </w:r>
      <w:r w:rsidRPr="00F1348E">
        <w:rPr>
          <w:sz w:val="28"/>
          <w:szCs w:val="28"/>
        </w:rPr>
        <w:t>осуществляется</w:t>
      </w:r>
      <w:r w:rsidR="009E3C64" w:rsidRPr="00F1348E">
        <w:rPr>
          <w:sz w:val="28"/>
          <w:szCs w:val="28"/>
        </w:rPr>
        <w:t xml:space="preserve"> </w:t>
      </w:r>
      <w:r w:rsidRPr="00F1348E">
        <w:rPr>
          <w:sz w:val="28"/>
          <w:szCs w:val="28"/>
        </w:rPr>
        <w:t xml:space="preserve">по локальной сети контроллеров, </w:t>
      </w:r>
      <w:r w:rsidR="009E3C64" w:rsidRPr="00F1348E">
        <w:rPr>
          <w:sz w:val="28"/>
          <w:szCs w:val="28"/>
        </w:rPr>
        <w:t xml:space="preserve">отвечающей </w:t>
      </w:r>
      <w:proofErr w:type="gramStart"/>
      <w:r w:rsidR="00522DD4" w:rsidRPr="00F1348E">
        <w:rPr>
          <w:sz w:val="28"/>
          <w:szCs w:val="28"/>
        </w:rPr>
        <w:t>техническим требованиям</w:t>
      </w:r>
      <w:proofErr w:type="gramEnd"/>
      <w:r w:rsidR="009E3C64" w:rsidRPr="00F1348E">
        <w:rPr>
          <w:sz w:val="28"/>
          <w:szCs w:val="28"/>
        </w:rPr>
        <w:t xml:space="preserve"> АС 1.1.825-2-2012 (ARINC 825-2).</w:t>
      </w:r>
    </w:p>
    <w:p w14:paraId="7ED0F160" w14:textId="7F3979B1" w:rsidR="008353B4" w:rsidRPr="00F1348E" w:rsidRDefault="008353B4" w:rsidP="008353B4">
      <w:pPr>
        <w:spacing w:after="0" w:line="360" w:lineRule="auto"/>
        <w:ind w:firstLine="567"/>
        <w:rPr>
          <w:sz w:val="28"/>
          <w:szCs w:val="24"/>
        </w:rPr>
      </w:pPr>
      <w:r w:rsidRPr="00F1348E">
        <w:rPr>
          <w:sz w:val="28"/>
          <w:szCs w:val="28"/>
        </w:rPr>
        <w:t xml:space="preserve">Структурная схема взаимодействия СЭС с </w:t>
      </w:r>
      <w:r w:rsidR="003733C0" w:rsidRPr="00F1348E">
        <w:rPr>
          <w:sz w:val="28"/>
          <w:szCs w:val="28"/>
        </w:rPr>
        <w:t xml:space="preserve">комплексом </w:t>
      </w:r>
      <w:r w:rsidRPr="00F1348E">
        <w:rPr>
          <w:sz w:val="28"/>
          <w:szCs w:val="28"/>
        </w:rPr>
        <w:t xml:space="preserve">БРЭО по </w:t>
      </w:r>
      <w:r w:rsidR="008A2214" w:rsidRPr="00F1348E">
        <w:rPr>
          <w:sz w:val="28"/>
          <w:szCs w:val="28"/>
        </w:rPr>
        <w:t xml:space="preserve">локальной сети контроллеров </w:t>
      </w:r>
      <w:r w:rsidRPr="00F1348E">
        <w:rPr>
          <w:sz w:val="28"/>
          <w:szCs w:val="28"/>
        </w:rPr>
        <w:t>приведена</w:t>
      </w:r>
      <w:r w:rsidRPr="00F1348E">
        <w:rPr>
          <w:sz w:val="28"/>
          <w:szCs w:val="24"/>
        </w:rPr>
        <w:t xml:space="preserve"> на рисунке 1.</w:t>
      </w:r>
    </w:p>
    <w:p w14:paraId="360CCEA8" w14:textId="2BEC1221" w:rsidR="00367AEF" w:rsidRPr="00F1348E" w:rsidRDefault="00367AEF" w:rsidP="00367AEF">
      <w:pPr>
        <w:keepNext/>
        <w:spacing w:before="240" w:line="360" w:lineRule="auto"/>
        <w:ind w:firstLine="567"/>
        <w:rPr>
          <w:i/>
          <w:szCs w:val="24"/>
        </w:rPr>
      </w:pPr>
      <w:r w:rsidRPr="00F1348E">
        <w:rPr>
          <w:i/>
          <w:szCs w:val="24"/>
        </w:rPr>
        <w:t>Примечание – Взаимодействие СЭС с комплексом БРЭО с помощью аналоговых и дискретных сигналов, а также порядок их обработки приведен</w:t>
      </w:r>
      <w:r w:rsidR="00395350" w:rsidRPr="00F1348E">
        <w:rPr>
          <w:i/>
          <w:szCs w:val="24"/>
        </w:rPr>
        <w:t>ы</w:t>
      </w:r>
      <w:r w:rsidRPr="00F1348E">
        <w:rPr>
          <w:i/>
          <w:szCs w:val="24"/>
        </w:rPr>
        <w:t xml:space="preserve"> в документе «Самолет ТВРС-44. Система электроснабжения. Описание логики работы».</w:t>
      </w:r>
    </w:p>
    <w:p w14:paraId="1B5F2398" w14:textId="77777777" w:rsidR="00367AEF" w:rsidRPr="00F1348E" w:rsidRDefault="00367AEF" w:rsidP="008353B4">
      <w:pPr>
        <w:spacing w:after="0" w:line="360" w:lineRule="auto"/>
        <w:ind w:firstLine="567"/>
        <w:rPr>
          <w:sz w:val="28"/>
          <w:szCs w:val="24"/>
        </w:rPr>
      </w:pPr>
    </w:p>
    <w:p w14:paraId="2855B983" w14:textId="2B0B5153" w:rsidR="008353B4" w:rsidRPr="00F1348E" w:rsidRDefault="00865875" w:rsidP="00BD3833">
      <w:pPr>
        <w:pStyle w:val="-1"/>
        <w:spacing w:before="0" w:line="360" w:lineRule="auto"/>
        <w:ind w:left="284" w:hanging="284"/>
        <w:jc w:val="center"/>
        <w:rPr>
          <w:sz w:val="28"/>
          <w:szCs w:val="28"/>
        </w:rPr>
      </w:pPr>
      <w:r w:rsidRPr="00F1348E">
        <w:rPr>
          <w:noProof/>
        </w:rPr>
        <w:lastRenderedPageBreak/>
        <w:drawing>
          <wp:inline distT="0" distB="0" distL="0" distR="0" wp14:anchorId="5E91BEA6" wp14:editId="687867BA">
            <wp:extent cx="5862937" cy="513397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055" cy="514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3B4" w:rsidRPr="00F1348E">
        <w:rPr>
          <w:sz w:val="28"/>
          <w:szCs w:val="28"/>
        </w:rPr>
        <w:t xml:space="preserve">Рисунок 1 – Структурная схема взаимодействия СЭС с БРЭО </w:t>
      </w:r>
      <w:r w:rsidR="008A2214" w:rsidRPr="00F1348E">
        <w:rPr>
          <w:sz w:val="28"/>
          <w:szCs w:val="28"/>
        </w:rPr>
        <w:br/>
        <w:t>по локальной сети контроллеров</w:t>
      </w:r>
    </w:p>
    <w:p w14:paraId="7BBAAE1A" w14:textId="10B089C7" w:rsidR="00C65CF4" w:rsidRPr="00F1348E" w:rsidRDefault="00D763AE" w:rsidP="003C1C59">
      <w:pPr>
        <w:pStyle w:val="1"/>
        <w:spacing w:line="360" w:lineRule="auto"/>
        <w:ind w:left="0" w:firstLine="567"/>
      </w:pPr>
      <w:bookmarkStart w:id="4" w:name="_Toc85638612"/>
      <w:bookmarkStart w:id="5" w:name="_Ref138677375"/>
      <w:r w:rsidRPr="00F1348E">
        <w:t>Требования к интерфейсам</w:t>
      </w:r>
      <w:bookmarkEnd w:id="4"/>
      <w:bookmarkEnd w:id="5"/>
    </w:p>
    <w:p w14:paraId="43B621A4" w14:textId="77777777" w:rsidR="00C65CF4" w:rsidRPr="00F1348E" w:rsidRDefault="00D763AE" w:rsidP="003C1C59">
      <w:pPr>
        <w:pStyle w:val="2"/>
        <w:spacing w:line="360" w:lineRule="auto"/>
        <w:ind w:left="0" w:firstLine="567"/>
      </w:pPr>
      <w:r w:rsidRPr="00F1348E">
        <w:t>Стандарт интерфейсов</w:t>
      </w:r>
    </w:p>
    <w:p w14:paraId="3D3576B5" w14:textId="5DBABDCA" w:rsidR="00944F13" w:rsidRPr="00F1348E" w:rsidRDefault="00944F13" w:rsidP="003C1C59">
      <w:pPr>
        <w:spacing w:after="0" w:line="360" w:lineRule="auto"/>
        <w:ind w:firstLine="567"/>
        <w:rPr>
          <w:sz w:val="28"/>
          <w:szCs w:val="28"/>
        </w:rPr>
      </w:pPr>
      <w:r w:rsidRPr="00F1348E">
        <w:rPr>
          <w:sz w:val="28"/>
          <w:szCs w:val="28"/>
        </w:rPr>
        <w:t xml:space="preserve">Локальная сеть </w:t>
      </w:r>
      <w:r w:rsidR="00367AEF" w:rsidRPr="00F1348E">
        <w:rPr>
          <w:sz w:val="28"/>
          <w:szCs w:val="28"/>
        </w:rPr>
        <w:t xml:space="preserve">контроллеров </w:t>
      </w:r>
      <w:r w:rsidRPr="00F1348E">
        <w:rPr>
          <w:sz w:val="28"/>
          <w:szCs w:val="28"/>
        </w:rPr>
        <w:t xml:space="preserve">представляет собой линейную </w:t>
      </w:r>
      <w:proofErr w:type="spellStart"/>
      <w:r w:rsidRPr="00F1348E">
        <w:rPr>
          <w:sz w:val="28"/>
          <w:szCs w:val="28"/>
        </w:rPr>
        <w:t>многоабонентскую</w:t>
      </w:r>
      <w:proofErr w:type="spellEnd"/>
      <w:r w:rsidRPr="00F1348E">
        <w:rPr>
          <w:sz w:val="28"/>
          <w:szCs w:val="28"/>
        </w:rPr>
        <w:t xml:space="preserve"> двунаправленную шину данных, отвечающую требованиям стандарта ISO-11898</w:t>
      </w:r>
      <w:r w:rsidR="009E3C64" w:rsidRPr="00F1348E">
        <w:rPr>
          <w:sz w:val="28"/>
          <w:szCs w:val="28"/>
        </w:rPr>
        <w:t xml:space="preserve"> (ГОСТ Р ИСО 11898-1-2015)</w:t>
      </w:r>
      <w:r w:rsidRPr="00F1348E">
        <w:rPr>
          <w:sz w:val="28"/>
          <w:szCs w:val="28"/>
        </w:rPr>
        <w:t xml:space="preserve">. </w:t>
      </w:r>
      <w:r w:rsidR="00C21D6C" w:rsidRPr="00F1348E">
        <w:rPr>
          <w:sz w:val="28"/>
          <w:szCs w:val="28"/>
        </w:rPr>
        <w:t>Обмен данными в локальной сети выполняется в полудуплексном режиме с применением экранированных витых пар.</w:t>
      </w:r>
    </w:p>
    <w:p w14:paraId="4717C755" w14:textId="6326C3CF" w:rsidR="006E7266" w:rsidRPr="00F1348E" w:rsidRDefault="009E3C64" w:rsidP="009E3C64">
      <w:pPr>
        <w:spacing w:after="0" w:line="360" w:lineRule="auto"/>
        <w:ind w:firstLine="567"/>
        <w:rPr>
          <w:sz w:val="28"/>
          <w:szCs w:val="28"/>
        </w:rPr>
      </w:pPr>
      <w:r w:rsidRPr="00F1348E">
        <w:rPr>
          <w:sz w:val="28"/>
          <w:szCs w:val="28"/>
        </w:rPr>
        <w:t xml:space="preserve">Физический уровень локальной сети </w:t>
      </w:r>
      <w:r w:rsidR="00367AEF" w:rsidRPr="00F1348E">
        <w:rPr>
          <w:sz w:val="28"/>
          <w:szCs w:val="28"/>
        </w:rPr>
        <w:t xml:space="preserve">определяется </w:t>
      </w:r>
      <w:r w:rsidRPr="00F1348E">
        <w:rPr>
          <w:sz w:val="28"/>
          <w:szCs w:val="28"/>
        </w:rPr>
        <w:t>требованиям</w:t>
      </w:r>
      <w:r w:rsidR="00367AEF" w:rsidRPr="00F1348E">
        <w:rPr>
          <w:sz w:val="28"/>
          <w:szCs w:val="28"/>
        </w:rPr>
        <w:t>и</w:t>
      </w:r>
      <w:r w:rsidRPr="00F1348E">
        <w:rPr>
          <w:sz w:val="28"/>
          <w:szCs w:val="28"/>
        </w:rPr>
        <w:t xml:space="preserve"> </w:t>
      </w:r>
      <w:r w:rsidR="00367AEF" w:rsidRPr="00F1348E">
        <w:rPr>
          <w:sz w:val="28"/>
          <w:szCs w:val="28"/>
        </w:rPr>
        <w:br/>
      </w:r>
      <w:r w:rsidRPr="00F1348E">
        <w:rPr>
          <w:sz w:val="28"/>
          <w:szCs w:val="28"/>
        </w:rPr>
        <w:t>ISO-11898 (ГОСТ Р ИСО 11898-1-2015).</w:t>
      </w:r>
    </w:p>
    <w:p w14:paraId="7646EFF4" w14:textId="77777777" w:rsidR="00C65CF4" w:rsidRPr="00F1348E" w:rsidRDefault="00D763AE" w:rsidP="003C1C59">
      <w:pPr>
        <w:pStyle w:val="2"/>
        <w:spacing w:line="360" w:lineRule="auto"/>
        <w:ind w:left="0" w:firstLine="567"/>
      </w:pPr>
      <w:r w:rsidRPr="00F1348E">
        <w:lastRenderedPageBreak/>
        <w:t>Скорость информационного обмена</w:t>
      </w:r>
    </w:p>
    <w:p w14:paraId="1A7048F2" w14:textId="4DD46E3C" w:rsidR="00D224CB" w:rsidRPr="00F1348E" w:rsidRDefault="0004223A" w:rsidP="003C1C59">
      <w:pPr>
        <w:spacing w:line="360" w:lineRule="auto"/>
        <w:ind w:firstLine="567"/>
        <w:rPr>
          <w:sz w:val="28"/>
          <w:szCs w:val="28"/>
        </w:rPr>
      </w:pPr>
      <w:r w:rsidRPr="00F1348E">
        <w:rPr>
          <w:sz w:val="28"/>
          <w:szCs w:val="28"/>
        </w:rPr>
        <w:t xml:space="preserve">Для локальной сети </w:t>
      </w:r>
      <w:r w:rsidR="00C10A49" w:rsidRPr="00F1348E">
        <w:rPr>
          <w:sz w:val="28"/>
          <w:szCs w:val="28"/>
        </w:rPr>
        <w:t>контроллеров</w:t>
      </w:r>
      <w:r w:rsidR="00C60F9C" w:rsidRPr="00F1348E">
        <w:rPr>
          <w:sz w:val="28"/>
          <w:szCs w:val="28"/>
        </w:rPr>
        <w:t xml:space="preserve"> СЭС</w:t>
      </w:r>
      <w:r w:rsidRPr="00F1348E">
        <w:rPr>
          <w:sz w:val="28"/>
          <w:szCs w:val="28"/>
        </w:rPr>
        <w:t xml:space="preserve"> определена </w:t>
      </w:r>
      <w:r w:rsidR="00D763AE" w:rsidRPr="00F1348E">
        <w:rPr>
          <w:sz w:val="28"/>
          <w:szCs w:val="28"/>
        </w:rPr>
        <w:t>скорость</w:t>
      </w:r>
      <w:r w:rsidRPr="00F1348E">
        <w:rPr>
          <w:sz w:val="28"/>
          <w:szCs w:val="28"/>
        </w:rPr>
        <w:t xml:space="preserve"> передачи данных равная 250</w:t>
      </w:r>
      <w:r w:rsidR="00D224CB" w:rsidRPr="00F1348E">
        <w:rPr>
          <w:sz w:val="28"/>
          <w:szCs w:val="28"/>
        </w:rPr>
        <w:t> </w:t>
      </w:r>
      <w:r w:rsidRPr="00F1348E">
        <w:rPr>
          <w:sz w:val="28"/>
          <w:szCs w:val="28"/>
        </w:rPr>
        <w:t>К</w:t>
      </w:r>
      <w:r w:rsidR="00D763AE" w:rsidRPr="00F1348E">
        <w:rPr>
          <w:sz w:val="28"/>
          <w:szCs w:val="28"/>
        </w:rPr>
        <w:t>бит/с.</w:t>
      </w:r>
    </w:p>
    <w:p w14:paraId="60AB3591" w14:textId="6995D62D" w:rsidR="00C65CF4" w:rsidRPr="00F1348E" w:rsidRDefault="00D763AE" w:rsidP="003C1C59">
      <w:pPr>
        <w:pStyle w:val="2"/>
        <w:spacing w:line="360" w:lineRule="auto"/>
        <w:ind w:left="0" w:firstLine="567"/>
      </w:pPr>
      <w:r w:rsidRPr="00F1348E">
        <w:t xml:space="preserve">Структура </w:t>
      </w:r>
      <w:r w:rsidR="00367AEF" w:rsidRPr="00F1348E">
        <w:t>кадра</w:t>
      </w:r>
    </w:p>
    <w:p w14:paraId="4320911F" w14:textId="3C3289A2" w:rsidR="009E273D" w:rsidRPr="00F1348E" w:rsidRDefault="009E273D" w:rsidP="009E273D">
      <w:pPr>
        <w:pStyle w:val="3"/>
        <w:spacing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Структура кадра</w:t>
      </w:r>
    </w:p>
    <w:p w14:paraId="2332EAB9" w14:textId="4B8B2B14" w:rsidR="00C65CF4" w:rsidRPr="00F1348E" w:rsidRDefault="009E3C64" w:rsidP="003C1C59">
      <w:pPr>
        <w:pStyle w:val="af5"/>
        <w:ind w:firstLine="567"/>
      </w:pPr>
      <w:r w:rsidRPr="00F1348E">
        <w:t xml:space="preserve">Структура </w:t>
      </w:r>
      <w:r w:rsidR="00367AEF" w:rsidRPr="00F1348E">
        <w:t>кадра</w:t>
      </w:r>
      <w:r w:rsidRPr="00F1348E">
        <w:t xml:space="preserve"> определяется </w:t>
      </w:r>
      <w:r w:rsidR="007C3741" w:rsidRPr="00F1348E">
        <w:t xml:space="preserve">техническими требованиями </w:t>
      </w:r>
      <w:r w:rsidR="00367AEF" w:rsidRPr="00F1348E">
        <w:br/>
      </w:r>
      <w:r w:rsidRPr="00F1348E">
        <w:t>АС 1.1.825-2-2012</w:t>
      </w:r>
      <w:r w:rsidR="00367AEF" w:rsidRPr="00F1348E">
        <w:t xml:space="preserve"> и</w:t>
      </w:r>
      <w:r w:rsidR="00AB1CA4" w:rsidRPr="00F1348E">
        <w:t xml:space="preserve"> </w:t>
      </w:r>
      <w:r w:rsidR="00D763AE" w:rsidRPr="00F1348E">
        <w:t>представлен</w:t>
      </w:r>
      <w:r w:rsidR="00AB1CA4" w:rsidRPr="00F1348E">
        <w:t>а</w:t>
      </w:r>
      <w:r w:rsidR="00D763AE" w:rsidRPr="00F1348E">
        <w:t xml:space="preserve"> на рисунке 2.</w:t>
      </w:r>
    </w:p>
    <w:p w14:paraId="73637606" w14:textId="4617487E" w:rsidR="00C65CF4" w:rsidRPr="00F1348E" w:rsidRDefault="00E17498">
      <w:pPr>
        <w:pStyle w:val="af5"/>
        <w:ind w:firstLine="0"/>
        <w:jc w:val="center"/>
      </w:pPr>
      <w:r w:rsidRPr="00F1348E">
        <w:rPr>
          <w:noProof/>
        </w:rPr>
        <w:drawing>
          <wp:inline distT="0" distB="0" distL="0" distR="0" wp14:anchorId="56E9DC50" wp14:editId="34731D12">
            <wp:extent cx="5940425" cy="197830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3B492" w14:textId="6F6565F5" w:rsidR="00C65CF4" w:rsidRPr="00F1348E" w:rsidRDefault="00D763AE" w:rsidP="009E3C64">
      <w:pPr>
        <w:pStyle w:val="af5"/>
        <w:spacing w:after="240"/>
        <w:ind w:firstLine="0"/>
        <w:jc w:val="center"/>
      </w:pPr>
      <w:r w:rsidRPr="00F1348E">
        <w:t xml:space="preserve">Рисунок 2 – </w:t>
      </w:r>
      <w:r w:rsidR="00AB1CA4" w:rsidRPr="00F1348E">
        <w:t>Структура кадра</w:t>
      </w:r>
      <w:r w:rsidR="00C10A49" w:rsidRPr="00F1348E">
        <w:t xml:space="preserve"> </w:t>
      </w:r>
      <w:r w:rsidR="0035033F" w:rsidRPr="00F1348E">
        <w:t xml:space="preserve">информационного обмена </w:t>
      </w:r>
      <w:r w:rsidR="0035033F" w:rsidRPr="00F1348E">
        <w:br/>
        <w:t xml:space="preserve">по </w:t>
      </w:r>
      <w:r w:rsidR="00C10A49" w:rsidRPr="00F1348E">
        <w:t>локальной сети контроллеров</w:t>
      </w:r>
    </w:p>
    <w:p w14:paraId="0E233091" w14:textId="0B0B448A" w:rsidR="00A3204E" w:rsidRPr="00F1348E" w:rsidRDefault="00A3204E" w:rsidP="003C1C59">
      <w:pPr>
        <w:pStyle w:val="af5"/>
        <w:ind w:firstLine="567"/>
      </w:pPr>
      <w:r w:rsidRPr="00F1348E">
        <w:t xml:space="preserve">Структура </w:t>
      </w:r>
      <w:r w:rsidR="0035033F" w:rsidRPr="00F1348E">
        <w:t>кадра</w:t>
      </w:r>
      <w:r w:rsidRPr="00F1348E">
        <w:t xml:space="preserve"> </w:t>
      </w:r>
      <w:r w:rsidR="0035033F" w:rsidRPr="00F1348E">
        <w:t>информационного обмена по локальной сети контроллеров</w:t>
      </w:r>
      <w:r w:rsidRPr="00F1348E">
        <w:t xml:space="preserve"> включает в себя следующие поля:</w:t>
      </w:r>
    </w:p>
    <w:p w14:paraId="74FC86BA" w14:textId="77777777" w:rsidR="00C65CF4" w:rsidRPr="00F1348E" w:rsidRDefault="00D763AE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SOF</w:t>
      </w:r>
      <w:r w:rsidRPr="00F1348E">
        <w:t xml:space="preserve"> – начало кадра</w:t>
      </w:r>
      <w:r w:rsidR="00F777A0" w:rsidRPr="00F1348E">
        <w:t xml:space="preserve"> данных</w:t>
      </w:r>
      <w:r w:rsidRPr="00F1348E">
        <w:t xml:space="preserve"> (1 </w:t>
      </w:r>
      <w:r w:rsidR="00A3204E" w:rsidRPr="00F1348E">
        <w:t xml:space="preserve">доминирующий </w:t>
      </w:r>
      <w:r w:rsidRPr="00F1348E">
        <w:t>бит)</w:t>
      </w:r>
      <w:r w:rsidR="00F777A0" w:rsidRPr="00F1348E">
        <w:t>;</w:t>
      </w:r>
    </w:p>
    <w:p w14:paraId="16C98DED" w14:textId="52AE31A0" w:rsidR="00C65CF4" w:rsidRPr="00F1348E" w:rsidRDefault="00D763AE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ID</w:t>
      </w:r>
      <w:r w:rsidRPr="00F1348E">
        <w:t xml:space="preserve"> – идентификатор</w:t>
      </w:r>
      <w:r w:rsidR="00A3204E" w:rsidRPr="00F1348E">
        <w:t xml:space="preserve"> сообщения</w:t>
      </w:r>
      <w:r w:rsidRPr="00F1348E">
        <w:t xml:space="preserve"> (29 бит</w:t>
      </w:r>
      <w:r w:rsidR="00FE0EF3" w:rsidRPr="00F1348E">
        <w:t xml:space="preserve"> + 2 рецессивных бита</w:t>
      </w:r>
      <w:r w:rsidRPr="00F1348E">
        <w:t>)</w:t>
      </w:r>
      <w:r w:rsidR="00F777A0" w:rsidRPr="00F1348E">
        <w:t>;</w:t>
      </w:r>
    </w:p>
    <w:p w14:paraId="124895E4" w14:textId="287D1E14" w:rsidR="00266C3C" w:rsidRPr="00F1348E" w:rsidRDefault="00266C3C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  <w:lang w:val="en-US"/>
        </w:rPr>
        <w:t>RTR</w:t>
      </w:r>
      <w:r w:rsidRPr="00F1348E">
        <w:rPr>
          <w:b/>
        </w:rPr>
        <w:t xml:space="preserve"> </w:t>
      </w:r>
      <w:r w:rsidR="00C1776F" w:rsidRPr="00F1348E">
        <w:t>–</w:t>
      </w:r>
      <w:r w:rsidR="00C1776F" w:rsidRPr="00F1348E">
        <w:rPr>
          <w:b/>
        </w:rPr>
        <w:t xml:space="preserve"> </w:t>
      </w:r>
      <w:r w:rsidR="00C1776F" w:rsidRPr="00F1348E">
        <w:t>запрос на передачу из удаленного узла (1 бит</w:t>
      </w:r>
      <w:r w:rsidR="003360B4" w:rsidRPr="00F1348E">
        <w:t>, всегда устанавливается значение «0»</w:t>
      </w:r>
      <w:r w:rsidR="00C1776F" w:rsidRPr="00F1348E">
        <w:t>);</w:t>
      </w:r>
      <w:r w:rsidR="00C1776F" w:rsidRPr="00F1348E">
        <w:rPr>
          <w:b/>
        </w:rPr>
        <w:t xml:space="preserve"> </w:t>
      </w:r>
    </w:p>
    <w:p w14:paraId="5E40B951" w14:textId="53A1DBBE" w:rsidR="00266C3C" w:rsidRPr="00F1348E" w:rsidRDefault="00266C3C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  <w:lang w:val="en-US"/>
        </w:rPr>
        <w:t>DLC</w:t>
      </w:r>
      <w:r w:rsidRPr="00F1348E">
        <w:rPr>
          <w:b/>
        </w:rPr>
        <w:t xml:space="preserve"> </w:t>
      </w:r>
      <w:r w:rsidR="00C1776F" w:rsidRPr="00F1348E">
        <w:t>– контрольное поле кадра (6 бит);</w:t>
      </w:r>
    </w:p>
    <w:p w14:paraId="4D56766B" w14:textId="2938F72E" w:rsidR="00C65CF4" w:rsidRPr="00F1348E" w:rsidRDefault="00D763AE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DATA</w:t>
      </w:r>
      <w:r w:rsidRPr="00F1348E">
        <w:t xml:space="preserve"> – </w:t>
      </w:r>
      <w:r w:rsidR="00367AEF" w:rsidRPr="00F1348E">
        <w:t xml:space="preserve">поле </w:t>
      </w:r>
      <w:r w:rsidR="00A3204E" w:rsidRPr="00F1348E">
        <w:t>поле</w:t>
      </w:r>
      <w:r w:rsidR="0035033F" w:rsidRPr="00F1348E">
        <w:t>зны</w:t>
      </w:r>
      <w:r w:rsidR="00367AEF" w:rsidRPr="00F1348E">
        <w:t>х</w:t>
      </w:r>
      <w:r w:rsidR="00A3204E" w:rsidRPr="00F1348E">
        <w:t xml:space="preserve"> данны</w:t>
      </w:r>
      <w:r w:rsidR="00367AEF" w:rsidRPr="00F1348E">
        <w:t>х</w:t>
      </w:r>
      <w:r w:rsidR="00A3204E" w:rsidRPr="00F1348E">
        <w:t xml:space="preserve"> </w:t>
      </w:r>
      <w:r w:rsidRPr="00F1348E">
        <w:t>(</w:t>
      </w:r>
      <w:r w:rsidR="00A3204E" w:rsidRPr="00F1348E">
        <w:t xml:space="preserve">от 0 до </w:t>
      </w:r>
      <w:r w:rsidRPr="00F1348E">
        <w:t>8 байт)</w:t>
      </w:r>
      <w:r w:rsidR="00F777A0" w:rsidRPr="00F1348E">
        <w:t>;</w:t>
      </w:r>
    </w:p>
    <w:p w14:paraId="11DB8064" w14:textId="3D1D4E8F" w:rsidR="00265912" w:rsidRPr="00F1348E" w:rsidRDefault="00D763AE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CRC</w:t>
      </w:r>
      <w:r w:rsidRPr="00F1348E">
        <w:t xml:space="preserve"> – </w:t>
      </w:r>
      <w:r w:rsidR="00A3204E" w:rsidRPr="00F1348E">
        <w:t xml:space="preserve">код </w:t>
      </w:r>
      <w:r w:rsidRPr="00F1348E">
        <w:t>контрольн</w:t>
      </w:r>
      <w:r w:rsidR="00A3204E" w:rsidRPr="00F1348E">
        <w:t>ой</w:t>
      </w:r>
      <w:r w:rsidRPr="00F1348E">
        <w:t xml:space="preserve"> сумм</w:t>
      </w:r>
      <w:r w:rsidR="00A3204E" w:rsidRPr="00F1348E">
        <w:t>ы</w:t>
      </w:r>
      <w:r w:rsidRPr="00F1348E">
        <w:t xml:space="preserve"> (15 бит + 1 </w:t>
      </w:r>
      <w:r w:rsidR="00A3204E" w:rsidRPr="00F1348E">
        <w:t xml:space="preserve">рецессивный </w:t>
      </w:r>
      <w:r w:rsidRPr="00F1348E">
        <w:t>бит)</w:t>
      </w:r>
      <w:r w:rsidR="00F777A0" w:rsidRPr="00F1348E">
        <w:t>;</w:t>
      </w:r>
    </w:p>
    <w:p w14:paraId="55F0BAC3" w14:textId="77777777" w:rsidR="00C65CF4" w:rsidRPr="00F1348E" w:rsidRDefault="00D763AE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ACK</w:t>
      </w:r>
      <w:r w:rsidRPr="00F1348E">
        <w:t xml:space="preserve"> – подтверждение (1 бит + 1 </w:t>
      </w:r>
      <w:r w:rsidR="00A3204E" w:rsidRPr="00F1348E">
        <w:t xml:space="preserve">рецессивный </w:t>
      </w:r>
      <w:r w:rsidRPr="00F1348E">
        <w:t>бит)</w:t>
      </w:r>
      <w:r w:rsidR="00F777A0" w:rsidRPr="00F1348E">
        <w:t>;</w:t>
      </w:r>
    </w:p>
    <w:p w14:paraId="0F39B64A" w14:textId="77777777" w:rsidR="00C65CF4" w:rsidRPr="00F1348E" w:rsidRDefault="00D763AE" w:rsidP="00744732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EOF</w:t>
      </w:r>
      <w:r w:rsidRPr="00F1348E">
        <w:t xml:space="preserve"> – конец кадра</w:t>
      </w:r>
      <w:r w:rsidR="00F777A0" w:rsidRPr="00F1348E">
        <w:t xml:space="preserve"> данных</w:t>
      </w:r>
      <w:r w:rsidRPr="00F1348E">
        <w:t xml:space="preserve"> (7 </w:t>
      </w:r>
      <w:r w:rsidR="00A3204E" w:rsidRPr="00F1348E">
        <w:t>рецессивны</w:t>
      </w:r>
      <w:r w:rsidR="00F777A0" w:rsidRPr="00F1348E">
        <w:t>х</w:t>
      </w:r>
      <w:r w:rsidRPr="00F1348E">
        <w:t xml:space="preserve"> бит)</w:t>
      </w:r>
      <w:r w:rsidR="00F777A0" w:rsidRPr="00F1348E">
        <w:t>.</w:t>
      </w:r>
    </w:p>
    <w:p w14:paraId="36772A54" w14:textId="629BC98D" w:rsidR="009E273D" w:rsidRPr="00F1348E" w:rsidRDefault="00367AEF" w:rsidP="009E273D">
      <w:pPr>
        <w:pStyle w:val="af5"/>
        <w:ind w:firstLine="567"/>
      </w:pPr>
      <w:r w:rsidRPr="00F1348E">
        <w:t>Для разделения кадров техническими требованиями АС 1.1.825-2-2012</w:t>
      </w:r>
      <w:r w:rsidR="002D26B2" w:rsidRPr="00F1348E">
        <w:t xml:space="preserve"> </w:t>
      </w:r>
      <w:r w:rsidR="002D26B2" w:rsidRPr="00F1348E">
        <w:lastRenderedPageBreak/>
        <w:t xml:space="preserve">предусмотрено использование </w:t>
      </w:r>
      <w:proofErr w:type="spellStart"/>
      <w:r w:rsidR="002D26B2" w:rsidRPr="00F1348E">
        <w:t>межкадрового</w:t>
      </w:r>
      <w:proofErr w:type="spellEnd"/>
      <w:r w:rsidR="002D26B2" w:rsidRPr="00F1348E">
        <w:t xml:space="preserve"> промежутка (</w:t>
      </w:r>
      <w:r w:rsidRPr="00F1348E">
        <w:t>IFS</w:t>
      </w:r>
      <w:r w:rsidR="002D26B2" w:rsidRPr="00F1348E">
        <w:t>).</w:t>
      </w:r>
      <w:r w:rsidR="002D26B2" w:rsidRPr="00F1348E">
        <w:rPr>
          <w:b/>
        </w:rPr>
        <w:t xml:space="preserve"> </w:t>
      </w:r>
      <w:proofErr w:type="spellStart"/>
      <w:r w:rsidR="002D26B2" w:rsidRPr="00F1348E">
        <w:rPr>
          <w:bCs/>
        </w:rPr>
        <w:t>Межкадровый</w:t>
      </w:r>
      <w:proofErr w:type="spellEnd"/>
      <w:r w:rsidR="002D26B2" w:rsidRPr="00F1348E">
        <w:rPr>
          <w:bCs/>
        </w:rPr>
        <w:t xml:space="preserve"> промежуток</w:t>
      </w:r>
      <w:r w:rsidR="002D26B2" w:rsidRPr="00F1348E">
        <w:rPr>
          <w:b/>
        </w:rPr>
        <w:t xml:space="preserve"> </w:t>
      </w:r>
      <w:r w:rsidR="002D26B2" w:rsidRPr="00F1348E">
        <w:rPr>
          <w:bCs/>
        </w:rPr>
        <w:t>(IFS) задается в виде последовательности рецессивных бит. Техническими требованиями АС 1.1.825-2-2012</w:t>
      </w:r>
      <w:r w:rsidRPr="00F1348E">
        <w:rPr>
          <w:bCs/>
        </w:rPr>
        <w:t xml:space="preserve"> </w:t>
      </w:r>
      <w:r w:rsidR="002D26B2" w:rsidRPr="00F1348E">
        <w:rPr>
          <w:bCs/>
        </w:rPr>
        <w:t xml:space="preserve">регламентируется минимальная длина </w:t>
      </w:r>
      <w:proofErr w:type="spellStart"/>
      <w:r w:rsidR="002D26B2" w:rsidRPr="00F1348E">
        <w:rPr>
          <w:bCs/>
        </w:rPr>
        <w:t>межкадрого</w:t>
      </w:r>
      <w:proofErr w:type="spellEnd"/>
      <w:r w:rsidR="002D26B2" w:rsidRPr="00F1348E">
        <w:rPr>
          <w:bCs/>
        </w:rPr>
        <w:t xml:space="preserve"> промежутка (IFS), равная </w:t>
      </w:r>
      <w:r w:rsidR="009E273D" w:rsidRPr="00F1348E">
        <w:rPr>
          <w:bCs/>
        </w:rPr>
        <w:t xml:space="preserve">3 битам. Настоящей СП для локальной сети контроллеров СЭС </w:t>
      </w:r>
      <w:proofErr w:type="spellStart"/>
      <w:r w:rsidR="009E273D" w:rsidRPr="00F1348E">
        <w:rPr>
          <w:bCs/>
        </w:rPr>
        <w:t>межкадровый</w:t>
      </w:r>
      <w:proofErr w:type="spellEnd"/>
      <w:r w:rsidR="009E273D" w:rsidRPr="00F1348E">
        <w:rPr>
          <w:bCs/>
        </w:rPr>
        <w:t xml:space="preserve"> промежуток задается минимально возможным и равняется 3 битам.</w:t>
      </w:r>
    </w:p>
    <w:p w14:paraId="3F92427E" w14:textId="0616EA91" w:rsidR="009E273D" w:rsidRPr="00F1348E" w:rsidRDefault="009E273D" w:rsidP="009E273D">
      <w:pPr>
        <w:pStyle w:val="3"/>
        <w:spacing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Параметры кадра</w:t>
      </w:r>
    </w:p>
    <w:p w14:paraId="1D35E04D" w14:textId="1727AACE" w:rsidR="009E273D" w:rsidRPr="00F1348E" w:rsidRDefault="009E273D" w:rsidP="009E273D">
      <w:pPr>
        <w:pStyle w:val="af5"/>
        <w:ind w:firstLine="567"/>
      </w:pPr>
      <w:r w:rsidRPr="00F1348E">
        <w:t xml:space="preserve">Длина кадра для локальной сети контроллеров с учетом </w:t>
      </w:r>
      <w:proofErr w:type="spellStart"/>
      <w:r w:rsidRPr="00F1348E">
        <w:t>межкадрового</w:t>
      </w:r>
      <w:proofErr w:type="spellEnd"/>
      <w:r w:rsidRPr="00F1348E">
        <w:t xml:space="preserve"> промежутка </w:t>
      </w:r>
      <w:r w:rsidRPr="00F1348E">
        <w:rPr>
          <w:bCs/>
        </w:rPr>
        <w:t xml:space="preserve">(IFS) </w:t>
      </w:r>
      <w:r w:rsidRPr="00F1348E">
        <w:t>составляет:</w:t>
      </w:r>
    </w:p>
    <w:p w14:paraId="37D8B4CA" w14:textId="72AAA9AE" w:rsidR="009E273D" w:rsidRPr="00F1348E" w:rsidRDefault="00FE0EF3" w:rsidP="00FE0EF3">
      <w:pPr>
        <w:pStyle w:val="af5"/>
        <w:numPr>
          <w:ilvl w:val="0"/>
          <w:numId w:val="10"/>
        </w:numPr>
        <w:tabs>
          <w:tab w:val="left" w:pos="851"/>
        </w:tabs>
        <w:ind w:left="0" w:firstLine="567"/>
      </w:pPr>
      <w:r w:rsidRPr="00F1348E">
        <w:t xml:space="preserve">минимальная – </w:t>
      </w:r>
      <w:r w:rsidR="009E273D" w:rsidRPr="00F1348E">
        <w:t xml:space="preserve">67 бит (64 служебных бита + 3 бита </w:t>
      </w:r>
      <w:proofErr w:type="spellStart"/>
      <w:r w:rsidR="009E273D" w:rsidRPr="00F1348E">
        <w:t>межкадрого</w:t>
      </w:r>
      <w:proofErr w:type="spellEnd"/>
      <w:r w:rsidR="009E273D" w:rsidRPr="00F1348E">
        <w:t xml:space="preserve"> промежутка);</w:t>
      </w:r>
    </w:p>
    <w:p w14:paraId="6A3C64AD" w14:textId="5E65E0D1" w:rsidR="009E273D" w:rsidRPr="00F1348E" w:rsidRDefault="00FE0EF3" w:rsidP="00FE0EF3">
      <w:pPr>
        <w:pStyle w:val="af5"/>
        <w:numPr>
          <w:ilvl w:val="0"/>
          <w:numId w:val="10"/>
        </w:numPr>
        <w:tabs>
          <w:tab w:val="left" w:pos="851"/>
        </w:tabs>
        <w:ind w:left="0" w:firstLine="567"/>
      </w:pPr>
      <w:r w:rsidRPr="00F1348E">
        <w:t xml:space="preserve">максимальная – </w:t>
      </w:r>
      <w:r w:rsidR="009E273D" w:rsidRPr="00F1348E">
        <w:t xml:space="preserve">131 бит (64 служебных бита + 64 бита полезных данных + 3 бита </w:t>
      </w:r>
      <w:proofErr w:type="spellStart"/>
      <w:r w:rsidR="009E273D" w:rsidRPr="00F1348E">
        <w:t>межкадрого</w:t>
      </w:r>
      <w:proofErr w:type="spellEnd"/>
      <w:r w:rsidR="009E273D" w:rsidRPr="00F1348E">
        <w:t xml:space="preserve"> промежутка).</w:t>
      </w:r>
    </w:p>
    <w:p w14:paraId="1AEBE940" w14:textId="0601A3AB" w:rsidR="002913B0" w:rsidRPr="00F1348E" w:rsidRDefault="002913B0" w:rsidP="002328D1">
      <w:pPr>
        <w:pStyle w:val="3"/>
        <w:spacing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Типы связей в локальной сети контроллеров</w:t>
      </w:r>
    </w:p>
    <w:p w14:paraId="0B58DE91" w14:textId="2774FDD0" w:rsidR="009E273D" w:rsidRPr="00F1348E" w:rsidRDefault="000A39AF" w:rsidP="000A66BD">
      <w:pPr>
        <w:pStyle w:val="af5"/>
        <w:ind w:firstLine="567"/>
      </w:pPr>
      <w:r w:rsidRPr="00F1348E">
        <w:t>Техническими требованиями АС 1.1.825-2-2012 предусмотрено два типа</w:t>
      </w:r>
      <w:r w:rsidR="00C60F9C" w:rsidRPr="00F1348E">
        <w:t xml:space="preserve"> связи</w:t>
      </w:r>
      <w:r w:rsidR="006F0136" w:rsidRPr="00F1348E">
        <w:t xml:space="preserve">: </w:t>
      </w:r>
    </w:p>
    <w:p w14:paraId="572083CC" w14:textId="6623B6B7" w:rsidR="00C60F9C" w:rsidRPr="00F1348E" w:rsidRDefault="006F0136" w:rsidP="00FE0EF3">
      <w:pPr>
        <w:pStyle w:val="af5"/>
        <w:numPr>
          <w:ilvl w:val="0"/>
          <w:numId w:val="3"/>
        </w:numPr>
        <w:tabs>
          <w:tab w:val="left" w:pos="993"/>
        </w:tabs>
        <w:ind w:left="0" w:firstLine="567"/>
      </w:pPr>
      <w:r w:rsidRPr="00F1348E">
        <w:t>связь типа «один</w:t>
      </w:r>
      <w:r w:rsidR="002913B0" w:rsidRPr="00F1348E">
        <w:t xml:space="preserve"> </w:t>
      </w:r>
      <w:r w:rsidRPr="00F1348E">
        <w:t>–</w:t>
      </w:r>
      <w:r w:rsidR="002913B0" w:rsidRPr="00F1348E">
        <w:t xml:space="preserve"> </w:t>
      </w:r>
      <w:r w:rsidRPr="00F1348E">
        <w:t>множество»</w:t>
      </w:r>
      <w:r w:rsidR="00C10A49" w:rsidRPr="00F1348E">
        <w:t xml:space="preserve"> (многоадресная передача)</w:t>
      </w:r>
      <w:r w:rsidR="00C60F9C" w:rsidRPr="00F1348E">
        <w:t>;</w:t>
      </w:r>
    </w:p>
    <w:p w14:paraId="156D02A7" w14:textId="231509A9" w:rsidR="00C60F9C" w:rsidRPr="00F1348E" w:rsidRDefault="00C60F9C" w:rsidP="00FE0EF3">
      <w:pPr>
        <w:pStyle w:val="af5"/>
        <w:numPr>
          <w:ilvl w:val="0"/>
          <w:numId w:val="3"/>
        </w:numPr>
        <w:tabs>
          <w:tab w:val="left" w:pos="993"/>
        </w:tabs>
        <w:ind w:left="0" w:firstLine="567"/>
      </w:pPr>
      <w:r w:rsidRPr="00F1348E">
        <w:t>связь между равноправными устройствами</w:t>
      </w:r>
      <w:r w:rsidR="002913B0" w:rsidRPr="00F1348E">
        <w:t>.</w:t>
      </w:r>
    </w:p>
    <w:p w14:paraId="687E4B00" w14:textId="4E39DA3F" w:rsidR="002913B0" w:rsidRPr="00F1348E" w:rsidRDefault="009E273D" w:rsidP="000A66BD">
      <w:pPr>
        <w:pStyle w:val="af5"/>
        <w:ind w:firstLine="567"/>
      </w:pPr>
      <w:r w:rsidRPr="00F1348E">
        <w:t>Дополнительно т</w:t>
      </w:r>
      <w:r w:rsidR="000A39AF" w:rsidRPr="00F1348E">
        <w:t xml:space="preserve">ехническими требованиями АС 1.1.825-2-2012 </w:t>
      </w:r>
      <w:r w:rsidR="007F410A" w:rsidRPr="00F1348E">
        <w:t xml:space="preserve">предусмотрена </w:t>
      </w:r>
      <w:r w:rsidR="00134E49" w:rsidRPr="00F1348E">
        <w:t>передача периодических сообщений состояния степени исправности узла</w:t>
      </w:r>
      <w:r w:rsidR="002913B0" w:rsidRPr="00F1348E">
        <w:t xml:space="preserve"> (</w:t>
      </w:r>
      <w:r w:rsidR="002913B0" w:rsidRPr="00F1348E">
        <w:rPr>
          <w:lang w:val="en-US"/>
        </w:rPr>
        <w:t>PHSM</w:t>
      </w:r>
      <w:r w:rsidR="002913B0" w:rsidRPr="00F1348E">
        <w:t>)</w:t>
      </w:r>
      <w:r w:rsidR="00134E49" w:rsidRPr="00F1348E">
        <w:t>.</w:t>
      </w:r>
    </w:p>
    <w:p w14:paraId="56888306" w14:textId="51ED64CE" w:rsidR="008A2214" w:rsidRPr="00F1348E" w:rsidRDefault="008A2214" w:rsidP="00C10A49">
      <w:pPr>
        <w:spacing w:before="240" w:line="360" w:lineRule="auto"/>
        <w:ind w:firstLine="567"/>
        <w:rPr>
          <w:i/>
          <w:szCs w:val="24"/>
        </w:rPr>
      </w:pPr>
      <w:r w:rsidRPr="00F1348E">
        <w:rPr>
          <w:i/>
          <w:szCs w:val="24"/>
        </w:rPr>
        <w:t xml:space="preserve">Примечание – PHSM сообщение является частным случаем связи между равноправными устройствами (подробнее см. п. </w:t>
      </w:r>
      <w:r w:rsidRPr="00F1348E">
        <w:rPr>
          <w:i/>
          <w:szCs w:val="24"/>
        </w:rPr>
        <w:fldChar w:fldCharType="begin"/>
      </w:r>
      <w:r w:rsidRPr="00F1348E">
        <w:rPr>
          <w:i/>
          <w:szCs w:val="24"/>
        </w:rPr>
        <w:instrText xml:space="preserve"> REF _Ref135088380 \r \h  \* MERGEFORMAT </w:instrText>
      </w:r>
      <w:r w:rsidRPr="00F1348E">
        <w:rPr>
          <w:i/>
          <w:szCs w:val="24"/>
        </w:rPr>
      </w:r>
      <w:r w:rsidRPr="00F1348E">
        <w:rPr>
          <w:i/>
          <w:szCs w:val="24"/>
        </w:rPr>
        <w:fldChar w:fldCharType="separate"/>
      </w:r>
      <w:r w:rsidR="00351519">
        <w:rPr>
          <w:i/>
          <w:szCs w:val="24"/>
        </w:rPr>
        <w:t>5.3.3.2</w:t>
      </w:r>
      <w:r w:rsidRPr="00F1348E">
        <w:rPr>
          <w:i/>
          <w:szCs w:val="24"/>
        </w:rPr>
        <w:fldChar w:fldCharType="end"/>
      </w:r>
      <w:r w:rsidRPr="00F1348E">
        <w:rPr>
          <w:i/>
          <w:szCs w:val="24"/>
        </w:rPr>
        <w:t>).</w:t>
      </w:r>
    </w:p>
    <w:p w14:paraId="5FC4FFCE" w14:textId="513C3BFB" w:rsidR="002913B0" w:rsidRPr="00F1348E" w:rsidRDefault="002913B0" w:rsidP="000A66BD">
      <w:pPr>
        <w:pStyle w:val="4"/>
        <w:spacing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Использование связи «один – множество»</w:t>
      </w:r>
    </w:p>
    <w:p w14:paraId="29D32C47" w14:textId="725D1094" w:rsidR="002913B0" w:rsidRPr="00F1348E" w:rsidRDefault="002913B0" w:rsidP="000A66BD">
      <w:pPr>
        <w:pStyle w:val="af5"/>
        <w:ind w:firstLine="567"/>
      </w:pPr>
      <w:r w:rsidRPr="00F1348E">
        <w:t xml:space="preserve">Информационное взаимодействие СЭС с БРЭО должно быть организовано, </w:t>
      </w:r>
      <w:r w:rsidRPr="00F1348E">
        <w:rPr>
          <w:b/>
          <w:bCs/>
        </w:rPr>
        <w:t>в основном</w:t>
      </w:r>
      <w:r w:rsidRPr="00F1348E">
        <w:t xml:space="preserve">, </w:t>
      </w:r>
      <w:r w:rsidR="00C10A49" w:rsidRPr="00F1348E">
        <w:t>по</w:t>
      </w:r>
      <w:r w:rsidRPr="00F1348E">
        <w:t xml:space="preserve"> связи типа «один – множество».</w:t>
      </w:r>
    </w:p>
    <w:p w14:paraId="0CFA1561" w14:textId="4F6E89BF" w:rsidR="002913B0" w:rsidRPr="00F1348E" w:rsidRDefault="002913B0" w:rsidP="000A66BD">
      <w:pPr>
        <w:pStyle w:val="af5"/>
        <w:ind w:firstLine="567"/>
      </w:pPr>
      <w:r w:rsidRPr="00F1348E">
        <w:t>Данный тип связи предназначен для</w:t>
      </w:r>
      <w:r w:rsidR="00744732" w:rsidRPr="00F1348E">
        <w:t xml:space="preserve"> передачи кадров по логическим каналам связи</w:t>
      </w:r>
      <w:r w:rsidRPr="00F1348E">
        <w:t>:</w:t>
      </w:r>
    </w:p>
    <w:p w14:paraId="7ED1A957" w14:textId="77777777" w:rsidR="002913B0" w:rsidRPr="00F1348E" w:rsidRDefault="002913B0" w:rsidP="00FE0EF3">
      <w:pPr>
        <w:pStyle w:val="af5"/>
        <w:numPr>
          <w:ilvl w:val="0"/>
          <w:numId w:val="3"/>
        </w:numPr>
        <w:tabs>
          <w:tab w:val="left" w:pos="993"/>
        </w:tabs>
        <w:ind w:left="0" w:firstLine="567"/>
      </w:pPr>
      <w:r w:rsidRPr="00F1348E">
        <w:lastRenderedPageBreak/>
        <w:t>использования в исключительном случае;</w:t>
      </w:r>
    </w:p>
    <w:p w14:paraId="524954ED" w14:textId="4508E70C" w:rsidR="002913B0" w:rsidRPr="00F1348E" w:rsidRDefault="002913B0" w:rsidP="00FE0EF3">
      <w:pPr>
        <w:pStyle w:val="af5"/>
        <w:numPr>
          <w:ilvl w:val="0"/>
          <w:numId w:val="3"/>
        </w:numPr>
        <w:tabs>
          <w:tab w:val="left" w:pos="993"/>
        </w:tabs>
        <w:ind w:left="0" w:firstLine="567"/>
      </w:pPr>
      <w:r w:rsidRPr="00F1348E">
        <w:t>штатной работы.</w:t>
      </w:r>
    </w:p>
    <w:p w14:paraId="34D8B362" w14:textId="082E8229" w:rsidR="000A0A75" w:rsidRPr="00F1348E" w:rsidRDefault="000A0A75" w:rsidP="000A0A75">
      <w:pPr>
        <w:pStyle w:val="af5"/>
        <w:ind w:firstLine="567"/>
      </w:pPr>
      <w:r w:rsidRPr="00F1348E">
        <w:t xml:space="preserve">Для каждого узла локальной сети периодичность отправки </w:t>
      </w:r>
      <w:r w:rsidR="00395350" w:rsidRPr="00F1348E">
        <w:t>кадров</w:t>
      </w:r>
      <w:r w:rsidRPr="00F1348E">
        <w:t xml:space="preserve"> типа «один-множество» должн</w:t>
      </w:r>
      <w:r w:rsidR="002A498B" w:rsidRPr="00F1348E">
        <w:t>а</w:t>
      </w:r>
      <w:r w:rsidRPr="00F1348E">
        <w:t xml:space="preserve"> быть не более 10 Гц.</w:t>
      </w:r>
    </w:p>
    <w:p w14:paraId="264FF94F" w14:textId="1C4F3466" w:rsidR="002913B0" w:rsidRPr="00F1348E" w:rsidRDefault="002913B0" w:rsidP="000A66BD">
      <w:pPr>
        <w:pStyle w:val="4"/>
        <w:spacing w:line="360" w:lineRule="auto"/>
        <w:ind w:left="0" w:firstLine="567"/>
        <w:rPr>
          <w:sz w:val="28"/>
          <w:szCs w:val="28"/>
        </w:rPr>
      </w:pPr>
      <w:bookmarkStart w:id="6" w:name="_Ref135088380"/>
      <w:r w:rsidRPr="00F1348E">
        <w:rPr>
          <w:sz w:val="28"/>
          <w:szCs w:val="28"/>
        </w:rPr>
        <w:t>Использование связи между равноправными устройствами</w:t>
      </w:r>
      <w:bookmarkEnd w:id="6"/>
    </w:p>
    <w:p w14:paraId="6F671FD2" w14:textId="77777777" w:rsidR="002913B0" w:rsidRPr="00F1348E" w:rsidRDefault="002913B0" w:rsidP="000A66BD">
      <w:pPr>
        <w:pStyle w:val="af5"/>
        <w:ind w:firstLine="567"/>
      </w:pPr>
      <w:r w:rsidRPr="00F1348E">
        <w:t>Использование связи между равноправными устройствами в информационном взаимодействии СЭС с БРЭО должно быть ограничено.</w:t>
      </w:r>
    </w:p>
    <w:p w14:paraId="5DA229E7" w14:textId="4BF21373" w:rsidR="002328D1" w:rsidRPr="00F1348E" w:rsidRDefault="002913B0" w:rsidP="00685D57">
      <w:pPr>
        <w:pStyle w:val="af5"/>
        <w:ind w:firstLine="567"/>
        <w:rPr>
          <w:i/>
          <w:szCs w:val="24"/>
        </w:rPr>
      </w:pPr>
      <w:r w:rsidRPr="00F1348E">
        <w:t>Данный тип связи</w:t>
      </w:r>
      <w:r w:rsidR="002328D1" w:rsidRPr="00F1348E">
        <w:t>, при необходимости,</w:t>
      </w:r>
      <w:r w:rsidRPr="00F1348E">
        <w:t xml:space="preserve"> может быть использован только для</w:t>
      </w:r>
      <w:ins w:id="7" w:author="Кечин Александр Викторович" w:date="2023-07-20T10:25:00Z">
        <w:r w:rsidR="003D62E8" w:rsidRPr="00F1348E">
          <w:t xml:space="preserve"> тестирования и технического обслуживания узла.</w:t>
        </w:r>
      </w:ins>
    </w:p>
    <w:p w14:paraId="437AC4D8" w14:textId="44E226ED" w:rsidR="00DD7936" w:rsidRPr="00F1348E" w:rsidRDefault="00DD7936" w:rsidP="00DD7936">
      <w:pPr>
        <w:pStyle w:val="af5"/>
        <w:ind w:firstLine="567"/>
      </w:pPr>
      <w:r w:rsidRPr="00F1348E">
        <w:t xml:space="preserve">Для каждого узла локальной сети периодичность отправки </w:t>
      </w:r>
      <w:r w:rsidR="00395350" w:rsidRPr="00F1348E">
        <w:t>кадров</w:t>
      </w:r>
      <w:r w:rsidR="00FE0EF3" w:rsidRPr="00F1348E">
        <w:t xml:space="preserve"> между равноправными устройствами</w:t>
      </w:r>
      <w:r w:rsidRPr="00F1348E">
        <w:t xml:space="preserve"> должн</w:t>
      </w:r>
      <w:r w:rsidR="002A498B" w:rsidRPr="00F1348E">
        <w:t>а</w:t>
      </w:r>
      <w:r w:rsidRPr="00F1348E">
        <w:t xml:space="preserve"> быть не более 10 Гц.</w:t>
      </w:r>
    </w:p>
    <w:p w14:paraId="24780A7F" w14:textId="492847B0" w:rsidR="002328D1" w:rsidRPr="00F1348E" w:rsidRDefault="002328D1" w:rsidP="000A66BD">
      <w:pPr>
        <w:pStyle w:val="4"/>
        <w:spacing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 xml:space="preserve">Передача </w:t>
      </w:r>
      <w:r w:rsidR="0055384B" w:rsidRPr="00F1348E">
        <w:rPr>
          <w:sz w:val="28"/>
          <w:szCs w:val="28"/>
          <w:lang w:val="en-US"/>
        </w:rPr>
        <w:t>PHSM</w:t>
      </w:r>
      <w:r w:rsidRPr="00F1348E">
        <w:rPr>
          <w:sz w:val="28"/>
          <w:szCs w:val="28"/>
        </w:rPr>
        <w:t xml:space="preserve"> сообщений</w:t>
      </w:r>
    </w:p>
    <w:p w14:paraId="052DE04E" w14:textId="3B8115DE" w:rsidR="002328D1" w:rsidRPr="00F1348E" w:rsidRDefault="002328D1" w:rsidP="002328D1">
      <w:pPr>
        <w:pStyle w:val="af5"/>
        <w:ind w:firstLine="567"/>
      </w:pPr>
      <w:r w:rsidRPr="00F1348E">
        <w:t>Данный тип сообщений предназначен для периодической передачи статуса исправности узла локальной сети контроллеров.</w:t>
      </w:r>
    </w:p>
    <w:p w14:paraId="2C37712C" w14:textId="32FC1D8D" w:rsidR="002328D1" w:rsidRPr="00F1348E" w:rsidRDefault="002328D1" w:rsidP="002328D1">
      <w:pPr>
        <w:pStyle w:val="af5"/>
        <w:ind w:firstLine="567"/>
      </w:pPr>
      <w:r w:rsidRPr="00F1348E">
        <w:t>В целях ограничения загрузки локальной сети</w:t>
      </w:r>
      <w:r w:rsidR="0055384B" w:rsidRPr="00F1348E">
        <w:t xml:space="preserve"> контроллеров</w:t>
      </w:r>
      <w:r w:rsidRPr="00F1348E">
        <w:t xml:space="preserve"> периодичность отправки </w:t>
      </w:r>
      <w:r w:rsidR="0055384B" w:rsidRPr="00F1348E">
        <w:rPr>
          <w:lang w:val="en-US"/>
        </w:rPr>
        <w:t>PHSM</w:t>
      </w:r>
      <w:r w:rsidRPr="00F1348E">
        <w:t xml:space="preserve"> сообщений для всех узлов локальной сети </w:t>
      </w:r>
      <w:r w:rsidR="0055384B" w:rsidRPr="00F1348E">
        <w:t>устанавливается равной</w:t>
      </w:r>
      <w:r w:rsidRPr="00F1348E">
        <w:t xml:space="preserve"> 1 Гц.</w:t>
      </w:r>
    </w:p>
    <w:p w14:paraId="4473B90F" w14:textId="583AF385" w:rsidR="00EE33A3" w:rsidRPr="00F1348E" w:rsidRDefault="00085B4F" w:rsidP="000A66BD">
      <w:pPr>
        <w:pStyle w:val="3"/>
        <w:spacing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Л</w:t>
      </w:r>
      <w:r w:rsidR="00EE33A3" w:rsidRPr="00F1348E">
        <w:rPr>
          <w:sz w:val="28"/>
          <w:szCs w:val="28"/>
        </w:rPr>
        <w:t>огически</w:t>
      </w:r>
      <w:r w:rsidRPr="00F1348E">
        <w:rPr>
          <w:sz w:val="28"/>
          <w:szCs w:val="28"/>
        </w:rPr>
        <w:t>е</w:t>
      </w:r>
      <w:r w:rsidR="00EE33A3" w:rsidRPr="00F1348E">
        <w:rPr>
          <w:sz w:val="28"/>
          <w:szCs w:val="28"/>
        </w:rPr>
        <w:t xml:space="preserve"> канал</w:t>
      </w:r>
      <w:r w:rsidRPr="00F1348E">
        <w:rPr>
          <w:sz w:val="28"/>
          <w:szCs w:val="28"/>
        </w:rPr>
        <w:t>ы</w:t>
      </w:r>
      <w:r w:rsidR="00EE33A3" w:rsidRPr="00F1348E">
        <w:rPr>
          <w:sz w:val="28"/>
          <w:szCs w:val="28"/>
        </w:rPr>
        <w:t xml:space="preserve"> связи</w:t>
      </w:r>
    </w:p>
    <w:p w14:paraId="268F5855" w14:textId="5D75994C" w:rsidR="00EE33A3" w:rsidRPr="00F1348E" w:rsidRDefault="00EE33A3" w:rsidP="000A66BD">
      <w:pPr>
        <w:pStyle w:val="4"/>
        <w:spacing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 xml:space="preserve">Общие </w:t>
      </w:r>
      <w:r w:rsidR="00085B4F" w:rsidRPr="00F1348E">
        <w:rPr>
          <w:sz w:val="28"/>
          <w:szCs w:val="28"/>
        </w:rPr>
        <w:t xml:space="preserve">сведения </w:t>
      </w:r>
      <w:r w:rsidRPr="00F1348E">
        <w:rPr>
          <w:sz w:val="28"/>
          <w:szCs w:val="28"/>
        </w:rPr>
        <w:t>по логическим каналам связи</w:t>
      </w:r>
    </w:p>
    <w:p w14:paraId="6C639999" w14:textId="1B5785DE" w:rsidR="007F410A" w:rsidRPr="00F1348E" w:rsidRDefault="007F410A" w:rsidP="00761144">
      <w:pPr>
        <w:pStyle w:val="af5"/>
        <w:ind w:firstLine="567"/>
      </w:pPr>
      <w:r w:rsidRPr="00F1348E">
        <w:t>В целях установления приоритет</w:t>
      </w:r>
      <w:r w:rsidR="0055384B" w:rsidRPr="00F1348E">
        <w:t>а</w:t>
      </w:r>
      <w:r w:rsidRPr="00F1348E">
        <w:t xml:space="preserve"> сообщени</w:t>
      </w:r>
      <w:r w:rsidR="0055384B" w:rsidRPr="00F1348E">
        <w:t>я</w:t>
      </w:r>
      <w:r w:rsidRPr="00F1348E">
        <w:t xml:space="preserve"> </w:t>
      </w:r>
      <w:r w:rsidR="000A66BD" w:rsidRPr="00F1348E">
        <w:t xml:space="preserve">(для обоих типов связи: связь типа «один – множество» и связь между равноправными устройствами) </w:t>
      </w:r>
      <w:r w:rsidR="00395350" w:rsidRPr="00F1348E">
        <w:t>для</w:t>
      </w:r>
      <w:r w:rsidR="0055384B" w:rsidRPr="00F1348E">
        <w:t xml:space="preserve"> арбитраж</w:t>
      </w:r>
      <w:r w:rsidR="00395350" w:rsidRPr="00F1348E">
        <w:t>а</w:t>
      </w:r>
      <w:r w:rsidR="0055384B" w:rsidRPr="00F1348E">
        <w:t xml:space="preserve"> шины </w:t>
      </w:r>
      <w:r w:rsidR="00395350" w:rsidRPr="00F1348E">
        <w:t xml:space="preserve">техническими требованиями </w:t>
      </w:r>
      <w:r w:rsidR="00EE33A3" w:rsidRPr="00F1348E">
        <w:t xml:space="preserve">АС 1.1.825-2-2012 </w:t>
      </w:r>
      <w:r w:rsidRPr="00F1348E">
        <w:t>предусм</w:t>
      </w:r>
      <w:r w:rsidR="0055384B" w:rsidRPr="00F1348E">
        <w:t>о</w:t>
      </w:r>
      <w:r w:rsidRPr="00F1348E">
        <w:t>тр</w:t>
      </w:r>
      <w:r w:rsidR="0055384B" w:rsidRPr="00F1348E">
        <w:t>ено</w:t>
      </w:r>
      <w:r w:rsidRPr="00F1348E">
        <w:t xml:space="preserve"> </w:t>
      </w:r>
      <w:r w:rsidR="00EE33A3" w:rsidRPr="00F1348E">
        <w:t xml:space="preserve">использование </w:t>
      </w:r>
      <w:r w:rsidR="000A66BD" w:rsidRPr="00F1348E">
        <w:t xml:space="preserve">различных </w:t>
      </w:r>
      <w:r w:rsidRPr="00F1348E">
        <w:t xml:space="preserve">логических </w:t>
      </w:r>
      <w:r w:rsidR="00EE33A3" w:rsidRPr="00F1348E">
        <w:t>каналов связи</w:t>
      </w:r>
      <w:r w:rsidR="00085B4F" w:rsidRPr="00F1348E">
        <w:t xml:space="preserve"> (</w:t>
      </w:r>
      <w:r w:rsidR="00085B4F" w:rsidRPr="00F1348E">
        <w:rPr>
          <w:lang w:val="en-US"/>
        </w:rPr>
        <w:t>LCC</w:t>
      </w:r>
      <w:r w:rsidR="00085B4F" w:rsidRPr="00F1348E">
        <w:t>)</w:t>
      </w:r>
      <w:r w:rsidRPr="00F1348E">
        <w:t>.</w:t>
      </w:r>
    </w:p>
    <w:p w14:paraId="5EF23125" w14:textId="58E0279A" w:rsidR="00085B4F" w:rsidRPr="00F1348E" w:rsidRDefault="00085B4F" w:rsidP="00761144">
      <w:pPr>
        <w:pStyle w:val="af5"/>
        <w:ind w:firstLine="567"/>
      </w:pPr>
      <w:r w:rsidRPr="00F1348E">
        <w:t xml:space="preserve">Логические каналы связи, </w:t>
      </w:r>
      <w:r w:rsidR="008A2214" w:rsidRPr="00F1348E">
        <w:t xml:space="preserve">определенные </w:t>
      </w:r>
      <w:r w:rsidR="00395350" w:rsidRPr="00F1348E">
        <w:t>техническими требованиями</w:t>
      </w:r>
      <w:r w:rsidR="00395350" w:rsidRPr="00F1348E">
        <w:br/>
      </w:r>
      <w:r w:rsidRPr="00F1348E">
        <w:t xml:space="preserve"> АС 1.1.825-2-2012 для локальный сети контроллеров</w:t>
      </w:r>
      <w:r w:rsidR="007C1C47" w:rsidRPr="00F1348E">
        <w:t>,</w:t>
      </w:r>
      <w:r w:rsidRPr="00F1348E">
        <w:t xml:space="preserve"> приведены в таблице 1.</w:t>
      </w:r>
    </w:p>
    <w:p w14:paraId="6BA10531" w14:textId="630CDC8B" w:rsidR="00085B4F" w:rsidRPr="00F1348E" w:rsidRDefault="00085B4F" w:rsidP="00E46367">
      <w:pPr>
        <w:pStyle w:val="ae"/>
        <w:keepNext/>
        <w:spacing w:after="0"/>
        <w:rPr>
          <w:i w:val="0"/>
          <w:sz w:val="28"/>
          <w:szCs w:val="28"/>
        </w:rPr>
      </w:pPr>
      <w:r w:rsidRPr="00F1348E">
        <w:rPr>
          <w:i w:val="0"/>
          <w:sz w:val="28"/>
          <w:szCs w:val="28"/>
        </w:rPr>
        <w:lastRenderedPageBreak/>
        <w:t xml:space="preserve">Таблица </w:t>
      </w:r>
      <w:r w:rsidRPr="00F1348E">
        <w:rPr>
          <w:i w:val="0"/>
          <w:sz w:val="28"/>
          <w:szCs w:val="28"/>
        </w:rPr>
        <w:fldChar w:fldCharType="begin"/>
      </w:r>
      <w:r w:rsidRPr="00F1348E">
        <w:rPr>
          <w:i w:val="0"/>
          <w:sz w:val="28"/>
          <w:szCs w:val="28"/>
        </w:rPr>
        <w:instrText xml:space="preserve"> SEQ Таблица \* ARABIC </w:instrText>
      </w:r>
      <w:r w:rsidRPr="00F1348E">
        <w:rPr>
          <w:i w:val="0"/>
          <w:sz w:val="28"/>
          <w:szCs w:val="28"/>
        </w:rPr>
        <w:fldChar w:fldCharType="separate"/>
      </w:r>
      <w:r w:rsidR="00351519">
        <w:rPr>
          <w:i w:val="0"/>
          <w:noProof/>
          <w:sz w:val="28"/>
          <w:szCs w:val="28"/>
        </w:rPr>
        <w:t>1</w:t>
      </w:r>
      <w:r w:rsidRPr="00F1348E">
        <w:rPr>
          <w:i w:val="0"/>
          <w:sz w:val="28"/>
          <w:szCs w:val="28"/>
        </w:rPr>
        <w:fldChar w:fldCharType="end"/>
      </w:r>
      <w:r w:rsidR="00E46367" w:rsidRPr="00F1348E">
        <w:rPr>
          <w:i w:val="0"/>
          <w:iCs w:val="0"/>
          <w:sz w:val="28"/>
          <w:szCs w:val="28"/>
        </w:rPr>
        <w:t xml:space="preserve"> </w:t>
      </w:r>
      <w:r w:rsidRPr="00F1348E">
        <w:rPr>
          <w:i w:val="0"/>
          <w:sz w:val="28"/>
          <w:szCs w:val="28"/>
        </w:rPr>
        <w:t xml:space="preserve"> – Логические каналы связи</w:t>
      </w:r>
      <w:r w:rsidR="008A2214" w:rsidRPr="00F1348E">
        <w:rPr>
          <w:i w:val="0"/>
          <w:sz w:val="28"/>
          <w:szCs w:val="28"/>
        </w:rPr>
        <w:t xml:space="preserve"> </w:t>
      </w:r>
      <w:r w:rsidR="00395350" w:rsidRPr="00F1348E">
        <w:rPr>
          <w:i w:val="0"/>
          <w:sz w:val="28"/>
          <w:szCs w:val="28"/>
        </w:rPr>
        <w:t>техническими требованиями</w:t>
      </w:r>
      <w:r w:rsidR="008A2214" w:rsidRPr="00F1348E">
        <w:rPr>
          <w:i w:val="0"/>
          <w:sz w:val="28"/>
          <w:szCs w:val="28"/>
        </w:rPr>
        <w:t xml:space="preserve"> </w:t>
      </w:r>
      <w:r w:rsidR="00395350" w:rsidRPr="00F1348E">
        <w:rPr>
          <w:i w:val="0"/>
          <w:sz w:val="28"/>
          <w:szCs w:val="28"/>
        </w:rPr>
        <w:br/>
      </w:r>
      <w:r w:rsidR="008A2214" w:rsidRPr="00F1348E">
        <w:rPr>
          <w:i w:val="0"/>
          <w:sz w:val="28"/>
          <w:szCs w:val="28"/>
        </w:rPr>
        <w:t>АС 1.1.825-2-2012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929"/>
        <w:gridCol w:w="1554"/>
        <w:gridCol w:w="4458"/>
        <w:gridCol w:w="847"/>
        <w:gridCol w:w="1563"/>
      </w:tblGrid>
      <w:tr w:rsidR="0077157B" w:rsidRPr="00F1348E" w14:paraId="7CBB2CEA" w14:textId="77777777" w:rsidTr="00085B4F">
        <w:trPr>
          <w:cantSplit/>
          <w:trHeight w:val="13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126E8" w14:textId="77777777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Номер канала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34E60BC" w14:textId="77777777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Обозначение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0E1C697" w14:textId="62562E5C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Описание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8C74D6" w14:textId="6AA6A08D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Биты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EE967" w14:textId="77777777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 xml:space="preserve">Приоритет </w:t>
            </w:r>
          </w:p>
          <w:p w14:paraId="48FEFC4E" w14:textId="580CCCB0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сообщения</w:t>
            </w:r>
          </w:p>
        </w:tc>
      </w:tr>
      <w:tr w:rsidR="0077157B" w:rsidRPr="00F1348E" w14:paraId="5A9BE65B" w14:textId="77777777" w:rsidTr="00085B4F">
        <w:trPr>
          <w:cantSplit/>
          <w:trHeight w:val="562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3B717ED" w14:textId="77777777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121DAFF3" w14:textId="77777777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EEC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17F3B062" w14:textId="5CA9E779" w:rsidR="00085B4F" w:rsidRPr="00F1348E" w:rsidRDefault="00085B4F" w:rsidP="00085B4F">
            <w:pPr>
              <w:keepNext/>
              <w:spacing w:after="0" w:line="240" w:lineRule="auto"/>
              <w:rPr>
                <w:szCs w:val="24"/>
              </w:rPr>
            </w:pPr>
            <w:r w:rsidRPr="00F1348E">
              <w:rPr>
                <w:szCs w:val="24"/>
              </w:rPr>
              <w:t>Канал, предназначенный для исключительного случая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7AC24E6E" w14:textId="3E49A819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000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DE45510" w14:textId="7E156595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наивысший</w:t>
            </w:r>
          </w:p>
        </w:tc>
      </w:tr>
      <w:tr w:rsidR="0077157B" w:rsidRPr="00F1348E" w14:paraId="7FCE3C89" w14:textId="77777777" w:rsidTr="00085B4F">
        <w:trPr>
          <w:cantSplit/>
          <w:trHeight w:val="130"/>
        </w:trPr>
        <w:tc>
          <w:tcPr>
            <w:tcW w:w="9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10E6C" w14:textId="08C40F84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9F30526" w14:textId="375CAF01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B195A52" w14:textId="08F16830" w:rsidR="00085B4F" w:rsidRPr="00F1348E" w:rsidRDefault="00085B4F" w:rsidP="00085B4F">
            <w:pPr>
              <w:keepNext/>
              <w:spacing w:after="0" w:line="240" w:lineRule="auto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резервный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AADB9F" w14:textId="4D8009BF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i/>
                <w:szCs w:val="24"/>
                <w:lang w:val="en-US"/>
              </w:rPr>
            </w:pPr>
            <w:r w:rsidRPr="00F1348E">
              <w:rPr>
                <w:i/>
                <w:szCs w:val="24"/>
                <w:lang w:val="en-US"/>
              </w:rPr>
              <w:t>001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D297C" w14:textId="77777777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i/>
                <w:szCs w:val="24"/>
              </w:rPr>
            </w:pPr>
          </w:p>
        </w:tc>
      </w:tr>
      <w:tr w:rsidR="0077157B" w:rsidRPr="00F1348E" w14:paraId="43C2E0C8" w14:textId="77777777" w:rsidTr="00085B4F">
        <w:trPr>
          <w:cantSplit/>
          <w:trHeight w:val="13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5400B" w14:textId="654F98DC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2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CA6AB9B" w14:textId="03731AFD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NOC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1122955" w14:textId="4B2AACF7" w:rsidR="00085B4F" w:rsidRPr="00F1348E" w:rsidRDefault="00085B4F" w:rsidP="00085B4F">
            <w:pPr>
              <w:keepNext/>
              <w:spacing w:after="0" w:line="240" w:lineRule="auto"/>
              <w:rPr>
                <w:szCs w:val="24"/>
              </w:rPr>
            </w:pPr>
            <w:r w:rsidRPr="00F1348E">
              <w:rPr>
                <w:szCs w:val="24"/>
              </w:rPr>
              <w:t>Канал, предназначенный для штатной работы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0C87B6C" w14:textId="41C0EB43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010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E49D0" w14:textId="77777777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77157B" w:rsidRPr="00F1348E" w14:paraId="1E083BF4" w14:textId="77777777" w:rsidTr="00085B4F">
        <w:trPr>
          <w:cantSplit/>
          <w:trHeight w:val="13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62562" w14:textId="0B0DB3C9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i/>
                <w:szCs w:val="24"/>
              </w:rPr>
              <w:t>3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644FA72" w14:textId="4998C66C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4892BA" w14:textId="0500FE0C" w:rsidR="00085B4F" w:rsidRPr="00F1348E" w:rsidRDefault="00085B4F" w:rsidP="00085B4F">
            <w:pPr>
              <w:keepNext/>
              <w:spacing w:after="0" w:line="240" w:lineRule="auto"/>
              <w:rPr>
                <w:i/>
                <w:szCs w:val="24"/>
                <w:lang w:val="en-US"/>
              </w:rPr>
            </w:pPr>
            <w:r w:rsidRPr="00F1348E">
              <w:rPr>
                <w:i/>
                <w:szCs w:val="24"/>
              </w:rPr>
              <w:t>резервный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319C99" w14:textId="161C9453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i/>
                <w:szCs w:val="24"/>
                <w:lang w:val="en-US"/>
              </w:rPr>
            </w:pPr>
            <w:r w:rsidRPr="00F1348E">
              <w:rPr>
                <w:i/>
                <w:szCs w:val="24"/>
                <w:lang w:val="en-US"/>
              </w:rPr>
              <w:t>011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B8329" w14:textId="77777777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i/>
                <w:szCs w:val="24"/>
              </w:rPr>
            </w:pPr>
          </w:p>
        </w:tc>
      </w:tr>
      <w:tr w:rsidR="0077157B" w:rsidRPr="00F1348E" w14:paraId="125BCA4A" w14:textId="77777777" w:rsidTr="00085B4F">
        <w:trPr>
          <w:cantSplit/>
          <w:trHeight w:val="13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1285A" w14:textId="6B4790FC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4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BF5F1B7" w14:textId="2A7B2910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NSC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46DE68" w14:textId="4C7FDC59" w:rsidR="00085B4F" w:rsidRPr="00F1348E" w:rsidRDefault="00085B4F" w:rsidP="00085B4F">
            <w:pPr>
              <w:keepNext/>
              <w:spacing w:after="0" w:line="240" w:lineRule="auto"/>
              <w:rPr>
                <w:szCs w:val="24"/>
              </w:rPr>
            </w:pPr>
            <w:r w:rsidRPr="00F1348E">
              <w:rPr>
                <w:szCs w:val="24"/>
              </w:rPr>
              <w:t>Канал, предназначенный для обслуживания узла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ACF2F52" w14:textId="6339D540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100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1B566" w14:textId="77777777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77157B" w:rsidRPr="00F1348E" w14:paraId="39592A3B" w14:textId="77777777" w:rsidTr="00085B4F">
        <w:trPr>
          <w:cantSplit/>
          <w:trHeight w:val="13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C3520" w14:textId="006F0229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5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03EE7F6" w14:textId="0555C752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UDC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855B250" w14:textId="45E03A29" w:rsidR="00085B4F" w:rsidRPr="00F1348E" w:rsidRDefault="00085B4F" w:rsidP="00085B4F">
            <w:pPr>
              <w:keepNext/>
              <w:spacing w:after="0" w:line="240" w:lineRule="auto"/>
              <w:rPr>
                <w:szCs w:val="24"/>
              </w:rPr>
            </w:pPr>
            <w:r w:rsidRPr="00F1348E">
              <w:rPr>
                <w:szCs w:val="24"/>
              </w:rPr>
              <w:t>Канал, определяемый пользователем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AA6A11F" w14:textId="3013ECBE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101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15374" w14:textId="77777777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77157B" w:rsidRPr="00F1348E" w14:paraId="02DDBAEC" w14:textId="77777777" w:rsidTr="00085B4F">
        <w:trPr>
          <w:cantSplit/>
          <w:trHeight w:val="13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5EF4E" w14:textId="23961FC8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6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AAA3CF4" w14:textId="3696949E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TMC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FF150A1" w14:textId="13ED9047" w:rsidR="00085B4F" w:rsidRPr="00F1348E" w:rsidRDefault="00085B4F" w:rsidP="00085B4F">
            <w:pPr>
              <w:keepNext/>
              <w:spacing w:after="0" w:line="240" w:lineRule="auto"/>
              <w:rPr>
                <w:szCs w:val="24"/>
              </w:rPr>
            </w:pPr>
            <w:r w:rsidRPr="00F1348E">
              <w:rPr>
                <w:szCs w:val="24"/>
              </w:rPr>
              <w:t>Канал, предназначенный для тестирования и технического обслуживания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7AF1138" w14:textId="7472E447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110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CA34C" w14:textId="3D98E244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085B4F" w:rsidRPr="00F1348E" w14:paraId="5347CA20" w14:textId="77777777" w:rsidTr="00085B4F">
        <w:trPr>
          <w:cantSplit/>
          <w:trHeight w:val="13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E55AB" w14:textId="29262AA9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7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EE92C94" w14:textId="10D419EC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FMC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01117" w14:textId="3F3EAE9D" w:rsidR="00085B4F" w:rsidRPr="00F1348E" w:rsidRDefault="00085B4F" w:rsidP="00085B4F">
            <w:pPr>
              <w:keepNext/>
              <w:spacing w:after="0" w:line="240" w:lineRule="auto"/>
              <w:rPr>
                <w:szCs w:val="24"/>
              </w:rPr>
            </w:pPr>
            <w:r w:rsidRPr="00F1348E">
              <w:rPr>
                <w:szCs w:val="24"/>
              </w:rPr>
              <w:t>Канал переноса базовых кадров в локальной сети контроллеров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A7C8BB4" w14:textId="553FA09F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111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844E5" w14:textId="77777777" w:rsidR="00085B4F" w:rsidRPr="00F1348E" w:rsidRDefault="00085B4F" w:rsidP="00085B4F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Наименьший</w:t>
            </w:r>
          </w:p>
        </w:tc>
      </w:tr>
    </w:tbl>
    <w:p w14:paraId="10AB8AC9" w14:textId="77777777" w:rsidR="00085B4F" w:rsidRPr="00F1348E" w:rsidRDefault="00085B4F" w:rsidP="00EE33A3">
      <w:pPr>
        <w:pStyle w:val="af5"/>
        <w:ind w:firstLine="567"/>
      </w:pPr>
    </w:p>
    <w:p w14:paraId="47BF5055" w14:textId="2A94BD47" w:rsidR="00085B4F" w:rsidRPr="00F1348E" w:rsidRDefault="00085B4F" w:rsidP="0039792B">
      <w:pPr>
        <w:pStyle w:val="4"/>
        <w:spacing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 xml:space="preserve">Использование логических каналов </w:t>
      </w:r>
      <w:r w:rsidR="00AA6FB3" w:rsidRPr="00F1348E">
        <w:rPr>
          <w:sz w:val="28"/>
          <w:szCs w:val="28"/>
        </w:rPr>
        <w:t xml:space="preserve">для организации </w:t>
      </w:r>
      <w:r w:rsidRPr="00F1348E">
        <w:rPr>
          <w:sz w:val="28"/>
          <w:szCs w:val="28"/>
        </w:rPr>
        <w:t>связи</w:t>
      </w:r>
    </w:p>
    <w:p w14:paraId="297C2914" w14:textId="49D7B83C" w:rsidR="007F410A" w:rsidRPr="00F1348E" w:rsidRDefault="007F410A" w:rsidP="00EE33A3">
      <w:pPr>
        <w:pStyle w:val="af5"/>
        <w:ind w:firstLine="567"/>
      </w:pPr>
      <w:r w:rsidRPr="00F1348E">
        <w:t xml:space="preserve">В информационном взаимодействии СЭС с БРЭО предусмотрено использование логических каналов связи, приведенных в таблице </w:t>
      </w:r>
      <w:r w:rsidR="00AA6FB3" w:rsidRPr="00F1348E">
        <w:t>2</w:t>
      </w:r>
      <w:r w:rsidRPr="00F1348E">
        <w:t>.</w:t>
      </w:r>
    </w:p>
    <w:p w14:paraId="15DCC1FF" w14:textId="503FF3B4" w:rsidR="007F410A" w:rsidRPr="00F1348E" w:rsidRDefault="007F410A" w:rsidP="002913B0">
      <w:pPr>
        <w:pStyle w:val="ae"/>
        <w:keepNext/>
        <w:spacing w:after="0"/>
        <w:rPr>
          <w:i w:val="0"/>
          <w:sz w:val="28"/>
          <w:szCs w:val="28"/>
        </w:rPr>
      </w:pPr>
      <w:bookmarkStart w:id="8" w:name="_Ref141187112"/>
      <w:r w:rsidRPr="00F1348E">
        <w:rPr>
          <w:i w:val="0"/>
          <w:sz w:val="28"/>
          <w:szCs w:val="28"/>
        </w:rPr>
        <w:t>Таблица</w:t>
      </w:r>
      <w:r w:rsidR="00E46367" w:rsidRPr="00F1348E">
        <w:rPr>
          <w:i w:val="0"/>
          <w:sz w:val="28"/>
          <w:szCs w:val="28"/>
        </w:rPr>
        <w:t xml:space="preserve"> </w:t>
      </w:r>
      <w:r w:rsidR="00E46367" w:rsidRPr="00F1348E">
        <w:rPr>
          <w:i w:val="0"/>
          <w:sz w:val="28"/>
          <w:szCs w:val="28"/>
        </w:rPr>
        <w:fldChar w:fldCharType="begin"/>
      </w:r>
      <w:r w:rsidR="00E46367" w:rsidRPr="00F1348E">
        <w:rPr>
          <w:i w:val="0"/>
          <w:sz w:val="28"/>
          <w:szCs w:val="28"/>
        </w:rPr>
        <w:instrText xml:space="preserve"> SEQ Таблица \* ARABIC </w:instrText>
      </w:r>
      <w:r w:rsidR="00E46367" w:rsidRPr="00F1348E">
        <w:rPr>
          <w:i w:val="0"/>
          <w:sz w:val="28"/>
          <w:szCs w:val="28"/>
        </w:rPr>
        <w:fldChar w:fldCharType="separate"/>
      </w:r>
      <w:r w:rsidR="00351519">
        <w:rPr>
          <w:i w:val="0"/>
          <w:noProof/>
          <w:sz w:val="28"/>
          <w:szCs w:val="28"/>
        </w:rPr>
        <w:t>2</w:t>
      </w:r>
      <w:r w:rsidR="00E46367" w:rsidRPr="00F1348E">
        <w:rPr>
          <w:i w:val="0"/>
          <w:sz w:val="28"/>
          <w:szCs w:val="28"/>
        </w:rPr>
        <w:fldChar w:fldCharType="end"/>
      </w:r>
      <w:bookmarkEnd w:id="8"/>
      <w:r w:rsidR="00E46367" w:rsidRPr="00F1348E">
        <w:rPr>
          <w:i w:val="0"/>
          <w:sz w:val="28"/>
          <w:szCs w:val="28"/>
        </w:rPr>
        <w:t xml:space="preserve"> </w:t>
      </w:r>
      <w:r w:rsidRPr="00F1348E">
        <w:rPr>
          <w:i w:val="0"/>
          <w:sz w:val="28"/>
          <w:szCs w:val="28"/>
        </w:rPr>
        <w:t>– Логические каналы связи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901"/>
        <w:gridCol w:w="1221"/>
        <w:gridCol w:w="1559"/>
        <w:gridCol w:w="1984"/>
        <w:gridCol w:w="3686"/>
      </w:tblGrid>
      <w:tr w:rsidR="0077157B" w:rsidRPr="00F1348E" w14:paraId="0FF0E45F" w14:textId="77777777" w:rsidTr="00984FB7">
        <w:trPr>
          <w:cantSplit/>
          <w:trHeight w:val="13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3F3FB" w14:textId="61E3C149" w:rsidR="002913B0" w:rsidRPr="00F1348E" w:rsidRDefault="002913B0" w:rsidP="002913B0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Номер канала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C03A213" w14:textId="0DB311F4" w:rsidR="002913B0" w:rsidRPr="00F1348E" w:rsidRDefault="002913B0" w:rsidP="002913B0">
            <w:pPr>
              <w:keepNext/>
              <w:spacing w:after="0" w:line="240" w:lineRule="auto"/>
              <w:jc w:val="center"/>
              <w:rPr>
                <w:szCs w:val="24"/>
              </w:rPr>
            </w:pPr>
            <w:proofErr w:type="spellStart"/>
            <w:r w:rsidRPr="00F1348E">
              <w:rPr>
                <w:szCs w:val="24"/>
              </w:rPr>
              <w:t>Обоз</w:t>
            </w:r>
            <w:r w:rsidR="00492E1A" w:rsidRPr="00F1348E">
              <w:rPr>
                <w:szCs w:val="24"/>
              </w:rPr>
              <w:t>нач</w:t>
            </w:r>
            <w:proofErr w:type="spellEnd"/>
            <w:r w:rsidR="00492E1A" w:rsidRPr="00F1348E">
              <w:rPr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67852C2" w14:textId="690316B4" w:rsidR="002913B0" w:rsidRPr="00F1348E" w:rsidRDefault="002913B0" w:rsidP="002913B0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Приоритет сообщения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32C9519" w14:textId="29040088" w:rsidR="002913B0" w:rsidRPr="00F1348E" w:rsidRDefault="002913B0" w:rsidP="002913B0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Тип связи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D8E18" w14:textId="35204CBC" w:rsidR="002913B0" w:rsidRPr="00F1348E" w:rsidRDefault="002913B0" w:rsidP="002913B0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Примечание</w:t>
            </w:r>
          </w:p>
        </w:tc>
      </w:tr>
      <w:tr w:rsidR="0077157B" w:rsidRPr="00F1348E" w14:paraId="5E777D4B" w14:textId="77777777" w:rsidTr="00984FB7">
        <w:trPr>
          <w:cantSplit/>
          <w:trHeight w:val="562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75C616" w14:textId="2B3A1632" w:rsidR="002913B0" w:rsidRPr="00F1348E" w:rsidRDefault="002913B0" w:rsidP="002913B0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6C3D0EF5" w14:textId="17312AEE" w:rsidR="002913B0" w:rsidRPr="00F1348E" w:rsidRDefault="002913B0" w:rsidP="002913B0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EEC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004336AF" w14:textId="328741B5" w:rsidR="002913B0" w:rsidRPr="00F1348E" w:rsidRDefault="002913B0" w:rsidP="002913B0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наивысший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51F1139D" w14:textId="79D8EB69" w:rsidR="002913B0" w:rsidRPr="00F1348E" w:rsidRDefault="00492E1A" w:rsidP="002913B0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t>«один – множество»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D73CC74" w14:textId="18450FE2" w:rsidR="002913B0" w:rsidRPr="00F1348E" w:rsidRDefault="008A2214" w:rsidP="002913B0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Канал</w:t>
            </w:r>
            <w:r w:rsidR="002913B0" w:rsidRPr="00F1348E">
              <w:rPr>
                <w:szCs w:val="24"/>
              </w:rPr>
              <w:t>, предназначенный для исключительного случая</w:t>
            </w:r>
          </w:p>
        </w:tc>
      </w:tr>
      <w:tr w:rsidR="0077157B" w:rsidRPr="00F1348E" w14:paraId="345E9586" w14:textId="77777777" w:rsidTr="00984FB7">
        <w:trPr>
          <w:cantSplit/>
          <w:trHeight w:val="130"/>
        </w:trPr>
        <w:tc>
          <w:tcPr>
            <w:tcW w:w="9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DBB27" w14:textId="2FDC3E42" w:rsidR="002913B0" w:rsidRPr="00F1348E" w:rsidRDefault="002913B0" w:rsidP="002913B0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D219F95" w14:textId="16CAD1EA" w:rsidR="002913B0" w:rsidRPr="00F1348E" w:rsidRDefault="002913B0" w:rsidP="002913B0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NOC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88F20A" w14:textId="77777777" w:rsidR="002913B0" w:rsidRPr="00F1348E" w:rsidRDefault="002913B0" w:rsidP="002913B0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5F4AD4" w14:textId="3DA7F2A3" w:rsidR="002913B0" w:rsidRPr="00F1348E" w:rsidRDefault="00492E1A" w:rsidP="002913B0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t>«один – множество»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3FDDC" w14:textId="058D0682" w:rsidR="002913B0" w:rsidRPr="00F1348E" w:rsidRDefault="00395350" w:rsidP="002913B0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Основной канал</w:t>
            </w:r>
            <w:r w:rsidR="002913B0" w:rsidRPr="00F1348E">
              <w:rPr>
                <w:szCs w:val="24"/>
              </w:rPr>
              <w:t xml:space="preserve"> обмена</w:t>
            </w:r>
            <w:r w:rsidRPr="00F1348E">
              <w:rPr>
                <w:szCs w:val="24"/>
              </w:rPr>
              <w:t xml:space="preserve"> </w:t>
            </w:r>
            <w:r w:rsidR="00FE0EF3" w:rsidRPr="00F1348E">
              <w:rPr>
                <w:szCs w:val="24"/>
              </w:rPr>
              <w:t>БРЭО с СЭС</w:t>
            </w:r>
          </w:p>
        </w:tc>
      </w:tr>
      <w:tr w:rsidR="0077157B" w:rsidRPr="00F1348E" w14:paraId="4E899D0E" w14:textId="77777777" w:rsidTr="00984FB7">
        <w:trPr>
          <w:cantSplit/>
          <w:trHeight w:val="13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29885" w14:textId="73B6BA4E" w:rsidR="002913B0" w:rsidRPr="00F1348E" w:rsidRDefault="002913B0" w:rsidP="002913B0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5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BF1F1EB" w14:textId="5ED7C6C6" w:rsidR="002913B0" w:rsidRPr="00F1348E" w:rsidRDefault="002913B0" w:rsidP="002913B0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UDC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577C7D7" w14:textId="77777777" w:rsidR="002913B0" w:rsidRPr="00F1348E" w:rsidRDefault="002913B0" w:rsidP="002913B0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291BA82" w14:textId="29F1B004" w:rsidR="002913B0" w:rsidRPr="00F1348E" w:rsidRDefault="00492E1A" w:rsidP="002913B0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t>«один – множество» или между равноправными устройствами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AA8C7" w14:textId="225B27FE" w:rsidR="002913B0" w:rsidRPr="00F1348E" w:rsidRDefault="00395350" w:rsidP="002913B0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Допускается использование по согласованию</w:t>
            </w:r>
          </w:p>
        </w:tc>
      </w:tr>
      <w:tr w:rsidR="0077157B" w:rsidRPr="00F1348E" w14:paraId="71F6EECD" w14:textId="77777777" w:rsidTr="00984FB7">
        <w:trPr>
          <w:cantSplit/>
          <w:trHeight w:val="13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AF5DC" w14:textId="25D83050" w:rsidR="002913B0" w:rsidRPr="00F1348E" w:rsidRDefault="002913B0" w:rsidP="002913B0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6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C96AF40" w14:textId="0E9F7AAC" w:rsidR="002913B0" w:rsidRPr="00F1348E" w:rsidRDefault="002913B0" w:rsidP="002913B0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TMC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6A2DA78" w14:textId="76052B76" w:rsidR="002913B0" w:rsidRPr="00F1348E" w:rsidRDefault="00492E1A" w:rsidP="002913B0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н</w:t>
            </w:r>
            <w:r w:rsidR="002913B0" w:rsidRPr="00F1348E">
              <w:rPr>
                <w:szCs w:val="24"/>
              </w:rPr>
              <w:t>аименьший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95FF47" w14:textId="27B77EC4" w:rsidR="002913B0" w:rsidRPr="00F1348E" w:rsidRDefault="00492E1A" w:rsidP="002913B0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t>между равноправными устройствами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DD1D1" w14:textId="7500FC79" w:rsidR="002913B0" w:rsidRPr="00F1348E" w:rsidRDefault="002913B0" w:rsidP="002913B0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 xml:space="preserve">Канал технического обслуживания </w:t>
            </w:r>
            <w:r w:rsidR="00FE0EF3" w:rsidRPr="00F1348E">
              <w:rPr>
                <w:szCs w:val="24"/>
              </w:rPr>
              <w:t>СЭС</w:t>
            </w:r>
          </w:p>
        </w:tc>
      </w:tr>
    </w:tbl>
    <w:p w14:paraId="588665AE" w14:textId="742CFA2D" w:rsidR="007F410A" w:rsidRPr="00F1348E" w:rsidRDefault="007F410A" w:rsidP="00761144">
      <w:pPr>
        <w:pStyle w:val="af5"/>
        <w:spacing w:before="240"/>
        <w:ind w:firstLine="567"/>
      </w:pPr>
      <w:r w:rsidRPr="00F1348E">
        <w:t xml:space="preserve">Остальные логические каналы </w:t>
      </w:r>
      <w:r w:rsidR="0055384B" w:rsidRPr="00F1348E">
        <w:t xml:space="preserve">локальной </w:t>
      </w:r>
      <w:r w:rsidRPr="00F1348E">
        <w:t xml:space="preserve">сети контроллеров, предусмотренные </w:t>
      </w:r>
      <w:proofErr w:type="gramStart"/>
      <w:r w:rsidR="00395350" w:rsidRPr="00F1348E">
        <w:t>техническими требованиями</w:t>
      </w:r>
      <w:proofErr w:type="gramEnd"/>
      <w:r w:rsidR="00761144" w:rsidRPr="00F1348E">
        <w:t xml:space="preserve"> </w:t>
      </w:r>
      <w:r w:rsidRPr="00F1348E">
        <w:t>АС 1.1.825-2-2012</w:t>
      </w:r>
      <w:r w:rsidR="00761144" w:rsidRPr="00F1348E">
        <w:t>,</w:t>
      </w:r>
      <w:r w:rsidRPr="00F1348E">
        <w:t xml:space="preserve"> запрещены к использованию в информационном взаимодействии СЭС с БРЭО.</w:t>
      </w:r>
    </w:p>
    <w:p w14:paraId="05F1B732" w14:textId="675374B1" w:rsidR="00761144" w:rsidRPr="00F1348E" w:rsidRDefault="00761144" w:rsidP="000A66BD">
      <w:pPr>
        <w:pStyle w:val="4"/>
        <w:spacing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 xml:space="preserve">Использование </w:t>
      </w:r>
      <w:r w:rsidR="00FF591A" w:rsidRPr="00F1348E">
        <w:rPr>
          <w:sz w:val="28"/>
          <w:szCs w:val="28"/>
        </w:rPr>
        <w:t xml:space="preserve">логического </w:t>
      </w:r>
      <w:r w:rsidRPr="00F1348E">
        <w:rPr>
          <w:sz w:val="28"/>
          <w:szCs w:val="28"/>
        </w:rPr>
        <w:t>канала связи EEC</w:t>
      </w:r>
    </w:p>
    <w:p w14:paraId="7E819CC8" w14:textId="63F8B6E5" w:rsidR="00761144" w:rsidRPr="00F1348E" w:rsidRDefault="00761144" w:rsidP="00761144">
      <w:pPr>
        <w:pStyle w:val="af5"/>
        <w:ind w:firstLine="567"/>
      </w:pPr>
      <w:r w:rsidRPr="00F1348E">
        <w:t xml:space="preserve">Данный канал связи </w:t>
      </w:r>
      <w:r w:rsidRPr="00F1348E">
        <w:rPr>
          <w:b/>
          <w:bCs/>
        </w:rPr>
        <w:t>должен</w:t>
      </w:r>
      <w:r w:rsidRPr="00F1348E">
        <w:t xml:space="preserve"> </w:t>
      </w:r>
      <w:r w:rsidR="00FF591A" w:rsidRPr="00F1348E">
        <w:t>использоваться</w:t>
      </w:r>
      <w:r w:rsidRPr="00F1348E">
        <w:t xml:space="preserve"> только для передачи </w:t>
      </w:r>
      <w:r w:rsidRPr="00F1348E">
        <w:lastRenderedPageBreak/>
        <w:t>сообщений с отказными ситуациями, которые могут привести</w:t>
      </w:r>
      <w:r w:rsidR="0055384B" w:rsidRPr="00F1348E">
        <w:t xml:space="preserve"> на уровне воздушного судна</w:t>
      </w:r>
      <w:r w:rsidRPr="00F1348E">
        <w:t xml:space="preserve"> к следующим последствиям:</w:t>
      </w:r>
    </w:p>
    <w:p w14:paraId="09B2C301" w14:textId="0D0680B1" w:rsidR="00761144" w:rsidRPr="00F1348E" w:rsidRDefault="00761144" w:rsidP="005A6674">
      <w:pPr>
        <w:pStyle w:val="af5"/>
        <w:numPr>
          <w:ilvl w:val="0"/>
          <w:numId w:val="3"/>
        </w:numPr>
        <w:tabs>
          <w:tab w:val="left" w:pos="993"/>
        </w:tabs>
        <w:ind w:left="0" w:firstLine="567"/>
      </w:pPr>
      <w:r w:rsidRPr="00F1348E">
        <w:t>катастрофическо</w:t>
      </w:r>
      <w:r w:rsidR="00A96C26" w:rsidRPr="00F1348E">
        <w:t>е состояние</w:t>
      </w:r>
      <w:r w:rsidRPr="00F1348E">
        <w:t>;</w:t>
      </w:r>
    </w:p>
    <w:p w14:paraId="4A1C6356" w14:textId="4D83D14E" w:rsidR="00761144" w:rsidRPr="00F1348E" w:rsidRDefault="00761144" w:rsidP="005A6674">
      <w:pPr>
        <w:pStyle w:val="af5"/>
        <w:numPr>
          <w:ilvl w:val="0"/>
          <w:numId w:val="3"/>
        </w:numPr>
        <w:tabs>
          <w:tab w:val="left" w:pos="993"/>
        </w:tabs>
        <w:ind w:left="0" w:firstLine="567"/>
      </w:pPr>
      <w:r w:rsidRPr="00F1348E">
        <w:t>аварийно</w:t>
      </w:r>
      <w:r w:rsidR="00A96C26" w:rsidRPr="00F1348E">
        <w:t>е состояние</w:t>
      </w:r>
      <w:r w:rsidRPr="00F1348E">
        <w:t>.</w:t>
      </w:r>
    </w:p>
    <w:p w14:paraId="118052B1" w14:textId="259CC157" w:rsidR="00761144" w:rsidRPr="00F1348E" w:rsidRDefault="00761144" w:rsidP="00761144">
      <w:pPr>
        <w:spacing w:before="240" w:line="360" w:lineRule="auto"/>
        <w:ind w:firstLine="567"/>
        <w:rPr>
          <w:i/>
          <w:szCs w:val="24"/>
        </w:rPr>
      </w:pPr>
      <w:r w:rsidRPr="00F1348E">
        <w:rPr>
          <w:i/>
          <w:szCs w:val="24"/>
        </w:rPr>
        <w:t xml:space="preserve">Примечание – Состав параметров, сообщений и пр., которые должны передаваться по </w:t>
      </w:r>
      <w:r w:rsidR="0055384B" w:rsidRPr="00F1348E">
        <w:rPr>
          <w:i/>
          <w:szCs w:val="24"/>
        </w:rPr>
        <w:t xml:space="preserve">логическому </w:t>
      </w:r>
      <w:r w:rsidRPr="00F1348E">
        <w:rPr>
          <w:i/>
          <w:szCs w:val="24"/>
        </w:rPr>
        <w:t xml:space="preserve">каналу связи EEC определяется разработчиком </w:t>
      </w:r>
      <w:r w:rsidR="000A0A75" w:rsidRPr="00F1348E">
        <w:rPr>
          <w:i/>
          <w:szCs w:val="24"/>
        </w:rPr>
        <w:t xml:space="preserve">узла локальной сети (агрегата, устройства и/или </w:t>
      </w:r>
      <w:r w:rsidRPr="00F1348E">
        <w:rPr>
          <w:i/>
          <w:szCs w:val="24"/>
        </w:rPr>
        <w:t>блока</w:t>
      </w:r>
      <w:r w:rsidR="000A0A75" w:rsidRPr="00F1348E">
        <w:rPr>
          <w:i/>
          <w:szCs w:val="24"/>
        </w:rPr>
        <w:t>)</w:t>
      </w:r>
      <w:r w:rsidRPr="00F1348E">
        <w:rPr>
          <w:i/>
          <w:szCs w:val="24"/>
        </w:rPr>
        <w:t>, входящего в состав СЭС и согласуется с АО «УЗГА</w:t>
      </w:r>
      <w:r w:rsidR="005A6674" w:rsidRPr="00F1348E">
        <w:rPr>
          <w:i/>
          <w:szCs w:val="24"/>
        </w:rPr>
        <w:t>.</w:t>
      </w:r>
    </w:p>
    <w:p w14:paraId="250DB2F0" w14:textId="43A860B5" w:rsidR="00761144" w:rsidRPr="00F1348E" w:rsidRDefault="00761144" w:rsidP="003A32EC">
      <w:pPr>
        <w:pStyle w:val="af5"/>
        <w:ind w:firstLine="567"/>
      </w:pPr>
      <w:r w:rsidRPr="00F1348E">
        <w:t>Все остальные данные, должны передаваться только по штатным логических каналам связи информационного взаимодействия (</w:t>
      </w:r>
      <w:r w:rsidRPr="00F1348E">
        <w:rPr>
          <w:szCs w:val="24"/>
          <w:lang w:val="en-US"/>
        </w:rPr>
        <w:t>NOC</w:t>
      </w:r>
      <w:r w:rsidRPr="00F1348E">
        <w:rPr>
          <w:szCs w:val="24"/>
        </w:rPr>
        <w:t xml:space="preserve"> или </w:t>
      </w:r>
      <w:r w:rsidRPr="00F1348E">
        <w:rPr>
          <w:szCs w:val="24"/>
          <w:lang w:val="en-US"/>
        </w:rPr>
        <w:t>UDC</w:t>
      </w:r>
      <w:r w:rsidRPr="00F1348E">
        <w:rPr>
          <w:szCs w:val="24"/>
        </w:rPr>
        <w:t>)</w:t>
      </w:r>
      <w:r w:rsidRPr="00F1348E">
        <w:t>.</w:t>
      </w:r>
    </w:p>
    <w:p w14:paraId="520F8AA1" w14:textId="1918B6B7" w:rsidR="000A0A75" w:rsidRPr="00F1348E" w:rsidRDefault="00FE0EF3" w:rsidP="00FE0EF3">
      <w:pPr>
        <w:pStyle w:val="af5"/>
        <w:spacing w:before="240" w:after="240"/>
        <w:ind w:firstLine="567"/>
        <w:rPr>
          <w:i/>
          <w:sz w:val="24"/>
          <w:szCs w:val="24"/>
        </w:rPr>
      </w:pPr>
      <w:r w:rsidRPr="00F1348E">
        <w:rPr>
          <w:i/>
          <w:sz w:val="24"/>
          <w:szCs w:val="24"/>
        </w:rPr>
        <w:t xml:space="preserve">Примечание – </w:t>
      </w:r>
      <w:r w:rsidR="00984FB7" w:rsidRPr="00F1348E">
        <w:rPr>
          <w:i/>
          <w:sz w:val="24"/>
          <w:szCs w:val="24"/>
        </w:rPr>
        <w:t xml:space="preserve">В целях недопущения загрузки локальной шины </w:t>
      </w:r>
      <w:r w:rsidR="0055384B" w:rsidRPr="00F1348E">
        <w:rPr>
          <w:i/>
          <w:sz w:val="24"/>
          <w:szCs w:val="24"/>
        </w:rPr>
        <w:t>контроллеров</w:t>
      </w:r>
      <w:r w:rsidR="00984FB7" w:rsidRPr="00F1348E">
        <w:rPr>
          <w:i/>
          <w:sz w:val="24"/>
          <w:szCs w:val="24"/>
        </w:rPr>
        <w:t xml:space="preserve"> избыточным количеством сообщений, передаваемых по логическому каналу </w:t>
      </w:r>
      <w:r w:rsidR="00984FB7" w:rsidRPr="00F1348E">
        <w:rPr>
          <w:i/>
          <w:sz w:val="24"/>
          <w:szCs w:val="24"/>
          <w:lang w:val="en-US"/>
        </w:rPr>
        <w:t>EEC</w:t>
      </w:r>
      <w:r w:rsidR="00984FB7" w:rsidRPr="00F1348E">
        <w:rPr>
          <w:i/>
          <w:sz w:val="24"/>
          <w:szCs w:val="24"/>
        </w:rPr>
        <w:t xml:space="preserve">, должно обеспечиваться </w:t>
      </w:r>
      <w:r w:rsidR="000A0A75" w:rsidRPr="00F1348E">
        <w:rPr>
          <w:i/>
          <w:sz w:val="24"/>
          <w:szCs w:val="24"/>
        </w:rPr>
        <w:t xml:space="preserve">ограничение количества </w:t>
      </w:r>
      <w:r w:rsidR="00492E1A" w:rsidRPr="00F1348E">
        <w:rPr>
          <w:i/>
          <w:sz w:val="24"/>
          <w:szCs w:val="24"/>
        </w:rPr>
        <w:t>повтор</w:t>
      </w:r>
      <w:r w:rsidR="00984FB7" w:rsidRPr="00F1348E">
        <w:rPr>
          <w:i/>
          <w:sz w:val="24"/>
          <w:szCs w:val="24"/>
        </w:rPr>
        <w:t xml:space="preserve">ных </w:t>
      </w:r>
      <w:r w:rsidR="00492E1A" w:rsidRPr="00F1348E">
        <w:rPr>
          <w:i/>
          <w:sz w:val="24"/>
          <w:szCs w:val="24"/>
        </w:rPr>
        <w:t xml:space="preserve">передач </w:t>
      </w:r>
      <w:r w:rsidR="00984FB7" w:rsidRPr="00F1348E">
        <w:rPr>
          <w:i/>
          <w:sz w:val="24"/>
          <w:szCs w:val="24"/>
        </w:rPr>
        <w:t xml:space="preserve">одного и того же сообщения по каналу </w:t>
      </w:r>
      <w:r w:rsidR="0055384B" w:rsidRPr="00F1348E">
        <w:rPr>
          <w:i/>
          <w:sz w:val="24"/>
          <w:szCs w:val="24"/>
          <w:lang w:val="en-US"/>
        </w:rPr>
        <w:t>EEC</w:t>
      </w:r>
      <w:r w:rsidR="0055384B" w:rsidRPr="00F1348E">
        <w:rPr>
          <w:i/>
          <w:sz w:val="24"/>
          <w:szCs w:val="24"/>
        </w:rPr>
        <w:t xml:space="preserve"> </w:t>
      </w:r>
      <w:r w:rsidR="00984FB7" w:rsidRPr="00F1348E">
        <w:rPr>
          <w:b/>
          <w:i/>
          <w:sz w:val="24"/>
          <w:szCs w:val="24"/>
        </w:rPr>
        <w:t>не более двух раз последовательно</w:t>
      </w:r>
      <w:r w:rsidR="007B4A4E" w:rsidRPr="00F1348E">
        <w:rPr>
          <w:i/>
          <w:sz w:val="24"/>
          <w:szCs w:val="24"/>
        </w:rPr>
        <w:t xml:space="preserve">. Повторная передача сообщения по каналу </w:t>
      </w:r>
      <w:r w:rsidR="007B4A4E" w:rsidRPr="00F1348E">
        <w:rPr>
          <w:i/>
          <w:sz w:val="24"/>
          <w:szCs w:val="24"/>
          <w:lang w:val="en-US"/>
        </w:rPr>
        <w:t>EEC</w:t>
      </w:r>
      <w:r w:rsidR="007B4A4E" w:rsidRPr="00F1348E">
        <w:rPr>
          <w:i/>
          <w:sz w:val="24"/>
          <w:szCs w:val="24"/>
        </w:rPr>
        <w:t xml:space="preserve"> от одного устройства должна быть через 100 </w:t>
      </w:r>
      <w:proofErr w:type="spellStart"/>
      <w:r w:rsidR="007B4A4E" w:rsidRPr="00F1348E">
        <w:rPr>
          <w:i/>
          <w:sz w:val="24"/>
          <w:szCs w:val="24"/>
        </w:rPr>
        <w:t>мс</w:t>
      </w:r>
      <w:proofErr w:type="spellEnd"/>
      <w:r w:rsidR="000A0A75" w:rsidRPr="00F1348E">
        <w:rPr>
          <w:i/>
          <w:sz w:val="24"/>
          <w:szCs w:val="24"/>
        </w:rPr>
        <w:t>.</w:t>
      </w:r>
    </w:p>
    <w:p w14:paraId="0DF11353" w14:textId="588F4653" w:rsidR="00602D5C" w:rsidRPr="00F1348E" w:rsidRDefault="00602D5C" w:rsidP="00602D5C">
      <w:pPr>
        <w:pStyle w:val="af5"/>
        <w:ind w:firstLine="567"/>
      </w:pPr>
      <w:r w:rsidRPr="00F1348E">
        <w:t xml:space="preserve">Передача сообщений по логическому каналу связи </w:t>
      </w:r>
      <w:r w:rsidRPr="00F1348E">
        <w:rPr>
          <w:lang w:val="en-US"/>
        </w:rPr>
        <w:t>EEC</w:t>
      </w:r>
      <w:r w:rsidRPr="00F1348E">
        <w:t xml:space="preserve"> – апериодическая.</w:t>
      </w:r>
    </w:p>
    <w:p w14:paraId="38E14358" w14:textId="262EA1FB" w:rsidR="000A0A75" w:rsidRPr="00F1348E" w:rsidRDefault="005A6674" w:rsidP="00761144">
      <w:pPr>
        <w:pStyle w:val="af5"/>
        <w:ind w:firstLine="567"/>
      </w:pPr>
      <w:r w:rsidRPr="00F1348E">
        <w:t xml:space="preserve">После передачи данных по логическому каналу связи </w:t>
      </w:r>
      <w:r w:rsidRPr="00F1348E">
        <w:rPr>
          <w:lang w:val="en-US"/>
        </w:rPr>
        <w:t>EEC</w:t>
      </w:r>
      <w:r w:rsidRPr="00F1348E">
        <w:t xml:space="preserve"> в дальнейшем они </w:t>
      </w:r>
      <w:r w:rsidR="00984FB7" w:rsidRPr="00F1348E">
        <w:t xml:space="preserve">должны передаваться в сообщениях от узлов сети по </w:t>
      </w:r>
      <w:r w:rsidR="0055384B" w:rsidRPr="00F1348E">
        <w:t xml:space="preserve">логическим </w:t>
      </w:r>
      <w:r w:rsidR="00984FB7" w:rsidRPr="00F1348E">
        <w:t xml:space="preserve">каналам </w:t>
      </w:r>
      <w:r w:rsidR="00984FB7" w:rsidRPr="00F1348E">
        <w:rPr>
          <w:szCs w:val="24"/>
          <w:lang w:val="en-US"/>
        </w:rPr>
        <w:t>NOC</w:t>
      </w:r>
      <w:r w:rsidR="00984FB7" w:rsidRPr="00F1348E">
        <w:rPr>
          <w:szCs w:val="24"/>
        </w:rPr>
        <w:t xml:space="preserve"> или </w:t>
      </w:r>
      <w:r w:rsidR="00984FB7" w:rsidRPr="00F1348E">
        <w:rPr>
          <w:szCs w:val="24"/>
          <w:lang w:val="en-US"/>
        </w:rPr>
        <w:t>UDC</w:t>
      </w:r>
      <w:r w:rsidRPr="00F1348E">
        <w:rPr>
          <w:szCs w:val="24"/>
        </w:rPr>
        <w:t>, если в данных каналах предусмотрена передача этой информации</w:t>
      </w:r>
      <w:r w:rsidR="00984FB7" w:rsidRPr="00F1348E">
        <w:rPr>
          <w:szCs w:val="24"/>
        </w:rPr>
        <w:t>.</w:t>
      </w:r>
    </w:p>
    <w:p w14:paraId="21A7A08D" w14:textId="58915C97" w:rsidR="00FF591A" w:rsidRPr="00F1348E" w:rsidRDefault="00FF591A" w:rsidP="00602D5C">
      <w:pPr>
        <w:pStyle w:val="af5"/>
        <w:ind w:firstLine="567"/>
      </w:pPr>
      <w:r w:rsidRPr="00F1348E">
        <w:t xml:space="preserve">При </w:t>
      </w:r>
      <w:r w:rsidR="00395350" w:rsidRPr="00F1348E">
        <w:t>передаче кадров по</w:t>
      </w:r>
      <w:r w:rsidRPr="00F1348E">
        <w:t xml:space="preserve"> логическо</w:t>
      </w:r>
      <w:r w:rsidR="00395350" w:rsidRPr="00F1348E">
        <w:t>му</w:t>
      </w:r>
      <w:r w:rsidRPr="00F1348E">
        <w:t xml:space="preserve"> канал</w:t>
      </w:r>
      <w:r w:rsidR="00395350" w:rsidRPr="00F1348E">
        <w:t>у</w:t>
      </w:r>
      <w:r w:rsidRPr="00F1348E">
        <w:t xml:space="preserve"> </w:t>
      </w:r>
      <w:r w:rsidRPr="00F1348E">
        <w:rPr>
          <w:lang w:val="en-US"/>
        </w:rPr>
        <w:t>EEC</w:t>
      </w:r>
      <w:r w:rsidRPr="00F1348E">
        <w:t xml:space="preserve"> допускается использовать </w:t>
      </w:r>
      <w:r w:rsidR="0055384B" w:rsidRPr="00F1348E">
        <w:t xml:space="preserve">только </w:t>
      </w:r>
      <w:r w:rsidRPr="00F1348E">
        <w:t>связь типа «один – множество»</w:t>
      </w:r>
      <w:r w:rsidR="00602D5C" w:rsidRPr="00F1348E">
        <w:t>. И</w:t>
      </w:r>
      <w:r w:rsidRPr="00F1348E">
        <w:t xml:space="preserve">спользование связи между равноправными устройствами </w:t>
      </w:r>
      <w:r w:rsidR="00602D5C" w:rsidRPr="00F1348E">
        <w:t xml:space="preserve">по логическому каналу </w:t>
      </w:r>
      <w:r w:rsidR="00602D5C" w:rsidRPr="00F1348E">
        <w:rPr>
          <w:lang w:val="en-US"/>
        </w:rPr>
        <w:t>EEC</w:t>
      </w:r>
      <w:r w:rsidR="00602D5C" w:rsidRPr="00F1348E">
        <w:t xml:space="preserve"> не допускается.</w:t>
      </w:r>
      <w:r w:rsidRPr="00F1348E">
        <w:t xml:space="preserve"> </w:t>
      </w:r>
    </w:p>
    <w:p w14:paraId="0CA5995B" w14:textId="0BD56B77" w:rsidR="00761144" w:rsidRPr="00F1348E" w:rsidRDefault="00761144" w:rsidP="000A66BD">
      <w:pPr>
        <w:pStyle w:val="4"/>
        <w:spacing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 xml:space="preserve">Использование </w:t>
      </w:r>
      <w:r w:rsidR="00FF591A" w:rsidRPr="00F1348E">
        <w:rPr>
          <w:sz w:val="28"/>
          <w:szCs w:val="28"/>
        </w:rPr>
        <w:t xml:space="preserve">логического </w:t>
      </w:r>
      <w:r w:rsidRPr="00F1348E">
        <w:rPr>
          <w:sz w:val="28"/>
          <w:szCs w:val="28"/>
        </w:rPr>
        <w:t>канала связи NOC</w:t>
      </w:r>
    </w:p>
    <w:p w14:paraId="65724EE0" w14:textId="068ED1DA" w:rsidR="00FF591A" w:rsidRPr="00F1348E" w:rsidRDefault="00FF591A" w:rsidP="00FF591A">
      <w:pPr>
        <w:pStyle w:val="af5"/>
        <w:ind w:firstLine="567"/>
      </w:pPr>
      <w:r w:rsidRPr="00F1348E">
        <w:t>Логический канал связи NOC является штатным для организации информационного взаимодействия следующих устройств, входящих в СЭС с комплексом БРЭО:</w:t>
      </w:r>
    </w:p>
    <w:p w14:paraId="6D48C1D0" w14:textId="77777777" w:rsidR="00FF591A" w:rsidRPr="00F1348E" w:rsidRDefault="00FF591A" w:rsidP="005A6674">
      <w:pPr>
        <w:pStyle w:val="af5"/>
        <w:numPr>
          <w:ilvl w:val="0"/>
          <w:numId w:val="3"/>
        </w:numPr>
        <w:tabs>
          <w:tab w:val="left" w:pos="993"/>
        </w:tabs>
        <w:ind w:left="0" w:firstLine="567"/>
      </w:pPr>
      <w:r w:rsidRPr="00F1348E">
        <w:lastRenderedPageBreak/>
        <w:t>блока регулирования защиты и управления (БРЗУ);</w:t>
      </w:r>
    </w:p>
    <w:p w14:paraId="1B402B9F" w14:textId="77777777" w:rsidR="00FF591A" w:rsidRPr="00F1348E" w:rsidRDefault="00FF591A" w:rsidP="005A6674">
      <w:pPr>
        <w:pStyle w:val="af5"/>
        <w:numPr>
          <w:ilvl w:val="0"/>
          <w:numId w:val="3"/>
        </w:numPr>
        <w:tabs>
          <w:tab w:val="left" w:pos="993"/>
        </w:tabs>
        <w:ind w:left="0" w:firstLine="567"/>
      </w:pPr>
      <w:r w:rsidRPr="00F1348E">
        <w:t>блока управления с функцией запуска (</w:t>
      </w:r>
      <w:proofErr w:type="spellStart"/>
      <w:r w:rsidRPr="00F1348E">
        <w:t>БУиЗ</w:t>
      </w:r>
      <w:proofErr w:type="spellEnd"/>
      <w:r w:rsidRPr="00F1348E">
        <w:t>);</w:t>
      </w:r>
    </w:p>
    <w:p w14:paraId="07D62B56" w14:textId="72BEE53F" w:rsidR="00FF591A" w:rsidRPr="00F1348E" w:rsidRDefault="00FF591A">
      <w:pPr>
        <w:pStyle w:val="af5"/>
        <w:numPr>
          <w:ilvl w:val="0"/>
          <w:numId w:val="3"/>
        </w:numPr>
        <w:tabs>
          <w:tab w:val="left" w:pos="993"/>
        </w:tabs>
        <w:ind w:left="0" w:firstLine="567"/>
      </w:pPr>
      <w:r w:rsidRPr="00F1348E">
        <w:t>выпрямительного устройства (ВУ)</w:t>
      </w:r>
      <w:r w:rsidR="00395350" w:rsidRPr="00F1348E">
        <w:t>;</w:t>
      </w:r>
    </w:p>
    <w:p w14:paraId="482312B4" w14:textId="77777777" w:rsidR="00395350" w:rsidRPr="00F1348E" w:rsidRDefault="00395350" w:rsidP="00395350">
      <w:pPr>
        <w:pStyle w:val="af5"/>
        <w:keepNext/>
        <w:widowControl/>
        <w:numPr>
          <w:ilvl w:val="0"/>
          <w:numId w:val="3"/>
        </w:numPr>
        <w:tabs>
          <w:tab w:val="left" w:pos="993"/>
        </w:tabs>
        <w:ind w:left="0" w:firstLine="567"/>
      </w:pPr>
      <w:r w:rsidRPr="00F1348E">
        <w:t>блока коммутации и защиты постоянного тока БКЗ-27;</w:t>
      </w:r>
    </w:p>
    <w:p w14:paraId="20E68FB0" w14:textId="471B9B61" w:rsidR="00395350" w:rsidRPr="00F1348E" w:rsidRDefault="00395350" w:rsidP="005A6674">
      <w:pPr>
        <w:pStyle w:val="af5"/>
        <w:numPr>
          <w:ilvl w:val="0"/>
          <w:numId w:val="3"/>
        </w:numPr>
        <w:tabs>
          <w:tab w:val="left" w:pos="993"/>
        </w:tabs>
        <w:ind w:left="0" w:firstLine="567"/>
      </w:pPr>
      <w:r w:rsidRPr="00F1348E">
        <w:t>блока коммутации и защиты переменного тока БКЗ-115.</w:t>
      </w:r>
    </w:p>
    <w:p w14:paraId="62A8B0DC" w14:textId="16B8472F" w:rsidR="00602D5C" w:rsidRPr="00F1348E" w:rsidRDefault="00602D5C" w:rsidP="00602D5C">
      <w:pPr>
        <w:pStyle w:val="af5"/>
        <w:ind w:firstLine="567"/>
      </w:pPr>
      <w:r w:rsidRPr="00F1348E">
        <w:t xml:space="preserve">Передача сообщений по логическому каналу связи </w:t>
      </w:r>
      <w:r w:rsidR="00C56B47" w:rsidRPr="00F1348E">
        <w:rPr>
          <w:lang w:val="en-US"/>
        </w:rPr>
        <w:t>NOC</w:t>
      </w:r>
      <w:r w:rsidRPr="00F1348E">
        <w:t xml:space="preserve"> – периодическая. Периодичность выдачи сообщений любым узлом локальной сети не должна превышать 10 Гц. </w:t>
      </w:r>
    </w:p>
    <w:p w14:paraId="536FE43F" w14:textId="448BAD39" w:rsidR="00AE6770" w:rsidRPr="00F1348E" w:rsidRDefault="00AE6770" w:rsidP="00AE6770">
      <w:pPr>
        <w:pStyle w:val="af5"/>
        <w:ind w:firstLine="567"/>
      </w:pPr>
      <w:r w:rsidRPr="00F1348E">
        <w:t xml:space="preserve">При использовании логического канала </w:t>
      </w:r>
      <w:r w:rsidRPr="00F1348E">
        <w:rPr>
          <w:lang w:val="en-US"/>
        </w:rPr>
        <w:t>NOC</w:t>
      </w:r>
      <w:r w:rsidRPr="00F1348E">
        <w:t xml:space="preserve"> допускается использовать </w:t>
      </w:r>
      <w:r w:rsidR="0055384B" w:rsidRPr="00F1348E">
        <w:t xml:space="preserve">только </w:t>
      </w:r>
      <w:r w:rsidRPr="00F1348E">
        <w:t xml:space="preserve">связь типа «один – множество». Использование связи между равноправными устройствами по логическому каналу </w:t>
      </w:r>
      <w:r w:rsidRPr="00F1348E">
        <w:rPr>
          <w:lang w:val="en-US"/>
        </w:rPr>
        <w:t>NOC</w:t>
      </w:r>
      <w:r w:rsidRPr="00F1348E">
        <w:t xml:space="preserve"> не допускается.</w:t>
      </w:r>
    </w:p>
    <w:p w14:paraId="04D1B084" w14:textId="24D79713" w:rsidR="00602D5C" w:rsidRPr="00F1348E" w:rsidRDefault="00602D5C" w:rsidP="0055384B">
      <w:pPr>
        <w:pStyle w:val="4"/>
        <w:spacing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Использование логического канала связи UDC</w:t>
      </w:r>
    </w:p>
    <w:p w14:paraId="2C0AD349" w14:textId="77777777" w:rsidR="00395350" w:rsidRPr="00F1348E" w:rsidRDefault="00602D5C" w:rsidP="0055384B">
      <w:pPr>
        <w:pStyle w:val="af5"/>
        <w:keepNext/>
        <w:widowControl/>
        <w:ind w:firstLine="567"/>
      </w:pPr>
      <w:r w:rsidRPr="00F1348E">
        <w:t xml:space="preserve">Логический канал связи </w:t>
      </w:r>
      <w:r w:rsidRPr="00F1348E">
        <w:rPr>
          <w:lang w:val="en-US"/>
        </w:rPr>
        <w:t>UDC</w:t>
      </w:r>
      <w:r w:rsidRPr="00F1348E">
        <w:t xml:space="preserve"> является </w:t>
      </w:r>
      <w:r w:rsidR="00395350" w:rsidRPr="00F1348E">
        <w:t>резервным. Использование логического канала связи UDC должно быть согласовано с АО «УЗГА».</w:t>
      </w:r>
    </w:p>
    <w:p w14:paraId="16486A2B" w14:textId="27B35A38" w:rsidR="00602D5C" w:rsidRPr="00F1348E" w:rsidRDefault="00602D5C" w:rsidP="00602D5C">
      <w:pPr>
        <w:pStyle w:val="af5"/>
        <w:ind w:firstLine="567"/>
      </w:pPr>
      <w:r w:rsidRPr="00F1348E">
        <w:t xml:space="preserve">Передача сообщений по логическому каналу связи </w:t>
      </w:r>
      <w:r w:rsidR="00C56B47" w:rsidRPr="00F1348E">
        <w:rPr>
          <w:lang w:val="en-US"/>
        </w:rPr>
        <w:t>UDC</w:t>
      </w:r>
      <w:r w:rsidRPr="00F1348E">
        <w:t xml:space="preserve"> – периодическая. Периодичность выдачи сообщений любым узлом локальной сети не должна превышать 10 Гц.</w:t>
      </w:r>
    </w:p>
    <w:p w14:paraId="5132500D" w14:textId="3328FC26" w:rsidR="00395350" w:rsidRPr="00F1348E" w:rsidRDefault="00395350" w:rsidP="00395350">
      <w:pPr>
        <w:pStyle w:val="af5"/>
        <w:ind w:firstLine="567"/>
      </w:pPr>
      <w:r w:rsidRPr="00F1348E">
        <w:t xml:space="preserve">Допускается апериодическая передача сообщений по логическому каналу связи </w:t>
      </w:r>
      <w:r w:rsidRPr="00F1348E">
        <w:rPr>
          <w:lang w:val="en-US"/>
        </w:rPr>
        <w:t>UDC</w:t>
      </w:r>
      <w:r w:rsidRPr="00F1348E">
        <w:t>.</w:t>
      </w:r>
    </w:p>
    <w:p w14:paraId="45D6EB2E" w14:textId="6F5572E4" w:rsidR="00C56B47" w:rsidRPr="00F1348E" w:rsidRDefault="00C56B47" w:rsidP="00C56B47">
      <w:pPr>
        <w:pStyle w:val="4"/>
        <w:spacing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 xml:space="preserve">Использование логического канала связи </w:t>
      </w:r>
      <w:r w:rsidRPr="00F1348E">
        <w:rPr>
          <w:sz w:val="28"/>
          <w:szCs w:val="28"/>
          <w:lang w:val="en-US"/>
        </w:rPr>
        <w:t>TMC</w:t>
      </w:r>
    </w:p>
    <w:p w14:paraId="61091F1F" w14:textId="1F6AB495" w:rsidR="00C56B47" w:rsidRPr="00F1348E" w:rsidRDefault="00C56B47" w:rsidP="00C56B47">
      <w:pPr>
        <w:pStyle w:val="af5"/>
        <w:ind w:firstLine="567"/>
      </w:pPr>
      <w:r w:rsidRPr="00F1348E">
        <w:t xml:space="preserve">Логический канал связи </w:t>
      </w:r>
      <w:r w:rsidRPr="00F1348E">
        <w:rPr>
          <w:lang w:val="en-US"/>
        </w:rPr>
        <w:t>TMC</w:t>
      </w:r>
      <w:r w:rsidRPr="00F1348E">
        <w:t xml:space="preserve"> предназначен для передачи данных в режиме технического обслуживания СЭС.</w:t>
      </w:r>
    </w:p>
    <w:p w14:paraId="66F9F0DB" w14:textId="55701B78" w:rsidR="003E1D81" w:rsidRPr="00F1348E" w:rsidRDefault="003E1D81" w:rsidP="003E1D81">
      <w:pPr>
        <w:pStyle w:val="af5"/>
        <w:ind w:firstLine="567"/>
      </w:pPr>
      <w:r w:rsidRPr="00F1348E">
        <w:t xml:space="preserve">За исключением случая передачи PHSM сообщений (подробнее см. </w:t>
      </w:r>
      <w:r w:rsidRPr="00F1348E">
        <w:fldChar w:fldCharType="begin"/>
      </w:r>
      <w:r w:rsidRPr="00F1348E">
        <w:instrText xml:space="preserve"> REF _Ref139486887 \r \h  \* MERGEFORMAT </w:instrText>
      </w:r>
      <w:r w:rsidRPr="00F1348E">
        <w:fldChar w:fldCharType="separate"/>
      </w:r>
      <w:r w:rsidR="00351519">
        <w:t>5.4.3</w:t>
      </w:r>
      <w:r w:rsidRPr="00F1348E">
        <w:fldChar w:fldCharType="end"/>
      </w:r>
      <w:r w:rsidRPr="00F1348E">
        <w:t xml:space="preserve">) </w:t>
      </w:r>
      <w:r w:rsidR="002253A1" w:rsidRPr="00F1348E">
        <w:t>СЭС передает сообщения по данному каналу только в ответ на запрос от БРЭО, который является сервером.</w:t>
      </w:r>
    </w:p>
    <w:p w14:paraId="16EA8B9D" w14:textId="1A148B9E" w:rsidR="00C56B47" w:rsidRPr="00F1348E" w:rsidRDefault="00C56B47" w:rsidP="00C56B47">
      <w:pPr>
        <w:pStyle w:val="af5"/>
        <w:ind w:firstLine="567"/>
      </w:pPr>
      <w:r w:rsidRPr="00F1348E">
        <w:t xml:space="preserve">Передача сообщений по логическому каналу связи </w:t>
      </w:r>
      <w:r w:rsidRPr="00F1348E">
        <w:rPr>
          <w:lang w:val="en-US"/>
        </w:rPr>
        <w:t>TMC</w:t>
      </w:r>
      <w:r w:rsidRPr="00F1348E">
        <w:t xml:space="preserve"> – апериодическая. </w:t>
      </w:r>
    </w:p>
    <w:p w14:paraId="11137747" w14:textId="71B23D2B" w:rsidR="003E1D81" w:rsidRPr="00F1348E" w:rsidRDefault="00AE6770" w:rsidP="002253A1">
      <w:pPr>
        <w:pStyle w:val="af5"/>
        <w:ind w:firstLine="567"/>
      </w:pPr>
      <w:r w:rsidRPr="00F1348E">
        <w:t xml:space="preserve">При использовании логического канала </w:t>
      </w:r>
      <w:r w:rsidRPr="00F1348E">
        <w:rPr>
          <w:lang w:val="en-US"/>
        </w:rPr>
        <w:t>TMC</w:t>
      </w:r>
      <w:r w:rsidRPr="00F1348E">
        <w:t xml:space="preserve"> использ</w:t>
      </w:r>
      <w:r w:rsidR="007B4A4E" w:rsidRPr="00F1348E">
        <w:t>уется</w:t>
      </w:r>
      <w:r w:rsidRPr="00F1348E">
        <w:t xml:space="preserve"> связь между равноправными устройствами. Использование связи типа «один – множество» </w:t>
      </w:r>
      <w:r w:rsidRPr="00F1348E">
        <w:lastRenderedPageBreak/>
        <w:t xml:space="preserve">по логическому каналу </w:t>
      </w:r>
      <w:r w:rsidRPr="00F1348E">
        <w:rPr>
          <w:lang w:val="en-US"/>
        </w:rPr>
        <w:t>TMC</w:t>
      </w:r>
      <w:r w:rsidRPr="00F1348E">
        <w:t xml:space="preserve"> не допускается.</w:t>
      </w:r>
    </w:p>
    <w:p w14:paraId="49D7C3E8" w14:textId="77777777" w:rsidR="00862468" w:rsidRPr="00F1348E" w:rsidRDefault="00862468" w:rsidP="00862468">
      <w:pPr>
        <w:pStyle w:val="2"/>
        <w:spacing w:line="360" w:lineRule="auto"/>
        <w:ind w:left="0" w:firstLine="567"/>
      </w:pPr>
      <w:r w:rsidRPr="00F1348E">
        <w:t>Структура идентификатора сообщения</w:t>
      </w:r>
    </w:p>
    <w:p w14:paraId="7583750B" w14:textId="77777777" w:rsidR="00862468" w:rsidRPr="00F1348E" w:rsidRDefault="00862468" w:rsidP="00862468">
      <w:pPr>
        <w:pStyle w:val="3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Связь типа «один–множество»</w:t>
      </w:r>
    </w:p>
    <w:p w14:paraId="4F2E1810" w14:textId="77777777" w:rsidR="00862468" w:rsidRPr="00F1348E" w:rsidRDefault="00862468" w:rsidP="00862468">
      <w:pPr>
        <w:pStyle w:val="af5"/>
        <w:ind w:firstLine="567"/>
      </w:pPr>
      <w:r w:rsidRPr="00F1348E">
        <w:t>Структура идентификатора сообщения связи типа «один-множество» представлена на рисунке 2.</w:t>
      </w:r>
    </w:p>
    <w:p w14:paraId="365DFB66" w14:textId="60F39FF2" w:rsidR="00862468" w:rsidRPr="00F1348E" w:rsidRDefault="00862468" w:rsidP="00862468">
      <w:pPr>
        <w:pStyle w:val="af5"/>
        <w:ind w:firstLine="0"/>
      </w:pPr>
      <w:r w:rsidRPr="00F1348E">
        <w:rPr>
          <w:noProof/>
        </w:rPr>
        <w:drawing>
          <wp:inline distT="0" distB="0" distL="0" distR="0" wp14:anchorId="2E9E9C9A" wp14:editId="15EA9BA9">
            <wp:extent cx="5940425" cy="9709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труктура один-множество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4CDF" w14:textId="78396414" w:rsidR="00862468" w:rsidRPr="00F1348E" w:rsidRDefault="00862468" w:rsidP="00862468">
      <w:pPr>
        <w:pStyle w:val="af5"/>
        <w:ind w:firstLine="0"/>
        <w:jc w:val="center"/>
      </w:pPr>
      <w:r w:rsidRPr="00F1348E">
        <w:t xml:space="preserve">Рисунок 2 – Структура </w:t>
      </w:r>
      <w:r w:rsidR="008A2214" w:rsidRPr="00F1348E">
        <w:t xml:space="preserve">идентификатора </w:t>
      </w:r>
      <w:r w:rsidRPr="00F1348E">
        <w:t>сообщения типа «один-множество»</w:t>
      </w:r>
    </w:p>
    <w:p w14:paraId="77CBF886" w14:textId="75B29259" w:rsidR="00862468" w:rsidRPr="00F1348E" w:rsidRDefault="00843AD4" w:rsidP="00862468">
      <w:pPr>
        <w:pStyle w:val="af5"/>
        <w:keepNext/>
        <w:keepLines/>
        <w:ind w:firstLine="567"/>
      </w:pPr>
      <w:r w:rsidRPr="00F1348E">
        <w:t xml:space="preserve">Идентификатор </w:t>
      </w:r>
      <w:r w:rsidR="00862468" w:rsidRPr="00F1348E">
        <w:t>сообщени</w:t>
      </w:r>
      <w:r w:rsidRPr="00F1348E">
        <w:t>я</w:t>
      </w:r>
      <w:r w:rsidR="00862468" w:rsidRPr="00F1348E">
        <w:t xml:space="preserve"> име</w:t>
      </w:r>
      <w:r w:rsidRPr="00F1348E">
        <w:t>е</w:t>
      </w:r>
      <w:r w:rsidR="00862468" w:rsidRPr="00F1348E">
        <w:t xml:space="preserve">т длину равную 29 бит и </w:t>
      </w:r>
      <w:r w:rsidRPr="00F1348E">
        <w:t xml:space="preserve">включает </w:t>
      </w:r>
      <w:r w:rsidR="00862468" w:rsidRPr="00F1348E">
        <w:t>в себя следующие поля:</w:t>
      </w:r>
    </w:p>
    <w:p w14:paraId="670A3400" w14:textId="61FFFAA9" w:rsidR="00862468" w:rsidRPr="00F1348E" w:rsidRDefault="00862468" w:rsidP="005A6674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LCC</w:t>
      </w:r>
      <w:r w:rsidRPr="00F1348E">
        <w:t xml:space="preserve"> – логический канал связи;</w:t>
      </w:r>
    </w:p>
    <w:p w14:paraId="0D79BFA4" w14:textId="77777777" w:rsidR="00862468" w:rsidRPr="00F1348E" w:rsidRDefault="00862468" w:rsidP="005A6674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proofErr w:type="spellStart"/>
      <w:r w:rsidRPr="00F1348E">
        <w:rPr>
          <w:b/>
        </w:rPr>
        <w:t>Source</w:t>
      </w:r>
      <w:proofErr w:type="spellEnd"/>
      <w:r w:rsidRPr="00F1348E">
        <w:rPr>
          <w:b/>
        </w:rPr>
        <w:t xml:space="preserve"> FID</w:t>
      </w:r>
      <w:r w:rsidRPr="00F1348E">
        <w:t xml:space="preserve"> – идентификатор кода режима работы;</w:t>
      </w:r>
    </w:p>
    <w:p w14:paraId="12B9AFAD" w14:textId="77777777" w:rsidR="00862468" w:rsidRPr="00F1348E" w:rsidRDefault="00862468" w:rsidP="005A6674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RSD</w:t>
      </w:r>
      <w:r w:rsidRPr="00F1348E">
        <w:t xml:space="preserve"> – «Зарезервированный» бит;</w:t>
      </w:r>
    </w:p>
    <w:p w14:paraId="7895430E" w14:textId="77777777" w:rsidR="00862468" w:rsidRPr="00F1348E" w:rsidRDefault="00862468" w:rsidP="005A6674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LCL</w:t>
      </w:r>
      <w:r w:rsidRPr="00F1348E">
        <w:t xml:space="preserve"> – «Локальный» бит;</w:t>
      </w:r>
    </w:p>
    <w:p w14:paraId="113A6DAB" w14:textId="77777777" w:rsidR="00862468" w:rsidRPr="00F1348E" w:rsidRDefault="00862468" w:rsidP="005A6674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PVT</w:t>
      </w:r>
      <w:r w:rsidRPr="00F1348E">
        <w:t xml:space="preserve"> – «Приватный» бит;</w:t>
      </w:r>
    </w:p>
    <w:p w14:paraId="098DFD16" w14:textId="77777777" w:rsidR="00862468" w:rsidRPr="00F1348E" w:rsidRDefault="00862468" w:rsidP="005A6674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DOC</w:t>
      </w:r>
      <w:r w:rsidRPr="00F1348E">
        <w:t xml:space="preserve"> – код объекта данных;</w:t>
      </w:r>
    </w:p>
    <w:p w14:paraId="2732DECE" w14:textId="77777777" w:rsidR="00862468" w:rsidRPr="00F1348E" w:rsidRDefault="00862468" w:rsidP="005A6674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RCI</w:t>
      </w:r>
      <w:r w:rsidRPr="00F1348E">
        <w:t xml:space="preserve"> – идентификатор резервного канала.</w:t>
      </w:r>
    </w:p>
    <w:p w14:paraId="659A45F2" w14:textId="77777777" w:rsidR="00862468" w:rsidRPr="00F1348E" w:rsidRDefault="00862468" w:rsidP="00862468">
      <w:pPr>
        <w:pStyle w:val="3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Связь между равноправными устройствами</w:t>
      </w:r>
    </w:p>
    <w:p w14:paraId="6A7A4F32" w14:textId="77777777" w:rsidR="00862468" w:rsidRPr="00F1348E" w:rsidRDefault="00862468" w:rsidP="00862468">
      <w:pPr>
        <w:pStyle w:val="af5"/>
        <w:ind w:firstLine="567"/>
      </w:pPr>
      <w:r w:rsidRPr="00F1348E">
        <w:t>Структура идентификатора сообщения связи между равноправными устройствами представлена на рисунке 3.</w:t>
      </w:r>
    </w:p>
    <w:p w14:paraId="713D1BC9" w14:textId="4F619660" w:rsidR="00862468" w:rsidRPr="00F1348E" w:rsidRDefault="00862468" w:rsidP="00862468">
      <w:pPr>
        <w:pStyle w:val="af5"/>
        <w:ind w:firstLine="0"/>
      </w:pPr>
      <w:r w:rsidRPr="00F1348E">
        <w:rPr>
          <w:noProof/>
        </w:rPr>
        <w:drawing>
          <wp:inline distT="0" distB="0" distL="0" distR="0" wp14:anchorId="64626275" wp14:editId="22ABD0F4">
            <wp:extent cx="6001599" cy="11881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труктура один-один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428" cy="119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DA11" w14:textId="4CC157F7" w:rsidR="00862468" w:rsidRPr="00F1348E" w:rsidRDefault="00862468" w:rsidP="00862468">
      <w:pPr>
        <w:pStyle w:val="af5"/>
        <w:ind w:firstLine="0"/>
        <w:jc w:val="center"/>
      </w:pPr>
      <w:r w:rsidRPr="00F1348E">
        <w:t xml:space="preserve">Рисунок 3 – Структура </w:t>
      </w:r>
      <w:r w:rsidR="00843AD4" w:rsidRPr="00F1348E">
        <w:t>идентификатора</w:t>
      </w:r>
      <w:r w:rsidRPr="00F1348E">
        <w:t xml:space="preserve"> сообщения между равноправными устройствами</w:t>
      </w:r>
    </w:p>
    <w:p w14:paraId="083D9552" w14:textId="30586C95" w:rsidR="00292CBA" w:rsidRPr="00F1348E" w:rsidRDefault="00843AD4" w:rsidP="003C1C59">
      <w:pPr>
        <w:pStyle w:val="af5"/>
        <w:keepNext/>
        <w:keepLines/>
        <w:ind w:firstLine="567"/>
      </w:pPr>
      <w:r w:rsidRPr="00F1348E">
        <w:lastRenderedPageBreak/>
        <w:t xml:space="preserve">Идентификатор </w:t>
      </w:r>
      <w:r w:rsidR="008D050D" w:rsidRPr="00F1348E">
        <w:t>сообщени</w:t>
      </w:r>
      <w:r w:rsidRPr="00F1348E">
        <w:t>я</w:t>
      </w:r>
      <w:r w:rsidR="008D050D" w:rsidRPr="00F1348E">
        <w:t xml:space="preserve"> име</w:t>
      </w:r>
      <w:r w:rsidRPr="00F1348E">
        <w:t>е</w:t>
      </w:r>
      <w:r w:rsidR="008D050D" w:rsidRPr="00F1348E">
        <w:t xml:space="preserve">т длину равную 29 бит и </w:t>
      </w:r>
      <w:r w:rsidRPr="00F1348E">
        <w:t xml:space="preserve">включает </w:t>
      </w:r>
      <w:r w:rsidR="008D050D" w:rsidRPr="00F1348E">
        <w:t>в себя следующие поля:</w:t>
      </w:r>
    </w:p>
    <w:p w14:paraId="3D9627C8" w14:textId="77777777" w:rsidR="008D050D" w:rsidRPr="00F1348E" w:rsidRDefault="002470ED" w:rsidP="005A6674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LCC</w:t>
      </w:r>
      <w:r w:rsidRPr="00F1348E">
        <w:t xml:space="preserve"> – логический канал связи;</w:t>
      </w:r>
    </w:p>
    <w:p w14:paraId="4480F7F3" w14:textId="77777777" w:rsidR="00134E49" w:rsidRPr="00F1348E" w:rsidRDefault="00134E49" w:rsidP="005A6674">
      <w:pPr>
        <w:pStyle w:val="af5"/>
        <w:numPr>
          <w:ilvl w:val="0"/>
          <w:numId w:val="1"/>
        </w:numPr>
        <w:tabs>
          <w:tab w:val="left" w:pos="851"/>
        </w:tabs>
        <w:ind w:left="0" w:firstLine="567"/>
        <w:rPr>
          <w:b/>
        </w:rPr>
      </w:pPr>
      <w:proofErr w:type="spellStart"/>
      <w:r w:rsidRPr="00F1348E">
        <w:rPr>
          <w:b/>
        </w:rPr>
        <w:t>Client</w:t>
      </w:r>
      <w:proofErr w:type="spellEnd"/>
      <w:r w:rsidRPr="00F1348E">
        <w:rPr>
          <w:b/>
        </w:rPr>
        <w:t xml:space="preserve"> FID</w:t>
      </w:r>
      <w:r w:rsidRPr="00F1348E">
        <w:t xml:space="preserve"> – идентификатор кода режима работы клиента;</w:t>
      </w:r>
    </w:p>
    <w:p w14:paraId="22B50C61" w14:textId="77777777" w:rsidR="002470ED" w:rsidRPr="00F1348E" w:rsidRDefault="002470ED" w:rsidP="005A6674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RSD</w:t>
      </w:r>
      <w:r w:rsidRPr="00F1348E">
        <w:t xml:space="preserve"> – «Зарезервированный» бит;</w:t>
      </w:r>
    </w:p>
    <w:p w14:paraId="16A8BCAF" w14:textId="77777777" w:rsidR="002470ED" w:rsidRPr="00F1348E" w:rsidRDefault="002470ED" w:rsidP="005A6674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LCL</w:t>
      </w:r>
      <w:r w:rsidRPr="00F1348E">
        <w:t xml:space="preserve"> – «Локальный» бит;</w:t>
      </w:r>
    </w:p>
    <w:p w14:paraId="625B3813" w14:textId="77777777" w:rsidR="002470ED" w:rsidRPr="00F1348E" w:rsidRDefault="002470ED" w:rsidP="005A6674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PVT</w:t>
      </w:r>
      <w:r w:rsidRPr="00F1348E">
        <w:t xml:space="preserve"> – «Приватный» бит;</w:t>
      </w:r>
    </w:p>
    <w:p w14:paraId="60831B13" w14:textId="326DEA30" w:rsidR="00134E49" w:rsidRPr="00F1348E" w:rsidRDefault="00134E49" w:rsidP="005A6674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NID</w:t>
      </w:r>
      <w:r w:rsidRPr="00F1348E">
        <w:t xml:space="preserve"> – идентификатор</w:t>
      </w:r>
      <w:r w:rsidR="007B4A4E" w:rsidRPr="00F1348E">
        <w:t xml:space="preserve"> (имя)</w:t>
      </w:r>
      <w:r w:rsidRPr="00F1348E">
        <w:t xml:space="preserve"> узла;</w:t>
      </w:r>
    </w:p>
    <w:p w14:paraId="20B29081" w14:textId="77777777" w:rsidR="00134E49" w:rsidRPr="00F1348E" w:rsidRDefault="00134E49" w:rsidP="005A6674">
      <w:pPr>
        <w:pStyle w:val="af5"/>
        <w:numPr>
          <w:ilvl w:val="0"/>
          <w:numId w:val="1"/>
        </w:numPr>
        <w:tabs>
          <w:tab w:val="left" w:pos="851"/>
        </w:tabs>
        <w:ind w:left="0" w:firstLine="567"/>
        <w:rPr>
          <w:b/>
        </w:rPr>
      </w:pPr>
      <w:proofErr w:type="spellStart"/>
      <w:r w:rsidRPr="00F1348E">
        <w:rPr>
          <w:b/>
        </w:rPr>
        <w:t>Server</w:t>
      </w:r>
      <w:proofErr w:type="spellEnd"/>
      <w:r w:rsidRPr="00F1348E">
        <w:rPr>
          <w:b/>
        </w:rPr>
        <w:t xml:space="preserve"> FID</w:t>
      </w:r>
      <w:r w:rsidRPr="00F1348E">
        <w:t xml:space="preserve"> – идентификатор кода режимы работы сервера;</w:t>
      </w:r>
    </w:p>
    <w:p w14:paraId="7D5E6E37" w14:textId="77777777" w:rsidR="00134E49" w:rsidRPr="00F1348E" w:rsidRDefault="00134E49" w:rsidP="005A6674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SID</w:t>
      </w:r>
      <w:r w:rsidRPr="00F1348E">
        <w:t xml:space="preserve"> – идентификатор сервера;</w:t>
      </w:r>
    </w:p>
    <w:p w14:paraId="2AB72D84" w14:textId="77777777" w:rsidR="008120E0" w:rsidRPr="00F1348E" w:rsidRDefault="002470ED" w:rsidP="005A6674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RCI</w:t>
      </w:r>
      <w:r w:rsidRPr="00F1348E">
        <w:t xml:space="preserve"> – идентификатор резервного канала</w:t>
      </w:r>
      <w:r w:rsidR="00134E49" w:rsidRPr="00F1348E">
        <w:t>.</w:t>
      </w:r>
    </w:p>
    <w:p w14:paraId="5059EC68" w14:textId="078D288D" w:rsidR="00134E49" w:rsidRPr="00F1348E" w:rsidRDefault="00134E49" w:rsidP="00134E49">
      <w:pPr>
        <w:pStyle w:val="3"/>
        <w:ind w:left="0" w:firstLine="567"/>
        <w:rPr>
          <w:sz w:val="28"/>
          <w:szCs w:val="28"/>
        </w:rPr>
      </w:pPr>
      <w:bookmarkStart w:id="9" w:name="_Ref139486887"/>
      <w:r w:rsidRPr="00F1348E">
        <w:rPr>
          <w:sz w:val="28"/>
          <w:szCs w:val="28"/>
        </w:rPr>
        <w:t xml:space="preserve">Передача периодических сообщений </w:t>
      </w:r>
      <w:r w:rsidRPr="00F1348E">
        <w:rPr>
          <w:sz w:val="28"/>
          <w:szCs w:val="28"/>
          <w:lang w:val="en-US"/>
        </w:rPr>
        <w:t>PHSM</w:t>
      </w:r>
      <w:bookmarkEnd w:id="9"/>
    </w:p>
    <w:p w14:paraId="24CF2840" w14:textId="0EBD8603" w:rsidR="00134E49" w:rsidRPr="00F1348E" w:rsidRDefault="00134E49" w:rsidP="00134E49">
      <w:pPr>
        <w:pStyle w:val="af5"/>
        <w:ind w:firstLine="567"/>
      </w:pPr>
      <w:r w:rsidRPr="00F1348E">
        <w:t xml:space="preserve">Структура идентификатора </w:t>
      </w:r>
      <w:r w:rsidR="00843AD4" w:rsidRPr="00F1348E">
        <w:rPr>
          <w:lang w:val="en-US"/>
        </w:rPr>
        <w:t>PHSM</w:t>
      </w:r>
      <w:r w:rsidR="00843AD4" w:rsidRPr="00F1348E">
        <w:t xml:space="preserve"> </w:t>
      </w:r>
      <w:r w:rsidRPr="00F1348E">
        <w:t xml:space="preserve">сообщений представлена на рисунке </w:t>
      </w:r>
      <w:r w:rsidR="006E40D8" w:rsidRPr="00F1348E">
        <w:t>4</w:t>
      </w:r>
      <w:r w:rsidRPr="00F1348E">
        <w:t>.</w:t>
      </w:r>
    </w:p>
    <w:p w14:paraId="3A47EA41" w14:textId="035293CD" w:rsidR="00134E49" w:rsidRPr="00F1348E" w:rsidRDefault="00134E49" w:rsidP="00134E49">
      <w:pPr>
        <w:pStyle w:val="af5"/>
        <w:ind w:firstLine="0"/>
        <w:jc w:val="center"/>
      </w:pPr>
      <w:r w:rsidRPr="00F1348E">
        <w:rPr>
          <w:noProof/>
        </w:rPr>
        <w:drawing>
          <wp:inline distT="0" distB="0" distL="0" distR="0" wp14:anchorId="0B061999" wp14:editId="0410C306">
            <wp:extent cx="5940425" cy="12065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аголовок - PHS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92A2" w14:textId="554F55CA" w:rsidR="00134E49" w:rsidRPr="00F1348E" w:rsidRDefault="00134E49" w:rsidP="00134E49">
      <w:pPr>
        <w:pStyle w:val="af5"/>
        <w:ind w:firstLine="0"/>
        <w:jc w:val="center"/>
      </w:pPr>
      <w:r w:rsidRPr="00F1348E">
        <w:t xml:space="preserve">Рисунок 4 – Структура </w:t>
      </w:r>
      <w:r w:rsidR="00843AD4" w:rsidRPr="00F1348E">
        <w:t xml:space="preserve">идентификатора </w:t>
      </w:r>
      <w:r w:rsidR="00843AD4" w:rsidRPr="00F1348E">
        <w:rPr>
          <w:lang w:val="en-US"/>
        </w:rPr>
        <w:t>PHSM</w:t>
      </w:r>
      <w:r w:rsidR="00843AD4" w:rsidRPr="00F1348E">
        <w:t xml:space="preserve"> </w:t>
      </w:r>
      <w:r w:rsidRPr="00F1348E">
        <w:t>сообщения</w:t>
      </w:r>
    </w:p>
    <w:p w14:paraId="091E08FB" w14:textId="77777777" w:rsidR="00134E49" w:rsidRPr="00F1348E" w:rsidRDefault="00134E49" w:rsidP="007B4A4E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LCC</w:t>
      </w:r>
      <w:r w:rsidRPr="00F1348E">
        <w:t xml:space="preserve"> – логический канал связи;</w:t>
      </w:r>
    </w:p>
    <w:p w14:paraId="604B3848" w14:textId="77777777" w:rsidR="00134E49" w:rsidRPr="00F1348E" w:rsidRDefault="00134E49" w:rsidP="007B4A4E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  <w:lang w:val="en-US"/>
        </w:rPr>
        <w:t>Client</w:t>
      </w:r>
      <w:r w:rsidRPr="00F1348E">
        <w:rPr>
          <w:b/>
        </w:rPr>
        <w:t xml:space="preserve"> FID</w:t>
      </w:r>
      <w:r w:rsidRPr="00F1348E">
        <w:t xml:space="preserve"> – идентификатор кода режима работы клиента;</w:t>
      </w:r>
    </w:p>
    <w:p w14:paraId="40BB1DB7" w14:textId="77777777" w:rsidR="00134E49" w:rsidRPr="00F1348E" w:rsidRDefault="00134E49" w:rsidP="007B4A4E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RSD</w:t>
      </w:r>
      <w:r w:rsidRPr="00F1348E">
        <w:t xml:space="preserve"> – «Зарезервированный» бит;</w:t>
      </w:r>
    </w:p>
    <w:p w14:paraId="656FBD1C" w14:textId="77777777" w:rsidR="00134E49" w:rsidRPr="00F1348E" w:rsidRDefault="00134E49" w:rsidP="007B4A4E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LCL</w:t>
      </w:r>
      <w:r w:rsidRPr="00F1348E">
        <w:t xml:space="preserve"> – «Локальный» бит;</w:t>
      </w:r>
    </w:p>
    <w:p w14:paraId="7037E744" w14:textId="77777777" w:rsidR="007B4A4E" w:rsidRPr="00F1348E" w:rsidRDefault="007B4A4E" w:rsidP="007B4A4E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NID</w:t>
      </w:r>
      <w:r w:rsidRPr="00F1348E">
        <w:t xml:space="preserve"> – идентификатор (имя) узла;</w:t>
      </w:r>
    </w:p>
    <w:p w14:paraId="0AB6CDE4" w14:textId="77777777" w:rsidR="00134E49" w:rsidRPr="00F1348E" w:rsidRDefault="00134E49" w:rsidP="007B4A4E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PVT</w:t>
      </w:r>
      <w:r w:rsidRPr="00F1348E">
        <w:t xml:space="preserve"> – «Приватный» бит;</w:t>
      </w:r>
    </w:p>
    <w:p w14:paraId="22055AD4" w14:textId="77777777" w:rsidR="00134E49" w:rsidRPr="00F1348E" w:rsidRDefault="00134E49" w:rsidP="007B4A4E">
      <w:pPr>
        <w:pStyle w:val="af5"/>
        <w:numPr>
          <w:ilvl w:val="0"/>
          <w:numId w:val="1"/>
        </w:numPr>
        <w:tabs>
          <w:tab w:val="left" w:pos="851"/>
        </w:tabs>
        <w:ind w:left="0" w:firstLine="567"/>
        <w:rPr>
          <w:b/>
        </w:rPr>
      </w:pPr>
      <w:proofErr w:type="spellStart"/>
      <w:r w:rsidRPr="00F1348E">
        <w:rPr>
          <w:b/>
        </w:rPr>
        <w:t>Server</w:t>
      </w:r>
      <w:proofErr w:type="spellEnd"/>
      <w:r w:rsidRPr="00F1348E">
        <w:rPr>
          <w:b/>
        </w:rPr>
        <w:t xml:space="preserve"> FID</w:t>
      </w:r>
      <w:r w:rsidRPr="00F1348E">
        <w:t xml:space="preserve"> – идентификатор кода режимы работы сервера;</w:t>
      </w:r>
    </w:p>
    <w:p w14:paraId="427A36EE" w14:textId="77777777" w:rsidR="00134E49" w:rsidRPr="00F1348E" w:rsidRDefault="00134E49" w:rsidP="007B4A4E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SID</w:t>
      </w:r>
      <w:r w:rsidRPr="00F1348E">
        <w:t xml:space="preserve"> – идентификатор сервера;</w:t>
      </w:r>
    </w:p>
    <w:p w14:paraId="659A1FFA" w14:textId="77777777" w:rsidR="00134E49" w:rsidRPr="00F1348E" w:rsidRDefault="00134E49" w:rsidP="007B4A4E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F1348E">
        <w:rPr>
          <w:b/>
        </w:rPr>
        <w:t>RCI</w:t>
      </w:r>
      <w:r w:rsidRPr="00F1348E">
        <w:t xml:space="preserve"> – идентификатор резервного канала.</w:t>
      </w:r>
    </w:p>
    <w:p w14:paraId="251881B9" w14:textId="2E228241" w:rsidR="00C65CF4" w:rsidRPr="00F1348E" w:rsidRDefault="00D763AE" w:rsidP="003C1C59">
      <w:pPr>
        <w:pStyle w:val="2"/>
        <w:spacing w:line="360" w:lineRule="auto"/>
        <w:ind w:left="0" w:firstLine="567"/>
      </w:pPr>
      <w:r w:rsidRPr="00F1348E">
        <w:lastRenderedPageBreak/>
        <w:t xml:space="preserve">Контроль исправности </w:t>
      </w:r>
      <w:r w:rsidR="00332124" w:rsidRPr="00F1348E">
        <w:t xml:space="preserve">локальной сети </w:t>
      </w:r>
    </w:p>
    <w:p w14:paraId="719D361F" w14:textId="4F52C13B" w:rsidR="00C65CF4" w:rsidRPr="00F1348E" w:rsidRDefault="000D4C77" w:rsidP="003C1C59">
      <w:pPr>
        <w:pStyle w:val="af5"/>
        <w:ind w:firstLine="567"/>
      </w:pPr>
      <w:r w:rsidRPr="00F1348E">
        <w:t xml:space="preserve">Контроль исправности </w:t>
      </w:r>
      <w:r w:rsidR="00332124" w:rsidRPr="00F1348E">
        <w:t xml:space="preserve">локальной сети и узлов локальной сети в соответствии с </w:t>
      </w:r>
      <w:r w:rsidR="00395350" w:rsidRPr="00F1348E">
        <w:t>техническими требованиями</w:t>
      </w:r>
      <w:r w:rsidR="00332124" w:rsidRPr="00F1348E">
        <w:t xml:space="preserve"> АС 1.1.825-2-2012</w:t>
      </w:r>
      <w:r w:rsidR="00395350" w:rsidRPr="00F1348E">
        <w:t xml:space="preserve"> </w:t>
      </w:r>
      <w:r w:rsidRPr="00F1348E">
        <w:t xml:space="preserve">осуществляется путем оценки приема и передачи пакетов </w:t>
      </w:r>
      <w:r w:rsidR="00332124" w:rsidRPr="00F1348E">
        <w:t xml:space="preserve">данных </w:t>
      </w:r>
      <w:r w:rsidRPr="00F1348E">
        <w:t xml:space="preserve">и </w:t>
      </w:r>
      <w:r w:rsidR="006215E3" w:rsidRPr="00F1348E">
        <w:t xml:space="preserve">отправки </w:t>
      </w:r>
      <w:r w:rsidR="00332124" w:rsidRPr="00F1348E">
        <w:rPr>
          <w:lang w:val="en-US"/>
        </w:rPr>
        <w:t>PHSM</w:t>
      </w:r>
      <w:r w:rsidR="00332124" w:rsidRPr="00F1348E">
        <w:t xml:space="preserve"> </w:t>
      </w:r>
      <w:r w:rsidR="006215E3" w:rsidRPr="00F1348E">
        <w:t>сообщений.</w:t>
      </w:r>
    </w:p>
    <w:p w14:paraId="37322831" w14:textId="6D8C9EC9" w:rsidR="006215E3" w:rsidRPr="00F1348E" w:rsidRDefault="006215E3" w:rsidP="003C1C59">
      <w:pPr>
        <w:pStyle w:val="af5"/>
        <w:ind w:firstLine="567"/>
      </w:pPr>
      <w:r w:rsidRPr="00F1348E">
        <w:t xml:space="preserve">В процессе функционирования в </w:t>
      </w:r>
      <w:r w:rsidR="00332124" w:rsidRPr="00F1348E">
        <w:t xml:space="preserve">узле </w:t>
      </w:r>
      <w:r w:rsidR="0063476D" w:rsidRPr="00F1348E">
        <w:t xml:space="preserve">локальной </w:t>
      </w:r>
      <w:r w:rsidRPr="00F1348E">
        <w:t>сети</w:t>
      </w:r>
      <w:r w:rsidR="0063476D" w:rsidRPr="00F1348E">
        <w:t xml:space="preserve"> </w:t>
      </w:r>
      <w:r w:rsidRPr="00F1348E">
        <w:t xml:space="preserve">ведется сеансовый и текущий подсчет количества ошибок приема и передачи </w:t>
      </w:r>
      <w:r w:rsidR="0063476D" w:rsidRPr="00F1348E">
        <w:t>пакетов</w:t>
      </w:r>
      <w:r w:rsidRPr="00F1348E">
        <w:t xml:space="preserve"> по локальной сети.</w:t>
      </w:r>
      <w:r w:rsidR="0063476D" w:rsidRPr="00F1348E">
        <w:t xml:space="preserve"> Приведенная ниже диаграмма состояний </w:t>
      </w:r>
      <w:r w:rsidR="00332124" w:rsidRPr="00F1348E">
        <w:t xml:space="preserve">узла </w:t>
      </w:r>
      <w:r w:rsidR="0063476D" w:rsidRPr="00F1348E">
        <w:t xml:space="preserve">локальной сети </w:t>
      </w:r>
      <w:r w:rsidR="00301707" w:rsidRPr="00F1348E">
        <w:t xml:space="preserve">отображает состояния </w:t>
      </w:r>
      <w:r w:rsidR="00332124" w:rsidRPr="00F1348E">
        <w:t xml:space="preserve">узла </w:t>
      </w:r>
      <w:r w:rsidR="00301707" w:rsidRPr="00F1348E">
        <w:t xml:space="preserve">в процессе функционирования (рисунок </w:t>
      </w:r>
      <w:r w:rsidR="00A22C9C" w:rsidRPr="00F1348E">
        <w:t>5</w:t>
      </w:r>
      <w:r w:rsidR="00301707" w:rsidRPr="00F1348E">
        <w:t>).</w:t>
      </w:r>
    </w:p>
    <w:p w14:paraId="1A3CAD0E" w14:textId="5F78B873" w:rsidR="00301707" w:rsidRPr="00F1348E" w:rsidRDefault="006E7266" w:rsidP="003C1C59">
      <w:pPr>
        <w:pStyle w:val="af5"/>
        <w:ind w:firstLine="0"/>
        <w:jc w:val="center"/>
      </w:pPr>
      <w:r w:rsidRPr="00F1348E">
        <w:rPr>
          <w:noProof/>
        </w:rPr>
        <w:drawing>
          <wp:inline distT="0" distB="0" distL="0" distR="0" wp14:anchorId="121678C0" wp14:editId="6A84716D">
            <wp:extent cx="5250873" cy="2672863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остояние контроллер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47" cy="277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AFFB" w14:textId="46B473D7" w:rsidR="00301707" w:rsidRPr="00F1348E" w:rsidRDefault="00301707" w:rsidP="003C1C59">
      <w:pPr>
        <w:pStyle w:val="af5"/>
        <w:spacing w:after="240"/>
        <w:ind w:firstLine="0"/>
        <w:jc w:val="center"/>
      </w:pPr>
      <w:r w:rsidRPr="00F1348E">
        <w:t xml:space="preserve">Рисунок </w:t>
      </w:r>
      <w:r w:rsidR="00A22C9C" w:rsidRPr="00F1348E">
        <w:t>5</w:t>
      </w:r>
      <w:r w:rsidRPr="00F1348E">
        <w:t xml:space="preserve"> – Диаграмма состояний </w:t>
      </w:r>
      <w:r w:rsidR="00332124" w:rsidRPr="00F1348E">
        <w:t>узла</w:t>
      </w:r>
      <w:r w:rsidRPr="00F1348E">
        <w:t xml:space="preserve"> локальной сети </w:t>
      </w:r>
    </w:p>
    <w:p w14:paraId="1BB6E503" w14:textId="77777777" w:rsidR="006215E3" w:rsidRPr="00F1348E" w:rsidRDefault="00301707" w:rsidP="003C1C59">
      <w:pPr>
        <w:pStyle w:val="af5"/>
        <w:ind w:firstLine="567"/>
      </w:pPr>
      <w:r w:rsidRPr="00F1348E">
        <w:t>На диаграмме приведены следующие режимы:</w:t>
      </w:r>
    </w:p>
    <w:p w14:paraId="527C59BD" w14:textId="43871D82" w:rsidR="00301707" w:rsidRPr="00F1348E" w:rsidRDefault="00301707" w:rsidP="0078558F">
      <w:pPr>
        <w:pStyle w:val="af5"/>
        <w:numPr>
          <w:ilvl w:val="0"/>
          <w:numId w:val="1"/>
        </w:numPr>
        <w:ind w:left="0" w:firstLine="567"/>
      </w:pPr>
      <w:r w:rsidRPr="00F1348E">
        <w:t>«ИНИЦИАЛИЗАЦИЯ» – режим</w:t>
      </w:r>
      <w:r w:rsidR="00A06E46" w:rsidRPr="00F1348E">
        <w:t>,</w:t>
      </w:r>
      <w:r w:rsidRPr="00F1348E">
        <w:t xml:space="preserve"> в котором начинается работа </w:t>
      </w:r>
      <w:r w:rsidR="003219B7" w:rsidRPr="00F1348E">
        <w:t xml:space="preserve">встроенного </w:t>
      </w:r>
      <w:r w:rsidR="00B47B7B" w:rsidRPr="00F1348E">
        <w:t>программного обеспечения</w:t>
      </w:r>
      <w:r w:rsidRPr="00F1348E">
        <w:t xml:space="preserve"> и выполняется инициализация интерфейса </w:t>
      </w:r>
      <w:r w:rsidR="00332124" w:rsidRPr="00F1348E">
        <w:t xml:space="preserve">узла </w:t>
      </w:r>
      <w:r w:rsidRPr="00F1348E">
        <w:t>локальной сети;</w:t>
      </w:r>
    </w:p>
    <w:p w14:paraId="078B839A" w14:textId="77777777" w:rsidR="00301707" w:rsidRPr="00F1348E" w:rsidRDefault="00301707" w:rsidP="0078558F">
      <w:pPr>
        <w:pStyle w:val="af5"/>
        <w:numPr>
          <w:ilvl w:val="0"/>
          <w:numId w:val="1"/>
        </w:numPr>
        <w:ind w:left="0" w:firstLine="567"/>
      </w:pPr>
      <w:r w:rsidRPr="00F1348E">
        <w:t>«</w:t>
      </w:r>
      <w:r w:rsidR="00DD07E1" w:rsidRPr="00F1348E">
        <w:t>ФУНКЦИОНИРОВАНИЕ» – режим</w:t>
      </w:r>
      <w:r w:rsidR="00A06E46" w:rsidRPr="00F1348E">
        <w:t>,</w:t>
      </w:r>
      <w:r w:rsidR="00DD07E1" w:rsidRPr="00F1348E">
        <w:t xml:space="preserve"> в котором осуществляется передача данных и обработка принятых данных;</w:t>
      </w:r>
    </w:p>
    <w:p w14:paraId="0E44598E" w14:textId="1667FEE4" w:rsidR="00DD07E1" w:rsidRPr="00F1348E" w:rsidRDefault="00DD07E1" w:rsidP="0078558F">
      <w:pPr>
        <w:pStyle w:val="af5"/>
        <w:numPr>
          <w:ilvl w:val="0"/>
          <w:numId w:val="1"/>
        </w:numPr>
        <w:ind w:left="0" w:firstLine="567"/>
      </w:pPr>
      <w:r w:rsidRPr="00F1348E">
        <w:t>«ЛОКАЛЬНАЯ СЕТЬ ОТКЛЮЧЕНА» – режим</w:t>
      </w:r>
      <w:r w:rsidR="00A06E46" w:rsidRPr="00F1348E">
        <w:t>,</w:t>
      </w:r>
      <w:r w:rsidRPr="00F1348E">
        <w:t xml:space="preserve"> в котором </w:t>
      </w:r>
      <w:r w:rsidR="00332124" w:rsidRPr="00F1348E">
        <w:t xml:space="preserve">узел локальной сети </w:t>
      </w:r>
      <w:r w:rsidRPr="00F1348E">
        <w:t>логически отключен от локальной сети. Прием и передача данных не выполняется.</w:t>
      </w:r>
    </w:p>
    <w:p w14:paraId="6F2C4F4F" w14:textId="6962A9FF" w:rsidR="005F0262" w:rsidRPr="00F1348E" w:rsidRDefault="00332124" w:rsidP="003C1C59">
      <w:pPr>
        <w:pStyle w:val="af5"/>
        <w:ind w:firstLine="567"/>
      </w:pPr>
      <w:r w:rsidRPr="00F1348E">
        <w:t>У</w:t>
      </w:r>
      <w:r w:rsidR="005F0262" w:rsidRPr="00F1348E">
        <w:t>правлени</w:t>
      </w:r>
      <w:r w:rsidRPr="00F1348E">
        <w:t>е</w:t>
      </w:r>
      <w:r w:rsidR="005F0262" w:rsidRPr="00F1348E">
        <w:t xml:space="preserve"> ошибками </w:t>
      </w:r>
      <w:r w:rsidRPr="00F1348E">
        <w:t>должно осуществляться по стратегии</w:t>
      </w:r>
      <w:r w:rsidR="005F0262" w:rsidRPr="00F1348E">
        <w:t xml:space="preserve">, </w:t>
      </w:r>
      <w:r w:rsidR="005F0262" w:rsidRPr="00F1348E">
        <w:lastRenderedPageBreak/>
        <w:t>представленн</w:t>
      </w:r>
      <w:r w:rsidRPr="00F1348E">
        <w:t>ой</w:t>
      </w:r>
      <w:r w:rsidR="005F0262" w:rsidRPr="00F1348E">
        <w:t xml:space="preserve"> на рисунке </w:t>
      </w:r>
      <w:r w:rsidR="00A22C9C" w:rsidRPr="00F1348E">
        <w:t>6</w:t>
      </w:r>
      <w:r w:rsidR="005F0262" w:rsidRPr="00F1348E">
        <w:t>.</w:t>
      </w:r>
    </w:p>
    <w:p w14:paraId="11EB88C8" w14:textId="29E90051" w:rsidR="005F0262" w:rsidRPr="00F1348E" w:rsidRDefault="006E7266" w:rsidP="003C1C59">
      <w:pPr>
        <w:pStyle w:val="af5"/>
        <w:ind w:firstLine="0"/>
        <w:jc w:val="center"/>
      </w:pPr>
      <w:r w:rsidRPr="00F1348E">
        <w:rPr>
          <w:noProof/>
        </w:rPr>
        <w:drawing>
          <wp:inline distT="0" distB="0" distL="0" distR="0" wp14:anchorId="75ABB4F8" wp14:editId="0CD9EB00">
            <wp:extent cx="4942435" cy="1981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Управление ошибкам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008" cy="205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1688" w14:textId="77777777" w:rsidR="005F0262" w:rsidRPr="00F1348E" w:rsidRDefault="005F0262" w:rsidP="003C1C59">
      <w:pPr>
        <w:pStyle w:val="af5"/>
        <w:spacing w:after="240"/>
        <w:ind w:firstLine="0"/>
        <w:jc w:val="center"/>
      </w:pPr>
      <w:r w:rsidRPr="00F1348E">
        <w:t xml:space="preserve">Рисунок </w:t>
      </w:r>
      <w:r w:rsidR="00A22C9C" w:rsidRPr="00F1348E">
        <w:t>6</w:t>
      </w:r>
      <w:r w:rsidRPr="00F1348E">
        <w:t xml:space="preserve"> – Диаграмма состояний управления ошибками</w:t>
      </w:r>
    </w:p>
    <w:p w14:paraId="3CCC29E3" w14:textId="2AE11890" w:rsidR="00A06E46" w:rsidRPr="00F1348E" w:rsidRDefault="00A06E46" w:rsidP="003C1C59">
      <w:pPr>
        <w:pStyle w:val="af5"/>
        <w:keepLines/>
        <w:ind w:firstLine="567"/>
      </w:pPr>
      <w:r w:rsidRPr="00F1348E">
        <w:t xml:space="preserve">После выполнения инициализации </w:t>
      </w:r>
      <w:r w:rsidR="00332124" w:rsidRPr="00F1348E">
        <w:t xml:space="preserve">узел </w:t>
      </w:r>
      <w:r w:rsidRPr="00F1348E">
        <w:t>локальной сети переходит в «Активный режим» обнаружения ошибок. При достижении критических значений показателей счетчика ошибок передачи (</w:t>
      </w:r>
      <w:r w:rsidR="003219B7" w:rsidRPr="00F1348E">
        <w:rPr>
          <w:lang w:val="en-US"/>
        </w:rPr>
        <w:t>T</w:t>
      </w:r>
      <w:r w:rsidRPr="00F1348E">
        <w:rPr>
          <w:lang w:val="en-US"/>
        </w:rPr>
        <w:t>EC</w:t>
      </w:r>
      <w:r w:rsidRPr="00F1348E">
        <w:t>) или счетчика ошибок приема (</w:t>
      </w:r>
      <w:r w:rsidRPr="00F1348E">
        <w:rPr>
          <w:lang w:val="en-US"/>
        </w:rPr>
        <w:t>REC</w:t>
      </w:r>
      <w:r w:rsidRPr="00F1348E">
        <w:t xml:space="preserve">), </w:t>
      </w:r>
      <w:r w:rsidR="00954E27" w:rsidRPr="00F1348E">
        <w:t xml:space="preserve">узел локальной сети </w:t>
      </w:r>
      <w:r w:rsidRPr="00F1348E">
        <w:t xml:space="preserve">логически отключается от локальной сети и ждет выполнения событий, необходимых и достаточных для выполнения повторного подключения к локальной сети (рисунок </w:t>
      </w:r>
      <w:r w:rsidR="00E45F9C" w:rsidRPr="00F1348E">
        <w:t>5</w:t>
      </w:r>
      <w:r w:rsidRPr="00F1348E">
        <w:t>).</w:t>
      </w:r>
    </w:p>
    <w:p w14:paraId="7F6FB211" w14:textId="187823D5" w:rsidR="009B52EF" w:rsidRPr="00F1348E" w:rsidRDefault="009B52EF" w:rsidP="003C1C59">
      <w:pPr>
        <w:pStyle w:val="af5"/>
        <w:ind w:firstLine="567"/>
      </w:pPr>
      <w:r w:rsidRPr="00F1348E">
        <w:t xml:space="preserve">Полезные данные </w:t>
      </w:r>
      <w:r w:rsidR="00954E27" w:rsidRPr="00F1348E">
        <w:rPr>
          <w:lang w:val="en-US"/>
        </w:rPr>
        <w:t>PHSM</w:t>
      </w:r>
      <w:r w:rsidRPr="00F1348E">
        <w:t xml:space="preserve"> сообщения имеют размерность равную восьми байтам и структуру, представленную на рисунке </w:t>
      </w:r>
      <w:r w:rsidR="00862468" w:rsidRPr="00F1348E">
        <w:t>7</w:t>
      </w:r>
      <w:r w:rsidRPr="00F1348E">
        <w:t>.</w:t>
      </w:r>
    </w:p>
    <w:p w14:paraId="7B0F36C0" w14:textId="6244D10F" w:rsidR="009B52EF" w:rsidRPr="00F1348E" w:rsidRDefault="008F49F3" w:rsidP="003C1C59">
      <w:pPr>
        <w:pStyle w:val="af5"/>
        <w:ind w:firstLine="0"/>
        <w:jc w:val="center"/>
      </w:pPr>
      <w:r w:rsidRPr="00F1348E">
        <w:rPr>
          <w:noProof/>
        </w:rPr>
        <w:drawing>
          <wp:inline distT="0" distB="0" distL="0" distR="0" wp14:anchorId="60D4D2C8" wp14:editId="48508F09">
            <wp:extent cx="2792074" cy="9282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одержание- PHS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74" cy="92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5844" w14:textId="6A4E08F5" w:rsidR="009B52EF" w:rsidRPr="00F1348E" w:rsidRDefault="009B52EF" w:rsidP="003C1C59">
      <w:pPr>
        <w:pStyle w:val="af5"/>
        <w:spacing w:after="240"/>
        <w:ind w:firstLine="0"/>
        <w:jc w:val="center"/>
      </w:pPr>
      <w:r w:rsidRPr="00F1348E">
        <w:t>Рисунок</w:t>
      </w:r>
      <w:r w:rsidR="00A22C9C" w:rsidRPr="00F1348E">
        <w:t xml:space="preserve"> 7</w:t>
      </w:r>
      <w:r w:rsidRPr="00F1348E">
        <w:t xml:space="preserve"> – Структура полезных данных </w:t>
      </w:r>
      <w:bookmarkStart w:id="10" w:name="_Hlk135089322"/>
      <w:r w:rsidRPr="00F1348E">
        <w:rPr>
          <w:lang w:val="en-US"/>
        </w:rPr>
        <w:t>PHSM</w:t>
      </w:r>
      <w:bookmarkEnd w:id="10"/>
      <w:r w:rsidR="00843AD4" w:rsidRPr="00F1348E">
        <w:t xml:space="preserve"> сообщения</w:t>
      </w:r>
    </w:p>
    <w:p w14:paraId="65DE35EB" w14:textId="588A9A59" w:rsidR="00522DD4" w:rsidRPr="00F1348E" w:rsidRDefault="007B4A4E" w:rsidP="004D4F2F">
      <w:pPr>
        <w:pStyle w:val="af5"/>
        <w:keepNext/>
        <w:widowControl/>
        <w:ind w:firstLine="567"/>
      </w:pPr>
      <w:r w:rsidRPr="00F1348E">
        <w:t>П</w:t>
      </w:r>
      <w:r w:rsidR="00843AD4" w:rsidRPr="00F1348E">
        <w:t>олезны</w:t>
      </w:r>
      <w:r w:rsidRPr="00F1348E">
        <w:t>е</w:t>
      </w:r>
      <w:r w:rsidR="00843AD4" w:rsidRPr="00F1348E">
        <w:t xml:space="preserve"> данны</w:t>
      </w:r>
      <w:r w:rsidRPr="00F1348E">
        <w:t>е</w:t>
      </w:r>
      <w:r w:rsidR="00843AD4" w:rsidRPr="00F1348E">
        <w:t xml:space="preserve"> </w:t>
      </w:r>
      <w:r w:rsidR="00954E27" w:rsidRPr="00F1348E">
        <w:rPr>
          <w:lang w:val="en-US"/>
        </w:rPr>
        <w:t>PHSM</w:t>
      </w:r>
      <w:r w:rsidR="00954E27" w:rsidRPr="00F1348E">
        <w:t xml:space="preserve"> </w:t>
      </w:r>
      <w:r w:rsidR="009B52EF" w:rsidRPr="00F1348E">
        <w:t xml:space="preserve">сообщения </w:t>
      </w:r>
      <w:r w:rsidRPr="00F1348E">
        <w:t xml:space="preserve">должны формироваться в соответствии с разделом 5.4 </w:t>
      </w:r>
      <w:r w:rsidRPr="00F1348E">
        <w:rPr>
          <w:szCs w:val="24"/>
        </w:rPr>
        <w:t>технических требований АС 1.1.825-2-2012</w:t>
      </w:r>
      <w:r w:rsidR="009B52EF" w:rsidRPr="00F1348E">
        <w:t>.</w:t>
      </w:r>
      <w:r w:rsidR="00522DD4" w:rsidRPr="00F1348E">
        <w:t xml:space="preserve"> </w:t>
      </w:r>
    </w:p>
    <w:p w14:paraId="4EAAED90" w14:textId="10788385" w:rsidR="009B52EF" w:rsidRPr="00F1348E" w:rsidRDefault="00522DD4" w:rsidP="00522DD4">
      <w:pPr>
        <w:pStyle w:val="af5"/>
        <w:spacing w:before="240"/>
        <w:ind w:firstLine="567"/>
        <w:rPr>
          <w:i/>
          <w:sz w:val="24"/>
          <w:szCs w:val="24"/>
        </w:rPr>
      </w:pPr>
      <w:r w:rsidRPr="00F1348E">
        <w:rPr>
          <w:i/>
          <w:sz w:val="24"/>
          <w:szCs w:val="24"/>
        </w:rPr>
        <w:t>Примечание – Расположение старшего/младшего бита в соответствии с разделом раздела 5.3 техническими требованиями АС 1.1.825-2-2012.</w:t>
      </w:r>
    </w:p>
    <w:p w14:paraId="0E688462" w14:textId="77777777" w:rsidR="00C65CF4" w:rsidRPr="00F1348E" w:rsidRDefault="00D763AE" w:rsidP="003C1C59">
      <w:pPr>
        <w:pStyle w:val="2"/>
        <w:spacing w:line="360" w:lineRule="auto"/>
        <w:ind w:left="0" w:firstLine="567"/>
      </w:pPr>
      <w:r w:rsidRPr="00F1348E">
        <w:t>Логика переключения входных/выходных интерфейсов</w:t>
      </w:r>
    </w:p>
    <w:p w14:paraId="5AAB59A0" w14:textId="20E0FCFE" w:rsidR="00387E2E" w:rsidRPr="00F1348E" w:rsidRDefault="00B44413" w:rsidP="00053520">
      <w:pPr>
        <w:spacing w:line="360" w:lineRule="auto"/>
        <w:ind w:firstLine="567"/>
        <w:rPr>
          <w:sz w:val="28"/>
          <w:szCs w:val="28"/>
        </w:rPr>
      </w:pPr>
      <w:r w:rsidRPr="00F1348E">
        <w:rPr>
          <w:sz w:val="28"/>
          <w:szCs w:val="28"/>
        </w:rPr>
        <w:t xml:space="preserve">Интерфейсы информационного взаимодействия по локальной сети используются на протяжении всего периода работы: от момента включения до </w:t>
      </w:r>
      <w:r w:rsidRPr="00F1348E">
        <w:rPr>
          <w:sz w:val="28"/>
          <w:szCs w:val="28"/>
        </w:rPr>
        <w:lastRenderedPageBreak/>
        <w:t xml:space="preserve">момента отключения блока на борту ВС. Логическое выключение интерфейсов информационного взаимодействия возможно лишь при наличии пороговых значений количества ошибок приема и передачи сообщений до момента событий повторного восстановления подключения к локальной сети (см. раздел «Контроль исправности </w:t>
      </w:r>
      <w:ins w:id="11" w:author="Кечин Александр Викторович" w:date="2023-07-20T10:25:00Z">
        <w:r w:rsidR="003D62E8" w:rsidRPr="00F1348E">
          <w:rPr>
            <w:sz w:val="28"/>
            <w:szCs w:val="28"/>
          </w:rPr>
          <w:t>локальной сети</w:t>
        </w:r>
      </w:ins>
      <w:r w:rsidRPr="00F1348E">
        <w:rPr>
          <w:sz w:val="28"/>
          <w:szCs w:val="28"/>
        </w:rPr>
        <w:t>»).</w:t>
      </w:r>
    </w:p>
    <w:p w14:paraId="0612295F" w14:textId="2210A8C3" w:rsidR="004902CD" w:rsidRPr="00F1348E" w:rsidRDefault="004902CD" w:rsidP="00053520">
      <w:pPr>
        <w:pStyle w:val="1"/>
        <w:spacing w:before="0" w:line="360" w:lineRule="auto"/>
        <w:ind w:left="0" w:firstLine="567"/>
      </w:pPr>
      <w:bookmarkStart w:id="12" w:name="_Ref138677379"/>
      <w:r w:rsidRPr="00F1348E">
        <w:t>Описание интерфейсов</w:t>
      </w:r>
      <w:bookmarkEnd w:id="12"/>
    </w:p>
    <w:p w14:paraId="01C9E267" w14:textId="77777777" w:rsidR="004902CD" w:rsidRPr="00F1348E" w:rsidRDefault="004902CD" w:rsidP="00053520">
      <w:pPr>
        <w:pStyle w:val="2"/>
        <w:spacing w:line="360" w:lineRule="auto"/>
        <w:ind w:left="0" w:firstLine="567"/>
      </w:pPr>
      <w:r w:rsidRPr="00F1348E">
        <w:t>Характеристики конфигурации интерфейсов</w:t>
      </w:r>
    </w:p>
    <w:p w14:paraId="38FF486F" w14:textId="1E86CFFD" w:rsidR="004902CD" w:rsidRPr="00F1348E" w:rsidRDefault="004902CD" w:rsidP="00053520">
      <w:pPr>
        <w:pStyle w:val="3"/>
        <w:spacing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Структура идентификатора сообщения типа «один–множество»</w:t>
      </w:r>
      <w:r w:rsidR="008C000B" w:rsidRPr="00F1348E">
        <w:rPr>
          <w:sz w:val="28"/>
          <w:szCs w:val="28"/>
        </w:rPr>
        <w:t xml:space="preserve"> логического канала информационного обмена </w:t>
      </w:r>
      <w:r w:rsidR="0078558F" w:rsidRPr="00F1348E">
        <w:rPr>
          <w:sz w:val="28"/>
          <w:szCs w:val="28"/>
          <w:lang w:val="en-US"/>
        </w:rPr>
        <w:t>EEC</w:t>
      </w:r>
      <w:r w:rsidR="0078558F" w:rsidRPr="00F1348E">
        <w:rPr>
          <w:sz w:val="28"/>
          <w:szCs w:val="28"/>
        </w:rPr>
        <w:t xml:space="preserve"> и NOC</w:t>
      </w:r>
    </w:p>
    <w:p w14:paraId="348A9AF3" w14:textId="34E5D2EF" w:rsidR="004902CD" w:rsidRPr="00F1348E" w:rsidRDefault="004902CD" w:rsidP="00053520">
      <w:pPr>
        <w:pStyle w:val="af5"/>
        <w:ind w:firstLine="567"/>
      </w:pPr>
      <w:r w:rsidRPr="00F1348E">
        <w:t xml:space="preserve">Структура идентификатора сообщения связи типа «один-множество» представлена в таблице </w:t>
      </w:r>
      <w:r w:rsidR="00965DF7" w:rsidRPr="00F1348E">
        <w:t>3</w:t>
      </w:r>
      <w:r w:rsidRPr="00F1348E">
        <w:t>.</w:t>
      </w:r>
    </w:p>
    <w:p w14:paraId="446737D7" w14:textId="032B2D04" w:rsidR="004902CD" w:rsidRPr="00F1348E" w:rsidRDefault="004902CD" w:rsidP="004902CD">
      <w:pPr>
        <w:pStyle w:val="ae"/>
        <w:rPr>
          <w:i w:val="0"/>
          <w:iCs w:val="0"/>
          <w:sz w:val="28"/>
          <w:szCs w:val="28"/>
        </w:rPr>
      </w:pPr>
      <w:bookmarkStart w:id="13" w:name="_Ref138752870"/>
      <w:r w:rsidRPr="00F1348E">
        <w:rPr>
          <w:i w:val="0"/>
          <w:iCs w:val="0"/>
          <w:sz w:val="28"/>
          <w:szCs w:val="28"/>
        </w:rPr>
        <w:t>Таблица</w:t>
      </w:r>
      <w:r w:rsidR="00E46367" w:rsidRPr="00F1348E">
        <w:rPr>
          <w:i w:val="0"/>
          <w:sz w:val="28"/>
          <w:szCs w:val="28"/>
        </w:rPr>
        <w:t xml:space="preserve"> </w:t>
      </w:r>
      <w:r w:rsidR="00E46367" w:rsidRPr="00F1348E">
        <w:rPr>
          <w:i w:val="0"/>
          <w:sz w:val="28"/>
          <w:szCs w:val="28"/>
        </w:rPr>
        <w:fldChar w:fldCharType="begin"/>
      </w:r>
      <w:r w:rsidR="00E46367" w:rsidRPr="00F1348E">
        <w:rPr>
          <w:i w:val="0"/>
          <w:sz w:val="28"/>
          <w:szCs w:val="28"/>
        </w:rPr>
        <w:instrText xml:space="preserve"> SEQ Таблица \* ARABIC </w:instrText>
      </w:r>
      <w:r w:rsidR="00E46367" w:rsidRPr="00F1348E">
        <w:rPr>
          <w:i w:val="0"/>
          <w:sz w:val="28"/>
          <w:szCs w:val="28"/>
        </w:rPr>
        <w:fldChar w:fldCharType="separate"/>
      </w:r>
      <w:r w:rsidR="00351519">
        <w:rPr>
          <w:i w:val="0"/>
          <w:noProof/>
          <w:sz w:val="28"/>
          <w:szCs w:val="28"/>
        </w:rPr>
        <w:t>3</w:t>
      </w:r>
      <w:r w:rsidR="00E46367" w:rsidRPr="00F1348E">
        <w:rPr>
          <w:i w:val="0"/>
          <w:sz w:val="28"/>
          <w:szCs w:val="28"/>
        </w:rPr>
        <w:fldChar w:fldCharType="end"/>
      </w:r>
      <w:bookmarkEnd w:id="13"/>
      <w:r w:rsidR="00E46367" w:rsidRPr="00F1348E">
        <w:rPr>
          <w:i w:val="0"/>
          <w:sz w:val="28"/>
          <w:szCs w:val="28"/>
        </w:rPr>
        <w:t xml:space="preserve"> </w:t>
      </w:r>
      <w:r w:rsidRPr="00F1348E">
        <w:rPr>
          <w:i w:val="0"/>
          <w:iCs w:val="0"/>
          <w:sz w:val="28"/>
          <w:szCs w:val="28"/>
        </w:rPr>
        <w:t>– Структура идентификатора сообщения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1559"/>
        <w:gridCol w:w="2694"/>
      </w:tblGrid>
      <w:tr w:rsidR="0077157B" w:rsidRPr="00F1348E" w14:paraId="643B19A0" w14:textId="77777777" w:rsidTr="007B4A4E">
        <w:trPr>
          <w:cantSplit/>
          <w:trHeight w:val="130"/>
          <w:tblHeader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60B98" w14:textId="77777777" w:rsidR="004902CD" w:rsidRPr="00F1348E" w:rsidRDefault="004902CD" w:rsidP="004902CD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Наименование параметра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B3EB" w14:textId="77777777" w:rsidR="004902CD" w:rsidRPr="00F1348E" w:rsidRDefault="004902CD" w:rsidP="004902C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Биты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DEEDA" w14:textId="77777777" w:rsidR="004902CD" w:rsidRPr="00F1348E" w:rsidRDefault="004902CD" w:rsidP="004902C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Значение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0E8AD" w14:textId="77777777" w:rsidR="004902CD" w:rsidRPr="00F1348E" w:rsidRDefault="004902CD" w:rsidP="004902CD">
            <w:pPr>
              <w:spacing w:after="0" w:line="240" w:lineRule="auto"/>
              <w:rPr>
                <w:szCs w:val="24"/>
              </w:rPr>
            </w:pPr>
            <w:r w:rsidRPr="00F1348E">
              <w:rPr>
                <w:szCs w:val="24"/>
              </w:rPr>
              <w:t>Комментарий</w:t>
            </w:r>
          </w:p>
        </w:tc>
      </w:tr>
      <w:tr w:rsidR="0077157B" w:rsidRPr="00F1348E" w14:paraId="7CC9B605" w14:textId="77777777" w:rsidTr="008C000B">
        <w:trPr>
          <w:cantSplit/>
          <w:trHeight w:val="253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A52F4BA" w14:textId="77777777" w:rsidR="008C000B" w:rsidRPr="00F1348E" w:rsidRDefault="008C000B" w:rsidP="004902CD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Логический канал связи (</w:t>
            </w:r>
            <w:r w:rsidRPr="00F1348E">
              <w:rPr>
                <w:szCs w:val="24"/>
                <w:lang w:val="en-US"/>
              </w:rPr>
              <w:t>LCC</w:t>
            </w:r>
            <w:r w:rsidRPr="00F1348E">
              <w:rPr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B836919" w14:textId="77777777" w:rsidR="008C000B" w:rsidRPr="00F1348E" w:rsidRDefault="008C000B" w:rsidP="004902C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28 – 26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63C2A5" w14:textId="0B684997" w:rsidR="008C000B" w:rsidRPr="00F1348E" w:rsidRDefault="008C000B" w:rsidP="004902CD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2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D2EF069" w14:textId="290A43FE" w:rsidR="008C000B" w:rsidRPr="00F1348E" w:rsidRDefault="008B51DB" w:rsidP="004902CD">
            <w:pPr>
              <w:spacing w:after="0" w:line="240" w:lineRule="auto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 xml:space="preserve">Смотри таблицу </w:t>
            </w:r>
            <w:r w:rsidRPr="00F1348E">
              <w:rPr>
                <w:i/>
                <w:szCs w:val="24"/>
              </w:rPr>
              <w:fldChar w:fldCharType="begin"/>
            </w:r>
            <w:r w:rsidRPr="00F1348E">
              <w:rPr>
                <w:i/>
                <w:szCs w:val="24"/>
              </w:rPr>
              <w:instrText xml:space="preserve"> REF _Ref141187112 \h </w:instrText>
            </w:r>
            <w:r w:rsidRPr="00F1348E">
              <w:rPr>
                <w:i/>
                <w:szCs w:val="24"/>
              </w:rPr>
            </w:r>
            <w:r w:rsidRPr="00F1348E">
              <w:rPr>
                <w:i/>
                <w:szCs w:val="24"/>
              </w:rPr>
              <w:instrText xml:space="preserve"> \* MERGEFORMAT </w:instrText>
            </w:r>
            <w:r w:rsidRPr="00F1348E">
              <w:rPr>
                <w:i/>
                <w:szCs w:val="24"/>
              </w:rPr>
              <w:fldChar w:fldCharType="separate"/>
            </w:r>
            <w:r w:rsidR="00351519" w:rsidRPr="00351519">
              <w:rPr>
                <w:i/>
                <w:vanish/>
                <w:szCs w:val="24"/>
              </w:rPr>
              <w:t xml:space="preserve">Таблица </w:t>
            </w:r>
            <w:r w:rsidR="00351519" w:rsidRPr="00351519">
              <w:rPr>
                <w:i/>
                <w:szCs w:val="24"/>
              </w:rPr>
              <w:t>2</w:t>
            </w:r>
            <w:ins w:id="14" w:author="Кечин Александр Викторович" w:date="2023-07-25T14:18:00Z">
              <w:r w:rsidRPr="00F1348E">
                <w:rPr>
                  <w:i/>
                  <w:szCs w:val="24"/>
                </w:rPr>
                <w:fldChar w:fldCharType="end"/>
              </w:r>
            </w:ins>
          </w:p>
        </w:tc>
      </w:tr>
      <w:tr w:rsidR="0077157B" w:rsidRPr="00F1348E" w14:paraId="05B94E0C" w14:textId="77777777" w:rsidTr="004902CD">
        <w:trPr>
          <w:cantSplit/>
          <w:trHeight w:val="130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CCE7B" w14:textId="77777777" w:rsidR="004902CD" w:rsidRPr="00F1348E" w:rsidRDefault="004902CD" w:rsidP="004902CD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Идентификатор кода режима работы (</w:t>
            </w:r>
            <w:r w:rsidRPr="00F1348E">
              <w:rPr>
                <w:szCs w:val="24"/>
                <w:lang w:val="en-US"/>
              </w:rPr>
              <w:t>Source</w:t>
            </w:r>
            <w:r w:rsidRPr="00F1348E">
              <w:rPr>
                <w:szCs w:val="24"/>
              </w:rPr>
              <w:t xml:space="preserve"> FID)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A3FB7" w14:textId="77777777" w:rsidR="004902CD" w:rsidRPr="00F1348E" w:rsidRDefault="004902CD" w:rsidP="004902C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25 –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B3310" w14:textId="77777777" w:rsidR="004902CD" w:rsidRPr="00F1348E" w:rsidRDefault="004902CD" w:rsidP="004902C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2AFA7" w14:textId="77777777" w:rsidR="004902CD" w:rsidRPr="00F1348E" w:rsidRDefault="004902CD" w:rsidP="004902CD">
            <w:pPr>
              <w:spacing w:after="0" w:line="240" w:lineRule="auto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«Электрическая мощность»</w:t>
            </w:r>
          </w:p>
        </w:tc>
      </w:tr>
      <w:tr w:rsidR="0077157B" w:rsidRPr="00F1348E" w14:paraId="7780AF22" w14:textId="77777777" w:rsidTr="004902CD">
        <w:trPr>
          <w:cantSplit/>
          <w:trHeight w:val="130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3D490" w14:textId="77777777" w:rsidR="004902CD" w:rsidRPr="00F1348E" w:rsidRDefault="004902CD" w:rsidP="004902CD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 xml:space="preserve">Бит </w:t>
            </w:r>
            <w:r w:rsidRPr="00F1348E">
              <w:rPr>
                <w:szCs w:val="24"/>
                <w:lang w:val="en-US"/>
              </w:rPr>
              <w:t>RSD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E669E" w14:textId="77777777" w:rsidR="004902CD" w:rsidRPr="00F1348E" w:rsidRDefault="004902CD" w:rsidP="004902C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367C2" w14:textId="77777777" w:rsidR="004902CD" w:rsidRPr="00F1348E" w:rsidRDefault="004902CD" w:rsidP="004902CD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04555" w14:textId="77777777" w:rsidR="004902CD" w:rsidRPr="00F1348E" w:rsidRDefault="004902CD" w:rsidP="004902CD">
            <w:pPr>
              <w:spacing w:after="0" w:line="240" w:lineRule="auto"/>
              <w:rPr>
                <w:i/>
                <w:szCs w:val="24"/>
              </w:rPr>
            </w:pPr>
          </w:p>
        </w:tc>
      </w:tr>
      <w:tr w:rsidR="0077157B" w:rsidRPr="00F1348E" w14:paraId="348A8A4A" w14:textId="77777777" w:rsidTr="004902CD">
        <w:trPr>
          <w:cantSplit/>
          <w:trHeight w:val="130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BA2B7" w14:textId="77777777" w:rsidR="004902CD" w:rsidRPr="00F1348E" w:rsidRDefault="004902CD" w:rsidP="004902CD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Бит LCL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E0799" w14:textId="77777777" w:rsidR="004902CD" w:rsidRPr="00F1348E" w:rsidRDefault="004902CD" w:rsidP="004902C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62623" w14:textId="77777777" w:rsidR="004902CD" w:rsidRPr="00F1348E" w:rsidRDefault="004902CD" w:rsidP="004902CD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1F757" w14:textId="77777777" w:rsidR="004902CD" w:rsidRPr="00F1348E" w:rsidRDefault="004902CD" w:rsidP="004902CD">
            <w:pPr>
              <w:spacing w:after="0" w:line="240" w:lineRule="auto"/>
              <w:rPr>
                <w:i/>
                <w:szCs w:val="24"/>
              </w:rPr>
            </w:pPr>
          </w:p>
        </w:tc>
      </w:tr>
      <w:tr w:rsidR="0077157B" w:rsidRPr="00F1348E" w14:paraId="5E16EE95" w14:textId="77777777" w:rsidTr="004902CD">
        <w:trPr>
          <w:cantSplit/>
          <w:trHeight w:val="130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80FE0" w14:textId="77777777" w:rsidR="004902CD" w:rsidRPr="00F1348E" w:rsidRDefault="004902CD" w:rsidP="004902CD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 xml:space="preserve">Бит </w:t>
            </w:r>
            <w:r w:rsidRPr="00F1348E">
              <w:rPr>
                <w:szCs w:val="24"/>
                <w:lang w:val="en-US"/>
              </w:rPr>
              <w:t>PVT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5D9CA" w14:textId="77777777" w:rsidR="004902CD" w:rsidRPr="00F1348E" w:rsidRDefault="004902CD" w:rsidP="004902C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11D49" w14:textId="77777777" w:rsidR="004902CD" w:rsidRPr="00F1348E" w:rsidRDefault="004902CD" w:rsidP="004902CD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D3996" w14:textId="77777777" w:rsidR="004902CD" w:rsidRPr="00F1348E" w:rsidRDefault="004902CD" w:rsidP="004902CD">
            <w:pPr>
              <w:spacing w:after="0" w:line="240" w:lineRule="auto"/>
              <w:rPr>
                <w:i/>
                <w:szCs w:val="24"/>
              </w:rPr>
            </w:pPr>
          </w:p>
        </w:tc>
      </w:tr>
      <w:tr w:rsidR="0077157B" w:rsidRPr="00F1348E" w14:paraId="59B4B718" w14:textId="77777777" w:rsidTr="004902CD">
        <w:trPr>
          <w:cantSplit/>
          <w:trHeight w:val="130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BA1B9" w14:textId="77777777" w:rsidR="004902CD" w:rsidRPr="00F1348E" w:rsidRDefault="004902CD" w:rsidP="004902CD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Код объекта данных (</w:t>
            </w:r>
            <w:r w:rsidRPr="00F1348E">
              <w:rPr>
                <w:szCs w:val="24"/>
                <w:lang w:val="en-US"/>
              </w:rPr>
              <w:t>DOC)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7F6A6" w14:textId="77777777" w:rsidR="004902CD" w:rsidRPr="00F1348E" w:rsidRDefault="004902CD" w:rsidP="004902C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15 –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DF9DF" w14:textId="7FA7FB04" w:rsidR="004902CD" w:rsidRPr="00F1348E" w:rsidRDefault="004902CD" w:rsidP="004902C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см. п. 6.1.</w:t>
            </w:r>
            <w:r w:rsidR="00E12819" w:rsidRPr="00F1348E">
              <w:rPr>
                <w:szCs w:val="24"/>
              </w:rPr>
              <w:t>1</w:t>
            </w:r>
            <w:r w:rsidR="00E12819" w:rsidRPr="00F1348E">
              <w:rPr>
                <w:szCs w:val="24"/>
                <w:lang w:val="en-US"/>
              </w:rPr>
              <w:t>.1 – 6.1.1.4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7C95C" w14:textId="77777777" w:rsidR="004902CD" w:rsidRPr="00F1348E" w:rsidRDefault="004902CD" w:rsidP="004902CD">
            <w:pPr>
              <w:spacing w:after="0" w:line="240" w:lineRule="auto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Определяется коммуникационным профилем</w:t>
            </w:r>
          </w:p>
        </w:tc>
      </w:tr>
      <w:tr w:rsidR="0077157B" w:rsidRPr="00F1348E" w14:paraId="74CEAE81" w14:textId="77777777" w:rsidTr="004902CD">
        <w:trPr>
          <w:cantSplit/>
          <w:trHeight w:val="130"/>
        </w:trPr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4E10A69" w14:textId="77777777" w:rsidR="004902CD" w:rsidRPr="00F1348E" w:rsidRDefault="004902CD" w:rsidP="004902CD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Идентификатор канала резервирования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85906D5" w14:textId="77777777" w:rsidR="004902CD" w:rsidRPr="00F1348E" w:rsidRDefault="004902CD" w:rsidP="004902C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 и 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7E50F" w14:textId="4A82D7EB" w:rsidR="004902CD" w:rsidRPr="00F1348E" w:rsidRDefault="008C000B" w:rsidP="004902C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B3576" w14:textId="77777777" w:rsidR="004902CD" w:rsidRPr="00F1348E" w:rsidRDefault="004902CD" w:rsidP="004902CD">
            <w:pPr>
              <w:spacing w:after="0" w:line="240" w:lineRule="auto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Основная шина данных</w:t>
            </w:r>
          </w:p>
        </w:tc>
      </w:tr>
      <w:tr w:rsidR="0077157B" w:rsidRPr="00F1348E" w14:paraId="453F0EBC" w14:textId="77777777" w:rsidTr="004902CD">
        <w:trPr>
          <w:cantSplit/>
          <w:trHeight w:val="130"/>
        </w:trPr>
        <w:tc>
          <w:tcPr>
            <w:tcW w:w="35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9855F" w14:textId="77777777" w:rsidR="004902CD" w:rsidRPr="00F1348E" w:rsidRDefault="004902CD" w:rsidP="004902CD">
            <w:pPr>
              <w:spacing w:after="0" w:line="240" w:lineRule="auto"/>
              <w:jc w:val="left"/>
              <w:rPr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E66C0" w14:textId="77777777" w:rsidR="004902CD" w:rsidRPr="00F1348E" w:rsidRDefault="004902CD" w:rsidP="004902CD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8BA67" w14:textId="352FB195" w:rsidR="004902CD" w:rsidRPr="00F1348E" w:rsidRDefault="008C000B" w:rsidP="004902C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2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3D56A" w14:textId="77777777" w:rsidR="004902CD" w:rsidRPr="00F1348E" w:rsidRDefault="004902CD" w:rsidP="004902CD">
            <w:pPr>
              <w:spacing w:after="0" w:line="240" w:lineRule="auto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Резервная шина данных</w:t>
            </w:r>
          </w:p>
        </w:tc>
      </w:tr>
    </w:tbl>
    <w:p w14:paraId="3D59076F" w14:textId="77777777" w:rsidR="00685D57" w:rsidRPr="00F1348E" w:rsidRDefault="00685D57" w:rsidP="00685D57">
      <w:pPr>
        <w:pStyle w:val="4"/>
        <w:numPr>
          <w:ilvl w:val="0"/>
          <w:numId w:val="0"/>
        </w:numPr>
        <w:spacing w:line="360" w:lineRule="auto"/>
        <w:ind w:left="567"/>
        <w:rPr>
          <w:ins w:id="15" w:author="Кечин Александр Викторович" w:date="2023-07-20T10:38:00Z"/>
          <w:sz w:val="28"/>
          <w:szCs w:val="28"/>
        </w:rPr>
      </w:pPr>
    </w:p>
    <w:p w14:paraId="4E9AA670" w14:textId="4C56E9ED" w:rsidR="008C000B" w:rsidRPr="00F1348E" w:rsidRDefault="004902CD" w:rsidP="00A3713C">
      <w:pPr>
        <w:pStyle w:val="4"/>
        <w:spacing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Формирование кода объекта данных сообщения типа «один–множество»</w:t>
      </w:r>
      <w:r w:rsidR="008C000B" w:rsidRPr="00F1348E">
        <w:rPr>
          <w:sz w:val="28"/>
          <w:szCs w:val="28"/>
        </w:rPr>
        <w:t xml:space="preserve"> логического канала информационного обмена </w:t>
      </w:r>
      <w:r w:rsidR="0078558F" w:rsidRPr="00F1348E">
        <w:rPr>
          <w:sz w:val="28"/>
          <w:szCs w:val="28"/>
          <w:lang w:val="en-US"/>
        </w:rPr>
        <w:t>EEC</w:t>
      </w:r>
      <w:r w:rsidR="0078558F" w:rsidRPr="00F1348E">
        <w:rPr>
          <w:sz w:val="28"/>
          <w:szCs w:val="28"/>
        </w:rPr>
        <w:t xml:space="preserve"> и </w:t>
      </w:r>
      <w:r w:rsidR="008C000B" w:rsidRPr="00F1348E">
        <w:rPr>
          <w:sz w:val="28"/>
          <w:szCs w:val="28"/>
        </w:rPr>
        <w:t>NOC</w:t>
      </w:r>
    </w:p>
    <w:p w14:paraId="58903ECC" w14:textId="19FA58A9" w:rsidR="004902CD" w:rsidRPr="00F1348E" w:rsidRDefault="00395350" w:rsidP="00053520">
      <w:pPr>
        <w:pStyle w:val="af5"/>
        <w:spacing w:before="240"/>
        <w:ind w:firstLine="567"/>
      </w:pPr>
      <w:r w:rsidRPr="00F1348E">
        <w:t>Техническими требованиями</w:t>
      </w:r>
      <w:r w:rsidR="004902CD" w:rsidRPr="00F1348E">
        <w:t xml:space="preserve"> АС 1.1.825-2-2012 для формирования кода объекта данных (</w:t>
      </w:r>
      <w:r w:rsidR="004902CD" w:rsidRPr="00F1348E">
        <w:rPr>
          <w:lang w:val="en-US"/>
        </w:rPr>
        <w:t>DOC</w:t>
      </w:r>
      <w:r w:rsidR="004902CD" w:rsidRPr="00F1348E">
        <w:t>) в идентификаторе сообщения (</w:t>
      </w:r>
      <w:r w:rsidR="004902CD" w:rsidRPr="00F1348E">
        <w:rPr>
          <w:lang w:val="en-US"/>
        </w:rPr>
        <w:t>ID</w:t>
      </w:r>
      <w:r w:rsidR="004902CD" w:rsidRPr="00F1348E">
        <w:t>) предусмотрено использование битов 15 – 2 (всего 14 бит).</w:t>
      </w:r>
    </w:p>
    <w:p w14:paraId="46880B55" w14:textId="72E1C932" w:rsidR="008C000B" w:rsidRPr="00F1348E" w:rsidRDefault="001659B5" w:rsidP="00053520">
      <w:pPr>
        <w:pStyle w:val="af5"/>
        <w:ind w:firstLine="567"/>
      </w:pPr>
      <w:r w:rsidRPr="00F1348E">
        <w:t>Код объекта данных позволяет определить 2</w:t>
      </w:r>
      <w:r w:rsidRPr="00F1348E">
        <w:rPr>
          <w:vertAlign w:val="superscript"/>
        </w:rPr>
        <w:t>14</w:t>
      </w:r>
      <w:r w:rsidRPr="00F1348E">
        <w:t xml:space="preserve"> различных объекта данных для каждой функции</w:t>
      </w:r>
      <w:r w:rsidR="008C000B" w:rsidRPr="00F1348E">
        <w:t>.</w:t>
      </w:r>
      <w:r w:rsidRPr="00F1348E">
        <w:t xml:space="preserve"> Взаимосвязь между описанием данных и кодом объекта данных задается в комму</w:t>
      </w:r>
      <w:r w:rsidR="00395350" w:rsidRPr="00F1348E">
        <w:t>ника</w:t>
      </w:r>
      <w:r w:rsidRPr="00F1348E">
        <w:t xml:space="preserve">ционном профиле, определяемом конструкцией </w:t>
      </w:r>
      <w:r w:rsidRPr="00F1348E">
        <w:lastRenderedPageBreak/>
        <w:t>системы.</w:t>
      </w:r>
    </w:p>
    <w:p w14:paraId="5244BF6F" w14:textId="7C7AED6A" w:rsidR="001659B5" w:rsidRPr="00F1348E" w:rsidRDefault="001659B5" w:rsidP="00053520">
      <w:pPr>
        <w:pStyle w:val="af5"/>
        <w:ind w:firstLine="567"/>
      </w:pPr>
      <w:r w:rsidRPr="00F1348E">
        <w:t xml:space="preserve">Так как </w:t>
      </w:r>
      <w:r w:rsidR="00395350" w:rsidRPr="00F1348E">
        <w:t>техническими требованиями</w:t>
      </w:r>
      <w:r w:rsidRPr="00F1348E">
        <w:t xml:space="preserve"> </w:t>
      </w:r>
      <w:r w:rsidR="002B2C92" w:rsidRPr="00F1348E">
        <w:t>АС 1.1.825-2012 коммутационный профиль не регламентируется, в информационном взаимодействии СЭС с БРЭО код объекта данных (</w:t>
      </w:r>
      <w:r w:rsidR="002B2C92" w:rsidRPr="00F1348E">
        <w:rPr>
          <w:lang w:val="en-US"/>
        </w:rPr>
        <w:t>DOC</w:t>
      </w:r>
      <w:r w:rsidR="002B2C92" w:rsidRPr="00F1348E">
        <w:t>) должен задаваться в следующем виде:</w:t>
      </w:r>
    </w:p>
    <w:p w14:paraId="30C6067B" w14:textId="4709AAA6" w:rsidR="004902CD" w:rsidRPr="00F1348E" w:rsidRDefault="004902CD" w:rsidP="007B4A4E">
      <w:pPr>
        <w:pStyle w:val="af5"/>
        <w:numPr>
          <w:ilvl w:val="0"/>
          <w:numId w:val="4"/>
        </w:numPr>
        <w:tabs>
          <w:tab w:val="left" w:pos="851"/>
        </w:tabs>
        <w:ind w:left="0" w:firstLine="567"/>
      </w:pPr>
      <w:r w:rsidRPr="00F1348E">
        <w:t>код подсистемы</w:t>
      </w:r>
      <w:r w:rsidR="002B2C92" w:rsidRPr="00F1348E">
        <w:t xml:space="preserve"> (</w:t>
      </w:r>
      <w:r w:rsidR="002B2C92" w:rsidRPr="00F1348E">
        <w:rPr>
          <w:lang w:val="en-US"/>
        </w:rPr>
        <w:t>SSC</w:t>
      </w:r>
      <w:r w:rsidR="002B2C92" w:rsidRPr="00F1348E">
        <w:t>)</w:t>
      </w:r>
      <w:r w:rsidRPr="00F1348E">
        <w:t xml:space="preserve"> – 4 бита (биты с 15 по 12);</w:t>
      </w:r>
    </w:p>
    <w:p w14:paraId="37F36584" w14:textId="135D2A71" w:rsidR="004902CD" w:rsidRPr="00F1348E" w:rsidRDefault="004902CD" w:rsidP="007B4A4E">
      <w:pPr>
        <w:pStyle w:val="af5"/>
        <w:numPr>
          <w:ilvl w:val="0"/>
          <w:numId w:val="4"/>
        </w:numPr>
        <w:tabs>
          <w:tab w:val="left" w:pos="851"/>
        </w:tabs>
        <w:ind w:left="0" w:firstLine="567"/>
      </w:pPr>
      <w:r w:rsidRPr="00F1348E">
        <w:t>номер блока</w:t>
      </w:r>
      <w:r w:rsidR="002B2C92" w:rsidRPr="00F1348E">
        <w:t xml:space="preserve"> (</w:t>
      </w:r>
      <w:r w:rsidR="002B2C92" w:rsidRPr="00F1348E">
        <w:rPr>
          <w:lang w:val="en-US"/>
        </w:rPr>
        <w:t>UN</w:t>
      </w:r>
      <w:r w:rsidR="002B2C92" w:rsidRPr="00F1348E">
        <w:t>)</w:t>
      </w:r>
      <w:r w:rsidRPr="00F1348E">
        <w:t xml:space="preserve"> – 5 бит (биты с 11 по 7);</w:t>
      </w:r>
    </w:p>
    <w:p w14:paraId="0F8A41B6" w14:textId="1FE21B9C" w:rsidR="004902CD" w:rsidRPr="00F1348E" w:rsidRDefault="004902CD" w:rsidP="007B4A4E">
      <w:pPr>
        <w:pStyle w:val="af5"/>
        <w:numPr>
          <w:ilvl w:val="0"/>
          <w:numId w:val="4"/>
        </w:numPr>
        <w:tabs>
          <w:tab w:val="left" w:pos="851"/>
        </w:tabs>
        <w:ind w:left="0" w:firstLine="567"/>
      </w:pPr>
      <w:r w:rsidRPr="00F1348E">
        <w:t>код передаваемых данных</w:t>
      </w:r>
      <w:r w:rsidR="002B2C92" w:rsidRPr="00F1348E">
        <w:t xml:space="preserve"> (</w:t>
      </w:r>
      <w:r w:rsidR="002B2C92" w:rsidRPr="00F1348E">
        <w:rPr>
          <w:lang w:val="en-US"/>
        </w:rPr>
        <w:t>D</w:t>
      </w:r>
      <w:r w:rsidR="00B90084" w:rsidRPr="00F1348E">
        <w:rPr>
          <w:lang w:val="en-US"/>
        </w:rPr>
        <w:t>ATA</w:t>
      </w:r>
      <w:r w:rsidR="00C628CA" w:rsidRPr="00F1348E">
        <w:t xml:space="preserve"> </w:t>
      </w:r>
      <w:r w:rsidR="002B2C92" w:rsidRPr="00F1348E">
        <w:rPr>
          <w:lang w:val="en-US"/>
        </w:rPr>
        <w:t>ID</w:t>
      </w:r>
      <w:r w:rsidR="002B2C92" w:rsidRPr="00F1348E">
        <w:t>)</w:t>
      </w:r>
      <w:r w:rsidRPr="00F1348E">
        <w:t xml:space="preserve"> – 5 бит (биты с 6 по 2).</w:t>
      </w:r>
    </w:p>
    <w:p w14:paraId="47A3643A" w14:textId="4E3E1671" w:rsidR="00065FB7" w:rsidRPr="00F1348E" w:rsidRDefault="00065FB7" w:rsidP="00065FB7">
      <w:pPr>
        <w:spacing w:before="240" w:line="360" w:lineRule="auto"/>
        <w:ind w:firstLine="567"/>
        <w:rPr>
          <w:i/>
          <w:szCs w:val="24"/>
        </w:rPr>
      </w:pPr>
      <w:r w:rsidRPr="00F1348E">
        <w:rPr>
          <w:i/>
          <w:szCs w:val="24"/>
        </w:rPr>
        <w:t>Примечание – Настоящий пункт относится только к формированию кода объекта данных (DOC) для сообщения типа «один–множество» логическ</w:t>
      </w:r>
      <w:ins w:id="16" w:author="Кечин Александр Викторович" w:date="2023-07-20T10:26:00Z">
        <w:r w:rsidR="003D62E8" w:rsidRPr="00F1348E">
          <w:rPr>
            <w:i/>
            <w:szCs w:val="24"/>
          </w:rPr>
          <w:t>их</w:t>
        </w:r>
      </w:ins>
      <w:r w:rsidRPr="00F1348E">
        <w:rPr>
          <w:i/>
          <w:szCs w:val="24"/>
        </w:rPr>
        <w:t xml:space="preserve"> канал</w:t>
      </w:r>
      <w:ins w:id="17" w:author="Кечин Александр Викторович" w:date="2023-07-20T10:26:00Z">
        <w:r w:rsidR="003D62E8" w:rsidRPr="00F1348E">
          <w:rPr>
            <w:i/>
            <w:szCs w:val="24"/>
          </w:rPr>
          <w:t>ов</w:t>
        </w:r>
      </w:ins>
      <w:r w:rsidRPr="00F1348E">
        <w:rPr>
          <w:i/>
          <w:szCs w:val="24"/>
        </w:rPr>
        <w:t xml:space="preserve"> информационного обмена </w:t>
      </w:r>
      <w:ins w:id="18" w:author="Кечин Александр Викторович" w:date="2023-07-20T10:26:00Z">
        <w:r w:rsidR="003D62E8" w:rsidRPr="00F1348E">
          <w:rPr>
            <w:i/>
            <w:szCs w:val="24"/>
            <w:lang w:val="en-US"/>
          </w:rPr>
          <w:t>EEC</w:t>
        </w:r>
        <w:r w:rsidR="003D62E8" w:rsidRPr="00F1348E">
          <w:rPr>
            <w:i/>
            <w:szCs w:val="24"/>
          </w:rPr>
          <w:t xml:space="preserve"> и </w:t>
        </w:r>
      </w:ins>
      <w:r w:rsidRPr="00F1348E">
        <w:rPr>
          <w:b/>
          <w:i/>
          <w:szCs w:val="24"/>
        </w:rPr>
        <w:t>NOC</w:t>
      </w:r>
      <w:r w:rsidRPr="00F1348E">
        <w:rPr>
          <w:i/>
          <w:szCs w:val="24"/>
        </w:rPr>
        <w:t>.</w:t>
      </w:r>
    </w:p>
    <w:p w14:paraId="7178FE5F" w14:textId="4F11EAF3" w:rsidR="002B2C92" w:rsidRPr="00F1348E" w:rsidRDefault="002B2C92" w:rsidP="002B2C92">
      <w:pPr>
        <w:pStyle w:val="4"/>
        <w:spacing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Формирование кода подсистемы (SSC)</w:t>
      </w:r>
    </w:p>
    <w:p w14:paraId="38B5DE45" w14:textId="6E7BAF51" w:rsidR="00065FB7" w:rsidRPr="00F1348E" w:rsidRDefault="00065FB7" w:rsidP="00065FB7">
      <w:pPr>
        <w:pStyle w:val="af5"/>
        <w:ind w:firstLine="567"/>
      </w:pPr>
      <w:r w:rsidRPr="00F1348E">
        <w:t xml:space="preserve">Настоящий пункт </w:t>
      </w:r>
      <w:r w:rsidR="00C628CA" w:rsidRPr="00F1348E">
        <w:t>определяет</w:t>
      </w:r>
      <w:r w:rsidRPr="00F1348E">
        <w:t xml:space="preserve"> </w:t>
      </w:r>
      <w:r w:rsidR="00B90084" w:rsidRPr="00F1348E">
        <w:t>правил</w:t>
      </w:r>
      <w:r w:rsidR="00C628CA" w:rsidRPr="00F1348E">
        <w:t>а</w:t>
      </w:r>
      <w:r w:rsidR="00B90084" w:rsidRPr="00F1348E">
        <w:t xml:space="preserve"> </w:t>
      </w:r>
      <w:r w:rsidRPr="00F1348E">
        <w:t>формировани</w:t>
      </w:r>
      <w:r w:rsidR="00B90084" w:rsidRPr="00F1348E">
        <w:t>я</w:t>
      </w:r>
      <w:r w:rsidRPr="00F1348E">
        <w:t xml:space="preserve"> кода подсистемы (SSC) для сообщения типа «один–множество» логическ</w:t>
      </w:r>
      <w:ins w:id="19" w:author="Кечин Александр Викторович" w:date="2023-07-20T10:26:00Z">
        <w:r w:rsidR="003D62E8" w:rsidRPr="00F1348E">
          <w:t xml:space="preserve">их </w:t>
        </w:r>
      </w:ins>
      <w:r w:rsidRPr="00F1348E">
        <w:t>канал</w:t>
      </w:r>
      <w:ins w:id="20" w:author="Кечин Александр Викторович" w:date="2023-07-20T10:26:00Z">
        <w:r w:rsidR="003D62E8" w:rsidRPr="00F1348E">
          <w:t>ов</w:t>
        </w:r>
      </w:ins>
      <w:r w:rsidRPr="00F1348E">
        <w:t xml:space="preserve"> информационного обмена </w:t>
      </w:r>
      <w:ins w:id="21" w:author="Кечин Александр Викторович" w:date="2023-07-20T10:26:00Z">
        <w:r w:rsidR="003D62E8" w:rsidRPr="00F1348E">
          <w:rPr>
            <w:b/>
            <w:bCs/>
          </w:rPr>
          <w:t xml:space="preserve">EEC и </w:t>
        </w:r>
      </w:ins>
      <w:r w:rsidRPr="00F1348E">
        <w:rPr>
          <w:b/>
          <w:bCs/>
        </w:rPr>
        <w:t>NOC</w:t>
      </w:r>
      <w:r w:rsidRPr="00F1348E">
        <w:rPr>
          <w:bCs/>
        </w:rPr>
        <w:t>.</w:t>
      </w:r>
    </w:p>
    <w:p w14:paraId="05E90357" w14:textId="2D024F72" w:rsidR="004902CD" w:rsidRPr="00F1348E" w:rsidRDefault="004902CD" w:rsidP="004902CD">
      <w:pPr>
        <w:pStyle w:val="af5"/>
        <w:ind w:firstLine="567"/>
      </w:pPr>
      <w:r w:rsidRPr="00F1348E">
        <w:t>Код подсистемы формируется на основании стандартной кодировки объектов системы электроснабжения, предусмотренных в ГОСТ 1867</w:t>
      </w:r>
      <w:r w:rsidR="002B2C92" w:rsidRPr="00F1348E">
        <w:t>5</w:t>
      </w:r>
      <w:r w:rsidRPr="00F1348E">
        <w:t xml:space="preserve">-2012 и спецификации </w:t>
      </w:r>
      <w:r w:rsidRPr="00F1348E">
        <w:rPr>
          <w:lang w:val="en-US"/>
        </w:rPr>
        <w:t>ATA</w:t>
      </w:r>
      <w:r w:rsidRPr="00F1348E">
        <w:t xml:space="preserve"> 100 </w:t>
      </w:r>
      <w:r w:rsidRPr="00F1348E">
        <w:rPr>
          <w:lang w:val="en-US"/>
        </w:rPr>
        <w:t>Specification</w:t>
      </w:r>
      <w:r w:rsidRPr="00F1348E">
        <w:t>.</w:t>
      </w:r>
    </w:p>
    <w:p w14:paraId="5731C34C" w14:textId="39BF0607" w:rsidR="004902CD" w:rsidRPr="00F1348E" w:rsidRDefault="00B90084" w:rsidP="004902CD">
      <w:pPr>
        <w:pStyle w:val="af5"/>
        <w:ind w:firstLine="567"/>
      </w:pPr>
      <w:r w:rsidRPr="00F1348E">
        <w:t>Настоящим документом регламентиру</w:t>
      </w:r>
      <w:r w:rsidR="004E69B3" w:rsidRPr="00F1348E">
        <w:t>е</w:t>
      </w:r>
      <w:r w:rsidRPr="00F1348E">
        <w:t>тся ф</w:t>
      </w:r>
      <w:r w:rsidR="004902CD" w:rsidRPr="00F1348E">
        <w:t xml:space="preserve">ормирование кода подсистемы для </w:t>
      </w:r>
      <w:r w:rsidR="00065FB7" w:rsidRPr="00F1348E">
        <w:t>СЭС</w:t>
      </w:r>
      <w:r w:rsidR="004902CD" w:rsidRPr="00F1348E">
        <w:t xml:space="preserve"> </w:t>
      </w:r>
      <w:r w:rsidRPr="00F1348E">
        <w:t xml:space="preserve">согласно </w:t>
      </w:r>
      <w:r w:rsidR="004902CD" w:rsidRPr="00F1348E">
        <w:t xml:space="preserve">таблице </w:t>
      </w:r>
      <w:r w:rsidR="00596ACA" w:rsidRPr="00F1348E">
        <w:fldChar w:fldCharType="begin"/>
      </w:r>
      <w:r w:rsidR="00596ACA" w:rsidRPr="00F1348E">
        <w:instrText xml:space="preserve"> REF _Ref136870901 \h  \* MERGEFORMAT </w:instrText>
      </w:r>
      <w:r w:rsidR="00596ACA" w:rsidRPr="00F1348E">
        <w:fldChar w:fldCharType="separate"/>
      </w:r>
      <w:r w:rsidR="00351519" w:rsidRPr="00351519">
        <w:rPr>
          <w:vanish/>
        </w:rPr>
        <w:t xml:space="preserve">Таблица </w:t>
      </w:r>
      <w:r w:rsidR="00351519" w:rsidRPr="00351519">
        <w:rPr>
          <w:noProof/>
        </w:rPr>
        <w:t>4</w:t>
      </w:r>
      <w:r w:rsidR="00596ACA" w:rsidRPr="00F1348E">
        <w:fldChar w:fldCharType="end"/>
      </w:r>
      <w:r w:rsidR="004902CD" w:rsidRPr="00F1348E">
        <w:t>.</w:t>
      </w:r>
    </w:p>
    <w:p w14:paraId="2B1E1845" w14:textId="1CF6637E" w:rsidR="004902CD" w:rsidRPr="00F1348E" w:rsidRDefault="004902CD" w:rsidP="004902CD">
      <w:pPr>
        <w:pStyle w:val="ae"/>
        <w:keepNext/>
        <w:rPr>
          <w:i w:val="0"/>
          <w:iCs w:val="0"/>
          <w:sz w:val="28"/>
          <w:szCs w:val="28"/>
        </w:rPr>
      </w:pPr>
      <w:bookmarkStart w:id="22" w:name="_Ref136870901"/>
      <w:r w:rsidRPr="00F1348E">
        <w:rPr>
          <w:i w:val="0"/>
          <w:iCs w:val="0"/>
          <w:sz w:val="28"/>
          <w:szCs w:val="28"/>
        </w:rPr>
        <w:lastRenderedPageBreak/>
        <w:t xml:space="preserve">Таблица </w:t>
      </w:r>
      <w:r w:rsidRPr="00F1348E">
        <w:rPr>
          <w:i w:val="0"/>
          <w:iCs w:val="0"/>
          <w:sz w:val="28"/>
          <w:szCs w:val="28"/>
        </w:rPr>
        <w:fldChar w:fldCharType="begin"/>
      </w:r>
      <w:r w:rsidRPr="00F1348E">
        <w:rPr>
          <w:i w:val="0"/>
          <w:iCs w:val="0"/>
          <w:sz w:val="28"/>
          <w:szCs w:val="28"/>
        </w:rPr>
        <w:instrText xml:space="preserve"> SEQ Таблица \* ARABIC </w:instrText>
      </w:r>
      <w:r w:rsidRPr="00F1348E">
        <w:rPr>
          <w:i w:val="0"/>
          <w:iCs w:val="0"/>
          <w:sz w:val="28"/>
          <w:szCs w:val="28"/>
        </w:rPr>
        <w:fldChar w:fldCharType="separate"/>
      </w:r>
      <w:r w:rsidR="00351519">
        <w:rPr>
          <w:i w:val="0"/>
          <w:iCs w:val="0"/>
          <w:noProof/>
          <w:sz w:val="28"/>
          <w:szCs w:val="28"/>
        </w:rPr>
        <w:t>4</w:t>
      </w:r>
      <w:r w:rsidRPr="00F1348E">
        <w:rPr>
          <w:i w:val="0"/>
          <w:iCs w:val="0"/>
          <w:sz w:val="28"/>
          <w:szCs w:val="28"/>
        </w:rPr>
        <w:fldChar w:fldCharType="end"/>
      </w:r>
      <w:bookmarkEnd w:id="22"/>
      <w:r w:rsidRPr="00F1348E">
        <w:rPr>
          <w:i w:val="0"/>
          <w:iCs w:val="0"/>
          <w:sz w:val="28"/>
          <w:szCs w:val="28"/>
        </w:rPr>
        <w:t xml:space="preserve"> – </w:t>
      </w:r>
      <w:r w:rsidR="00B90084" w:rsidRPr="00F1348E">
        <w:rPr>
          <w:i w:val="0"/>
          <w:iCs w:val="0"/>
          <w:sz w:val="28"/>
          <w:szCs w:val="28"/>
        </w:rPr>
        <w:t>Коды подсистем СЭС</w:t>
      </w:r>
    </w:p>
    <w:tbl>
      <w:tblPr>
        <w:tblStyle w:val="af6"/>
        <w:tblW w:w="9345" w:type="dxa"/>
        <w:tblLook w:val="04A0" w:firstRow="1" w:lastRow="0" w:firstColumn="1" w:lastColumn="0" w:noHBand="0" w:noVBand="1"/>
      </w:tblPr>
      <w:tblGrid>
        <w:gridCol w:w="1413"/>
        <w:gridCol w:w="5670"/>
        <w:gridCol w:w="567"/>
        <w:gridCol w:w="567"/>
        <w:gridCol w:w="567"/>
        <w:gridCol w:w="561"/>
      </w:tblGrid>
      <w:tr w:rsidR="0077157B" w:rsidRPr="00F1348E" w14:paraId="50082D67" w14:textId="77777777" w:rsidTr="004902CD">
        <w:trPr>
          <w:trHeight w:val="407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95EADB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по</w:t>
            </w:r>
            <w:r w:rsidRPr="00F1348E">
              <w:rPr>
                <w:sz w:val="28"/>
                <w:szCs w:val="28"/>
              </w:rPr>
              <w:br/>
              <w:t>АТА 100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5F9A97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Наименование подсистемы </w:t>
            </w:r>
          </w:p>
        </w:tc>
        <w:tc>
          <w:tcPr>
            <w:tcW w:w="226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BA7431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Побитовая матрица</w:t>
            </w:r>
          </w:p>
        </w:tc>
      </w:tr>
      <w:tr w:rsidR="0077157B" w:rsidRPr="00F1348E" w14:paraId="1F2B1428" w14:textId="77777777" w:rsidTr="004902CD"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2ABB2" w14:textId="77777777" w:rsidR="004902CD" w:rsidRPr="00F1348E" w:rsidRDefault="004902CD" w:rsidP="004902CD">
            <w:pPr>
              <w:pStyle w:val="af3"/>
              <w:keepNext/>
              <w:spacing w:after="0" w:line="256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BF5B" w14:textId="77777777" w:rsidR="004902CD" w:rsidRPr="00F1348E" w:rsidRDefault="004902CD" w:rsidP="004902CD">
            <w:pPr>
              <w:keepNext/>
              <w:spacing w:after="0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CAEB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7070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5514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13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9251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12</w:t>
            </w:r>
          </w:p>
        </w:tc>
      </w:tr>
      <w:tr w:rsidR="0077157B" w:rsidRPr="00F1348E" w14:paraId="12845AA7" w14:textId="77777777" w:rsidTr="004902C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F721" w14:textId="77777777" w:rsidR="004902CD" w:rsidRPr="00F1348E" w:rsidRDefault="004902CD" w:rsidP="004902CD">
            <w:pPr>
              <w:pStyle w:val="af3"/>
              <w:keepNext/>
              <w:spacing w:after="0" w:line="256" w:lineRule="auto"/>
              <w:ind w:left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9A75" w14:textId="77777777" w:rsidR="004902CD" w:rsidRPr="00F1348E" w:rsidRDefault="004902CD" w:rsidP="004902CD">
            <w:pPr>
              <w:keepNext/>
              <w:spacing w:after="0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Общее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62CD" w14:textId="2A4D5744" w:rsidR="004902CD" w:rsidRPr="00F1348E" w:rsidRDefault="003A32EC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4CAE" w14:textId="11B23391" w:rsidR="004902CD" w:rsidRPr="00F1348E" w:rsidRDefault="003A32EC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92F1" w14:textId="155FA07F" w:rsidR="004902CD" w:rsidRPr="00F1348E" w:rsidRDefault="003A32EC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5F853" w14:textId="6EEC4D52" w:rsidR="004902CD" w:rsidRPr="00F1348E" w:rsidRDefault="003A32EC" w:rsidP="004902CD">
            <w:pPr>
              <w:keepNext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</w:tr>
      <w:tr w:rsidR="0077157B" w:rsidRPr="00F1348E" w14:paraId="33F68E5A" w14:textId="77777777" w:rsidTr="004902C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6B9E" w14:textId="77777777" w:rsidR="004902CD" w:rsidRPr="00F1348E" w:rsidRDefault="004902CD" w:rsidP="0078558F">
            <w:pPr>
              <w:pStyle w:val="af3"/>
              <w:keepNext/>
              <w:numPr>
                <w:ilvl w:val="0"/>
                <w:numId w:val="7"/>
              </w:numPr>
              <w:spacing w:after="0" w:line="256" w:lineRule="auto"/>
              <w:ind w:left="0" w:firstLine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7A04" w14:textId="77777777" w:rsidR="004902CD" w:rsidRPr="00F1348E" w:rsidRDefault="004902CD" w:rsidP="004902CD">
            <w:pPr>
              <w:keepNext/>
              <w:spacing w:after="0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Привод генератора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E1C5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EEDA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E216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2502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</w:tr>
      <w:tr w:rsidR="0077157B" w:rsidRPr="00F1348E" w14:paraId="26E845C3" w14:textId="77777777" w:rsidTr="004902C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D742" w14:textId="77777777" w:rsidR="004902CD" w:rsidRPr="00F1348E" w:rsidRDefault="004902CD" w:rsidP="0078558F">
            <w:pPr>
              <w:pStyle w:val="af3"/>
              <w:keepNext/>
              <w:numPr>
                <w:ilvl w:val="0"/>
                <w:numId w:val="7"/>
              </w:numPr>
              <w:spacing w:after="0" w:line="256" w:lineRule="auto"/>
              <w:ind w:left="0" w:firstLine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BA2C" w14:textId="77777777" w:rsidR="004902CD" w:rsidRPr="00F1348E" w:rsidRDefault="004902CD" w:rsidP="004902CD">
            <w:pPr>
              <w:keepNext/>
              <w:spacing w:after="0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Подсистема генерирования переменного тока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FF07E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E8B0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9CC1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5268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</w:tr>
      <w:tr w:rsidR="0077157B" w:rsidRPr="00F1348E" w14:paraId="7B3065FD" w14:textId="77777777" w:rsidTr="004902C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057C" w14:textId="77777777" w:rsidR="004902CD" w:rsidRPr="00F1348E" w:rsidRDefault="004902CD" w:rsidP="0078558F">
            <w:pPr>
              <w:pStyle w:val="af3"/>
              <w:keepNext/>
              <w:numPr>
                <w:ilvl w:val="0"/>
                <w:numId w:val="7"/>
              </w:numPr>
              <w:spacing w:after="0" w:line="256" w:lineRule="auto"/>
              <w:ind w:left="0" w:firstLine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3001" w14:textId="77777777" w:rsidR="004902CD" w:rsidRPr="00F1348E" w:rsidRDefault="004902CD" w:rsidP="004902CD">
            <w:pPr>
              <w:keepNext/>
              <w:spacing w:after="0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Подсистема генерирования постоянного тока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548F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9C48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2680C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71CC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</w:tr>
      <w:tr w:rsidR="0077157B" w:rsidRPr="00F1348E" w14:paraId="56EEBD76" w14:textId="77777777" w:rsidTr="004902C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94AC" w14:textId="77777777" w:rsidR="004902CD" w:rsidRPr="00F1348E" w:rsidRDefault="004902CD" w:rsidP="0078558F">
            <w:pPr>
              <w:pStyle w:val="af3"/>
              <w:keepNext/>
              <w:numPr>
                <w:ilvl w:val="0"/>
                <w:numId w:val="7"/>
              </w:numPr>
              <w:spacing w:after="0" w:line="256" w:lineRule="auto"/>
              <w:ind w:left="0" w:firstLine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4467" w14:textId="77777777" w:rsidR="004902CD" w:rsidRPr="00F1348E" w:rsidRDefault="004902CD" w:rsidP="004902CD">
            <w:pPr>
              <w:keepNext/>
              <w:spacing w:after="0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Подсистема наземного электроснабжения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0CEA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639E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92EB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1836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</w:tr>
      <w:tr w:rsidR="0077157B" w:rsidRPr="00F1348E" w14:paraId="58D4E9A7" w14:textId="77777777" w:rsidTr="004902C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3CCC" w14:textId="77777777" w:rsidR="004902CD" w:rsidRPr="00F1348E" w:rsidRDefault="004902CD" w:rsidP="0078558F">
            <w:pPr>
              <w:pStyle w:val="af3"/>
              <w:keepNext/>
              <w:numPr>
                <w:ilvl w:val="0"/>
                <w:numId w:val="7"/>
              </w:numPr>
              <w:spacing w:after="0" w:line="256" w:lineRule="auto"/>
              <w:ind w:left="0" w:firstLine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2B4A" w14:textId="77777777" w:rsidR="004902CD" w:rsidRPr="00F1348E" w:rsidRDefault="004902CD" w:rsidP="004902CD">
            <w:pPr>
              <w:keepNext/>
              <w:spacing w:after="0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Подсистема распределения переменного тока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6CCD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FA24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3915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93CD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</w:tr>
      <w:tr w:rsidR="0077157B" w:rsidRPr="00F1348E" w14:paraId="0E43F042" w14:textId="77777777" w:rsidTr="004902C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7EC3" w14:textId="77777777" w:rsidR="004902CD" w:rsidRPr="00F1348E" w:rsidRDefault="004902CD" w:rsidP="0078558F">
            <w:pPr>
              <w:pStyle w:val="af3"/>
              <w:keepNext/>
              <w:numPr>
                <w:ilvl w:val="0"/>
                <w:numId w:val="7"/>
              </w:numPr>
              <w:spacing w:after="0" w:line="256" w:lineRule="auto"/>
              <w:ind w:left="0" w:firstLine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E989" w14:textId="77777777" w:rsidR="004902CD" w:rsidRPr="00F1348E" w:rsidRDefault="004902CD" w:rsidP="004902CD">
            <w:pPr>
              <w:keepNext/>
              <w:spacing w:after="0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Подсистема распределения постоянного тока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F1FCA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34E4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E4A0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F8C3E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</w:tr>
      <w:tr w:rsidR="0077157B" w:rsidRPr="00F1348E" w14:paraId="0AF6C493" w14:textId="77777777" w:rsidTr="004902C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BD43" w14:textId="77777777" w:rsidR="004902CD" w:rsidRPr="00F1348E" w:rsidRDefault="004902CD" w:rsidP="0078558F">
            <w:pPr>
              <w:pStyle w:val="af3"/>
              <w:keepNext/>
              <w:numPr>
                <w:ilvl w:val="0"/>
                <w:numId w:val="7"/>
              </w:numPr>
              <w:spacing w:after="0" w:line="256" w:lineRule="auto"/>
              <w:ind w:left="0" w:firstLine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9067" w14:textId="77777777" w:rsidR="004902CD" w:rsidRPr="00F1348E" w:rsidRDefault="004902CD" w:rsidP="004902CD">
            <w:pPr>
              <w:keepNext/>
              <w:spacing w:after="0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Подсистема контроля и защиты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89D3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254B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6639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401F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</w:tr>
      <w:tr w:rsidR="0077157B" w:rsidRPr="00F1348E" w14:paraId="039F2FEE" w14:textId="77777777" w:rsidTr="004902C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F0AD" w14:textId="77777777" w:rsidR="004902CD" w:rsidRPr="00F1348E" w:rsidRDefault="004902CD" w:rsidP="0078558F">
            <w:pPr>
              <w:pStyle w:val="af3"/>
              <w:keepNext/>
              <w:numPr>
                <w:ilvl w:val="0"/>
                <w:numId w:val="7"/>
              </w:numPr>
              <w:spacing w:after="0" w:line="256" w:lineRule="auto"/>
              <w:ind w:left="0" w:firstLine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FC4F" w14:textId="77777777" w:rsidR="004902CD" w:rsidRPr="00F1348E" w:rsidRDefault="004902CD" w:rsidP="004902CD">
            <w:pPr>
              <w:keepNext/>
              <w:spacing w:after="0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Подсистема управления электроснабжением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25E8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32DD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0C3E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9D0F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</w:tr>
      <w:tr w:rsidR="0077157B" w:rsidRPr="00F1348E" w14:paraId="1DB7C37C" w14:textId="77777777" w:rsidTr="004902C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6B05" w14:textId="77777777" w:rsidR="004902CD" w:rsidRPr="00F1348E" w:rsidRDefault="004902CD" w:rsidP="0078558F">
            <w:pPr>
              <w:pStyle w:val="af3"/>
              <w:keepNext/>
              <w:numPr>
                <w:ilvl w:val="0"/>
                <w:numId w:val="7"/>
              </w:numPr>
              <w:spacing w:after="0" w:line="256" w:lineRule="auto"/>
              <w:ind w:left="0" w:firstLine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C6314" w14:textId="77777777" w:rsidR="004902CD" w:rsidRPr="00F1348E" w:rsidRDefault="004902CD" w:rsidP="004902CD">
            <w:pPr>
              <w:keepNext/>
              <w:spacing w:after="0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Коммутационное электрооборудование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BBF3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3045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9C7D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1D96" w14:textId="77777777" w:rsidR="004902CD" w:rsidRPr="00F1348E" w:rsidRDefault="004902CD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</w:tr>
      <w:tr w:rsidR="004902CD" w:rsidRPr="00F1348E" w14:paraId="3BDAF5CA" w14:textId="77777777" w:rsidTr="004902CD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242B" w14:textId="77777777" w:rsidR="004902CD" w:rsidRPr="00F1348E" w:rsidRDefault="004902CD" w:rsidP="004902CD">
            <w:pPr>
              <w:keepNext/>
              <w:spacing w:after="0" w:line="360" w:lineRule="auto"/>
              <w:rPr>
                <w:szCs w:val="24"/>
              </w:rPr>
            </w:pPr>
            <w:r w:rsidRPr="00F1348E">
              <w:rPr>
                <w:szCs w:val="24"/>
              </w:rPr>
              <w:t>Примечания:</w:t>
            </w:r>
          </w:p>
          <w:p w14:paraId="78D9F870" w14:textId="587F712A" w:rsidR="003A32EC" w:rsidRPr="00F1348E" w:rsidRDefault="003A32EC" w:rsidP="003A32EC">
            <w:pPr>
              <w:pStyle w:val="af3"/>
              <w:keepNext/>
              <w:numPr>
                <w:ilvl w:val="0"/>
                <w:numId w:val="8"/>
              </w:numPr>
              <w:tabs>
                <w:tab w:val="left" w:pos="435"/>
              </w:tabs>
              <w:spacing w:after="0" w:line="360" w:lineRule="auto"/>
              <w:ind w:left="22" w:firstLine="0"/>
              <w:rPr>
                <w:szCs w:val="24"/>
              </w:rPr>
            </w:pPr>
            <w:r w:rsidRPr="00F1348E">
              <w:rPr>
                <w:szCs w:val="24"/>
              </w:rPr>
              <w:t>Запрещается использовать код 0000 для задания кода подсистемы</w:t>
            </w:r>
          </w:p>
          <w:p w14:paraId="0D10C640" w14:textId="77777777" w:rsidR="003A32EC" w:rsidRPr="00F1348E" w:rsidRDefault="003A32EC" w:rsidP="00FE2426">
            <w:pPr>
              <w:pStyle w:val="af3"/>
              <w:keepNext/>
              <w:numPr>
                <w:ilvl w:val="0"/>
                <w:numId w:val="8"/>
              </w:numPr>
              <w:tabs>
                <w:tab w:val="left" w:pos="435"/>
              </w:tabs>
              <w:spacing w:after="0" w:line="360" w:lineRule="auto"/>
              <w:ind w:left="22" w:firstLine="0"/>
              <w:rPr>
                <w:szCs w:val="24"/>
              </w:rPr>
            </w:pPr>
            <w:r w:rsidRPr="00F1348E">
              <w:rPr>
                <w:szCs w:val="24"/>
              </w:rPr>
              <w:t>Сообщения с кодом 0000 являются общими и должны обрабатываться всеми узлами сети</w:t>
            </w:r>
          </w:p>
          <w:p w14:paraId="181F6156" w14:textId="35655F96" w:rsidR="004902CD" w:rsidRPr="00F1348E" w:rsidRDefault="004902CD" w:rsidP="00FE2426">
            <w:pPr>
              <w:pStyle w:val="af3"/>
              <w:keepNext/>
              <w:numPr>
                <w:ilvl w:val="0"/>
                <w:numId w:val="8"/>
              </w:numPr>
              <w:tabs>
                <w:tab w:val="left" w:pos="435"/>
              </w:tabs>
              <w:spacing w:after="0" w:line="360" w:lineRule="auto"/>
              <w:ind w:left="22" w:firstLine="0"/>
              <w:rPr>
                <w:szCs w:val="24"/>
              </w:rPr>
            </w:pPr>
            <w:r w:rsidRPr="00F1348E">
              <w:rPr>
                <w:szCs w:val="24"/>
              </w:rPr>
              <w:t xml:space="preserve">Запрещается использовать код </w:t>
            </w:r>
            <w:r w:rsidR="003A32EC" w:rsidRPr="00F1348E">
              <w:rPr>
                <w:szCs w:val="24"/>
              </w:rPr>
              <w:t>1111</w:t>
            </w:r>
            <w:r w:rsidRPr="00F1348E">
              <w:rPr>
                <w:szCs w:val="24"/>
              </w:rPr>
              <w:t xml:space="preserve"> для задания кода подсистемы</w:t>
            </w:r>
          </w:p>
          <w:p w14:paraId="06E5E04F" w14:textId="5DA54672" w:rsidR="003A32EC" w:rsidRPr="00F1348E" w:rsidRDefault="004902CD" w:rsidP="004D4F2F">
            <w:pPr>
              <w:pStyle w:val="af3"/>
              <w:keepNext/>
              <w:numPr>
                <w:ilvl w:val="0"/>
                <w:numId w:val="8"/>
              </w:numPr>
              <w:tabs>
                <w:tab w:val="left" w:pos="435"/>
              </w:tabs>
              <w:spacing w:after="0" w:line="360" w:lineRule="auto"/>
              <w:ind w:left="22" w:firstLine="0"/>
              <w:rPr>
                <w:szCs w:val="24"/>
              </w:rPr>
            </w:pPr>
            <w:r w:rsidRPr="00F1348E">
              <w:rPr>
                <w:szCs w:val="24"/>
              </w:rPr>
              <w:t>Коды начиная с 1010 и заканчивая 1110 являются резервными и не допустимы для использования в рамках текущей версии документа.</w:t>
            </w:r>
          </w:p>
        </w:tc>
      </w:tr>
    </w:tbl>
    <w:p w14:paraId="0D3D94BD" w14:textId="77777777" w:rsidR="00D37757" w:rsidRPr="00F1348E" w:rsidRDefault="00D37757" w:rsidP="00D37757">
      <w:pPr>
        <w:pStyle w:val="4"/>
        <w:numPr>
          <w:ilvl w:val="0"/>
          <w:numId w:val="0"/>
        </w:numPr>
        <w:spacing w:before="0" w:line="360" w:lineRule="auto"/>
        <w:ind w:left="567"/>
        <w:rPr>
          <w:sz w:val="28"/>
          <w:szCs w:val="28"/>
        </w:rPr>
      </w:pPr>
    </w:p>
    <w:p w14:paraId="55F7554C" w14:textId="2264B9EE" w:rsidR="00065FB7" w:rsidRPr="00F1348E" w:rsidRDefault="00065FB7" w:rsidP="00B90084">
      <w:pPr>
        <w:pStyle w:val="4"/>
        <w:spacing w:before="0"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Нумерация блоков (</w:t>
      </w:r>
      <w:r w:rsidRPr="00F1348E">
        <w:rPr>
          <w:sz w:val="28"/>
          <w:szCs w:val="28"/>
          <w:lang w:val="en-US"/>
        </w:rPr>
        <w:t>UN</w:t>
      </w:r>
      <w:r w:rsidRPr="00F1348E">
        <w:rPr>
          <w:sz w:val="28"/>
          <w:szCs w:val="28"/>
        </w:rPr>
        <w:t>)</w:t>
      </w:r>
    </w:p>
    <w:p w14:paraId="6BF1A624" w14:textId="7EFB231B" w:rsidR="00065FB7" w:rsidRPr="00F1348E" w:rsidRDefault="00065FB7" w:rsidP="003F7FB3">
      <w:pPr>
        <w:pStyle w:val="af5"/>
        <w:ind w:firstLine="567"/>
      </w:pPr>
      <w:r w:rsidRPr="00F1348E">
        <w:t>Номер блока задается в пределах каждой подсистемы</w:t>
      </w:r>
      <w:r w:rsidR="005212DC" w:rsidRPr="00F1348E">
        <w:t>,</w:t>
      </w:r>
      <w:r w:rsidRPr="00F1348E">
        <w:t xml:space="preserve"> начиная с кода 00001 (номер блока 1) и заканчивая номером 1111</w:t>
      </w:r>
      <w:r w:rsidR="003A32EC" w:rsidRPr="00F1348E">
        <w:t>1</w:t>
      </w:r>
      <w:r w:rsidRPr="00F1348E">
        <w:t xml:space="preserve"> (номер блока 31).</w:t>
      </w:r>
    </w:p>
    <w:p w14:paraId="511326C7" w14:textId="271C9725" w:rsidR="00303B52" w:rsidRPr="00F1348E" w:rsidRDefault="00303B52" w:rsidP="00303B52">
      <w:pPr>
        <w:spacing w:before="240" w:line="360" w:lineRule="auto"/>
        <w:ind w:firstLine="567"/>
        <w:rPr>
          <w:i/>
          <w:szCs w:val="24"/>
        </w:rPr>
      </w:pPr>
      <w:r w:rsidRPr="00F1348E">
        <w:rPr>
          <w:i/>
          <w:szCs w:val="24"/>
        </w:rPr>
        <w:t>Примечание – Номер блока задается перемычками и определяется местом установки на воздушном судне.</w:t>
      </w:r>
    </w:p>
    <w:p w14:paraId="50CEC042" w14:textId="4C08AE02" w:rsidR="004902CD" w:rsidRPr="00F1348E" w:rsidRDefault="003F7FB3" w:rsidP="00B90084">
      <w:pPr>
        <w:pStyle w:val="af5"/>
        <w:ind w:firstLine="567"/>
      </w:pPr>
      <w:r w:rsidRPr="00F1348E">
        <w:t>Заданные н</w:t>
      </w:r>
      <w:r w:rsidR="00065FB7" w:rsidRPr="00F1348E">
        <w:t xml:space="preserve">омера блоков для </w:t>
      </w:r>
      <w:r w:rsidR="00B90084" w:rsidRPr="00F1348E">
        <w:t xml:space="preserve">используемых </w:t>
      </w:r>
      <w:r w:rsidR="00C628CA" w:rsidRPr="00F1348E">
        <w:t xml:space="preserve">в самолете ТВРС-44 </w:t>
      </w:r>
      <w:r w:rsidR="00065FB7" w:rsidRPr="00F1348E">
        <w:t>подсистем приведен</w:t>
      </w:r>
      <w:r w:rsidR="00B90084" w:rsidRPr="00F1348E">
        <w:t>ы</w:t>
      </w:r>
      <w:r w:rsidR="00065FB7" w:rsidRPr="00F1348E">
        <w:t xml:space="preserve"> в таблицах</w:t>
      </w:r>
      <w:r w:rsidR="00B90084" w:rsidRPr="00F1348E">
        <w:t xml:space="preserve"> </w:t>
      </w:r>
      <w:r w:rsidR="00C628CA" w:rsidRPr="00F1348E">
        <w:t>5</w:t>
      </w:r>
      <w:r w:rsidR="00B90084" w:rsidRPr="00F1348E">
        <w:t xml:space="preserve"> – </w:t>
      </w:r>
      <w:r w:rsidR="00596ACA" w:rsidRPr="00F1348E">
        <w:t>8</w:t>
      </w:r>
      <w:r w:rsidR="00065FB7" w:rsidRPr="00F1348E">
        <w:t>.</w:t>
      </w:r>
    </w:p>
    <w:p w14:paraId="5C49B1D9" w14:textId="468262E2" w:rsidR="003A32EC" w:rsidRPr="00F1348E" w:rsidRDefault="003A32EC" w:rsidP="003A32EC">
      <w:pPr>
        <w:pStyle w:val="af5"/>
        <w:ind w:firstLine="567"/>
      </w:pPr>
      <w:r w:rsidRPr="00F1348E">
        <w:t>Сообщения с кодом номера блока равным «00000» являются общими в пределах подсистемы и должны обрабатываться всеми узлами сети, включенными в подсистему.</w:t>
      </w:r>
    </w:p>
    <w:p w14:paraId="0A117F34" w14:textId="77777777" w:rsidR="003A32EC" w:rsidRPr="00F1348E" w:rsidRDefault="003A32EC" w:rsidP="00B90084">
      <w:pPr>
        <w:pStyle w:val="af5"/>
        <w:ind w:firstLine="567"/>
      </w:pPr>
    </w:p>
    <w:p w14:paraId="25DF11B0" w14:textId="746D744A" w:rsidR="003F7FB3" w:rsidRPr="00F1348E" w:rsidRDefault="003F7FB3" w:rsidP="00596ACA">
      <w:pPr>
        <w:pStyle w:val="af5"/>
        <w:ind w:firstLine="567"/>
      </w:pPr>
      <w:r w:rsidRPr="00F1348E">
        <w:lastRenderedPageBreak/>
        <w:t>Подсистемы 10, 40</w:t>
      </w:r>
      <w:r w:rsidR="00596ACA" w:rsidRPr="00F1348E">
        <w:t>, 70 –</w:t>
      </w:r>
      <w:r w:rsidR="00B90084" w:rsidRPr="00F1348E">
        <w:t xml:space="preserve"> </w:t>
      </w:r>
      <w:r w:rsidRPr="00F1348E">
        <w:t>90 в текущей версии спецификации не используются, но могут быть использованы при добавлении соответствующего оборудования.</w:t>
      </w:r>
    </w:p>
    <w:p w14:paraId="26B285E9" w14:textId="3007E6DB" w:rsidR="004902CD" w:rsidRPr="00F1348E" w:rsidRDefault="004902CD" w:rsidP="00C628CA">
      <w:pPr>
        <w:pStyle w:val="ae"/>
        <w:keepNext/>
        <w:ind w:firstLine="567"/>
        <w:rPr>
          <w:i w:val="0"/>
          <w:iCs w:val="0"/>
          <w:sz w:val="28"/>
          <w:szCs w:val="28"/>
        </w:rPr>
      </w:pPr>
      <w:bookmarkStart w:id="23" w:name="_Ref139294202"/>
      <w:r w:rsidRPr="00F1348E">
        <w:rPr>
          <w:i w:val="0"/>
          <w:iCs w:val="0"/>
          <w:sz w:val="28"/>
          <w:szCs w:val="28"/>
        </w:rPr>
        <w:t>Таблица</w:t>
      </w:r>
      <w:r w:rsidR="002B7270" w:rsidRPr="00F1348E">
        <w:rPr>
          <w:i w:val="0"/>
          <w:iCs w:val="0"/>
          <w:sz w:val="28"/>
          <w:szCs w:val="28"/>
        </w:rPr>
        <w:t xml:space="preserve"> </w:t>
      </w:r>
      <w:r w:rsidR="002B7270" w:rsidRPr="00F1348E">
        <w:rPr>
          <w:i w:val="0"/>
          <w:sz w:val="28"/>
          <w:szCs w:val="28"/>
        </w:rPr>
        <w:fldChar w:fldCharType="begin"/>
      </w:r>
      <w:r w:rsidR="002B7270" w:rsidRPr="00F1348E">
        <w:rPr>
          <w:i w:val="0"/>
          <w:sz w:val="28"/>
          <w:szCs w:val="28"/>
        </w:rPr>
        <w:instrText xml:space="preserve"> SEQ Таблица \* ARABIC </w:instrText>
      </w:r>
      <w:r w:rsidR="002B7270" w:rsidRPr="00F1348E">
        <w:rPr>
          <w:i w:val="0"/>
          <w:sz w:val="28"/>
          <w:szCs w:val="28"/>
        </w:rPr>
        <w:fldChar w:fldCharType="separate"/>
      </w:r>
      <w:r w:rsidR="00351519">
        <w:rPr>
          <w:i w:val="0"/>
          <w:noProof/>
          <w:sz w:val="28"/>
          <w:szCs w:val="28"/>
        </w:rPr>
        <w:t>5</w:t>
      </w:r>
      <w:r w:rsidR="002B7270" w:rsidRPr="00F1348E">
        <w:rPr>
          <w:i w:val="0"/>
          <w:sz w:val="28"/>
          <w:szCs w:val="28"/>
        </w:rPr>
        <w:fldChar w:fldCharType="end"/>
      </w:r>
      <w:bookmarkEnd w:id="23"/>
      <w:r w:rsidRPr="00F1348E">
        <w:rPr>
          <w:i w:val="0"/>
          <w:iCs w:val="0"/>
          <w:sz w:val="28"/>
          <w:szCs w:val="28"/>
        </w:rPr>
        <w:t xml:space="preserve"> – </w:t>
      </w:r>
      <w:r w:rsidR="003F7FB3" w:rsidRPr="00F1348E">
        <w:rPr>
          <w:i w:val="0"/>
          <w:iCs w:val="0"/>
          <w:sz w:val="28"/>
          <w:szCs w:val="28"/>
        </w:rPr>
        <w:t>Номера блоков для подсистемы 20</w:t>
      </w:r>
    </w:p>
    <w:tbl>
      <w:tblPr>
        <w:tblStyle w:val="af6"/>
        <w:tblW w:w="8218" w:type="dxa"/>
        <w:jc w:val="center"/>
        <w:tblLook w:val="04A0" w:firstRow="1" w:lastRow="0" w:firstColumn="1" w:lastColumn="0" w:noHBand="0" w:noVBand="1"/>
      </w:tblPr>
      <w:tblGrid>
        <w:gridCol w:w="5540"/>
        <w:gridCol w:w="543"/>
        <w:gridCol w:w="542"/>
        <w:gridCol w:w="541"/>
        <w:gridCol w:w="536"/>
        <w:gridCol w:w="516"/>
      </w:tblGrid>
      <w:tr w:rsidR="0077157B" w:rsidRPr="00F1348E" w14:paraId="0F26F92E" w14:textId="77777777" w:rsidTr="00C628CA">
        <w:trPr>
          <w:trHeight w:val="407"/>
          <w:jc w:val="center"/>
        </w:trPr>
        <w:tc>
          <w:tcPr>
            <w:tcW w:w="5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804F29" w14:textId="77777777" w:rsidR="00C628CA" w:rsidRPr="00F1348E" w:rsidRDefault="00C628CA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 подсистемы</w:t>
            </w: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69CE94" w14:textId="77777777" w:rsidR="00C628CA" w:rsidRPr="00F1348E" w:rsidRDefault="00C628CA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Побитовая матрица</w:t>
            </w:r>
          </w:p>
        </w:tc>
      </w:tr>
      <w:tr w:rsidR="0077157B" w:rsidRPr="00F1348E" w14:paraId="60F4046E" w14:textId="77777777" w:rsidTr="00C628CA">
        <w:trPr>
          <w:jc w:val="center"/>
        </w:trPr>
        <w:tc>
          <w:tcPr>
            <w:tcW w:w="5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1235" w14:textId="77777777" w:rsidR="00C628CA" w:rsidRPr="00F1348E" w:rsidRDefault="00C628CA" w:rsidP="004902CD">
            <w:pPr>
              <w:keepNext/>
              <w:spacing w:after="0"/>
              <w:rPr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5C24" w14:textId="572C17F5" w:rsidR="00C628CA" w:rsidRPr="00F1348E" w:rsidRDefault="00E12819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7F3C" w14:textId="23932CC9" w:rsidR="00C628CA" w:rsidRPr="00F1348E" w:rsidRDefault="00E12819" w:rsidP="004902CD">
            <w:pPr>
              <w:keepNext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F672" w14:textId="43A96459" w:rsidR="00C628CA" w:rsidRPr="00F1348E" w:rsidRDefault="00E12819" w:rsidP="004902CD">
            <w:pPr>
              <w:keepNext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1822" w14:textId="1FE99069" w:rsidR="00C628CA" w:rsidRPr="00F1348E" w:rsidRDefault="00E12819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83FB" w14:textId="1DE3C310" w:rsidR="00C628CA" w:rsidRPr="00F1348E" w:rsidRDefault="00E12819" w:rsidP="004902CD">
            <w:pPr>
              <w:keepNext/>
              <w:spacing w:after="0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  <w:lang w:val="en-US"/>
              </w:rPr>
              <w:t>7</w:t>
            </w:r>
          </w:p>
        </w:tc>
      </w:tr>
      <w:tr w:rsidR="0077157B" w:rsidRPr="00F1348E" w14:paraId="1B8C9402" w14:textId="77777777" w:rsidTr="00C628CA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0B95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sz w:val="28"/>
                <w:szCs w:val="28"/>
              </w:rPr>
            </w:pPr>
            <w:r w:rsidRPr="00F1348E">
              <w:rPr>
                <w:i/>
                <w:sz w:val="28"/>
                <w:szCs w:val="28"/>
              </w:rPr>
              <w:t>Запрещено к использованию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017C4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C7C5D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BE489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B3335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8777C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</w:tr>
      <w:tr w:rsidR="0077157B" w:rsidRPr="00F1348E" w14:paraId="7C344A33" w14:textId="77777777" w:rsidTr="00C628CA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BF08" w14:textId="77777777" w:rsidR="00C628CA" w:rsidRPr="00F1348E" w:rsidRDefault="00C628CA" w:rsidP="003A32EC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БРЗУ-115АМ-ТВРС №1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369E7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28E26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4095F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83283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6C3DA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</w:tr>
      <w:tr w:rsidR="0077157B" w:rsidRPr="00F1348E" w14:paraId="70C9DD1B" w14:textId="77777777" w:rsidTr="00C628CA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02F6" w14:textId="77777777" w:rsidR="00C628CA" w:rsidRPr="00F1348E" w:rsidRDefault="00C628CA" w:rsidP="003A32EC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БРЗУ-115АМ-ТВРС №2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27F97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5B718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DFB7F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60090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094D0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</w:tr>
      <w:tr w:rsidR="0077157B" w:rsidRPr="00F1348E" w14:paraId="1F352B30" w14:textId="77777777" w:rsidTr="00C628CA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8310" w14:textId="77777777" w:rsidR="00C628CA" w:rsidRPr="00F1348E" w:rsidRDefault="00C628CA" w:rsidP="003A32EC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БРЗУ-115АМ-ТВРС №3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4E7CF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DD8BA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019F4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0A34B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56589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</w:tr>
      <w:tr w:rsidR="0077157B" w:rsidRPr="00F1348E" w14:paraId="34713325" w14:textId="77777777" w:rsidTr="00C628CA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BE15E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1A50C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854B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7501C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90F0C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32723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689BB80E" w14:textId="77777777" w:rsidTr="00C628CA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D74F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BE11E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819A2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C3E9B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AA995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89AE8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0EAC022B" w14:textId="77777777" w:rsidTr="00C628CA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0FF1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F4049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1D8AE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272D7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C5D9A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F98F7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73098D7E" w14:textId="77777777" w:rsidTr="00C628CA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24D3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49315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B8410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6482F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BFBE7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BBC09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6E1C6B7F" w14:textId="77777777" w:rsidTr="00C628CA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50D0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407D6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D997F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879C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D49C9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45CE4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777BB812" w14:textId="77777777" w:rsidTr="00C628CA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B7C0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348D2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74BD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1EF9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505A8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6D7A5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7CFB0C28" w14:textId="77777777" w:rsidTr="00C628CA">
        <w:trPr>
          <w:jc w:val="center"/>
        </w:trPr>
        <w:tc>
          <w:tcPr>
            <w:tcW w:w="5540" w:type="dxa"/>
          </w:tcPr>
          <w:p w14:paraId="2F509A4B" w14:textId="77777777" w:rsidR="00C628CA" w:rsidRPr="00F1348E" w:rsidRDefault="00C628CA" w:rsidP="003A32EC">
            <w:pPr>
              <w:keepNext/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F1348E">
              <w:rPr>
                <w:sz w:val="28"/>
                <w:szCs w:val="28"/>
              </w:rPr>
              <w:t>БУиЗ</w:t>
            </w:r>
            <w:proofErr w:type="spellEnd"/>
            <w:r w:rsidRPr="00F1348E">
              <w:rPr>
                <w:sz w:val="28"/>
                <w:szCs w:val="28"/>
              </w:rPr>
              <w:t>-НС №1</w:t>
            </w:r>
          </w:p>
        </w:tc>
        <w:tc>
          <w:tcPr>
            <w:tcW w:w="543" w:type="dxa"/>
            <w:vAlign w:val="center"/>
          </w:tcPr>
          <w:p w14:paraId="423C0869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vAlign w:val="center"/>
          </w:tcPr>
          <w:p w14:paraId="141B83D5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7E9D3421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6FE5C734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5D180169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</w:tr>
      <w:tr w:rsidR="0077157B" w:rsidRPr="00F1348E" w14:paraId="32955170" w14:textId="77777777" w:rsidTr="00C628CA">
        <w:trPr>
          <w:jc w:val="center"/>
        </w:trPr>
        <w:tc>
          <w:tcPr>
            <w:tcW w:w="5540" w:type="dxa"/>
          </w:tcPr>
          <w:p w14:paraId="2EB05C26" w14:textId="77777777" w:rsidR="00C628CA" w:rsidRPr="00F1348E" w:rsidRDefault="00C628CA" w:rsidP="003A32EC">
            <w:pPr>
              <w:keepNext/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F1348E">
              <w:rPr>
                <w:sz w:val="28"/>
                <w:szCs w:val="28"/>
              </w:rPr>
              <w:t>БУиЗ</w:t>
            </w:r>
            <w:proofErr w:type="spellEnd"/>
            <w:r w:rsidRPr="00F1348E">
              <w:rPr>
                <w:sz w:val="28"/>
                <w:szCs w:val="28"/>
              </w:rPr>
              <w:t>-НС №2</w:t>
            </w:r>
          </w:p>
        </w:tc>
        <w:tc>
          <w:tcPr>
            <w:tcW w:w="543" w:type="dxa"/>
            <w:vAlign w:val="center"/>
          </w:tcPr>
          <w:p w14:paraId="3ECBDE65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vAlign w:val="center"/>
          </w:tcPr>
          <w:p w14:paraId="2E1F9233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0C386946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6B2B657D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7AE15C0D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</w:tr>
      <w:tr w:rsidR="0077157B" w:rsidRPr="00F1348E" w14:paraId="117CF2AF" w14:textId="77777777" w:rsidTr="00C628CA">
        <w:trPr>
          <w:jc w:val="center"/>
        </w:trPr>
        <w:tc>
          <w:tcPr>
            <w:tcW w:w="5540" w:type="dxa"/>
          </w:tcPr>
          <w:p w14:paraId="3E847982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7B36439E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vAlign w:val="center"/>
          </w:tcPr>
          <w:p w14:paraId="6BCD0AF8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342AAEA0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647A0491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380E23B7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557E8529" w14:textId="77777777" w:rsidTr="00C628CA">
        <w:trPr>
          <w:jc w:val="center"/>
        </w:trPr>
        <w:tc>
          <w:tcPr>
            <w:tcW w:w="5540" w:type="dxa"/>
          </w:tcPr>
          <w:p w14:paraId="471C3FC8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21C7C16A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vAlign w:val="center"/>
          </w:tcPr>
          <w:p w14:paraId="0753B1B7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30D5616B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05071899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7C474712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7707E2FE" w14:textId="77777777" w:rsidTr="00C628CA">
        <w:trPr>
          <w:jc w:val="center"/>
        </w:trPr>
        <w:tc>
          <w:tcPr>
            <w:tcW w:w="5540" w:type="dxa"/>
          </w:tcPr>
          <w:p w14:paraId="04FD3FF9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028BF852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vAlign w:val="center"/>
          </w:tcPr>
          <w:p w14:paraId="4EC2127E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064C482B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37793C50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410BA6B9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044B463D" w14:textId="77777777" w:rsidTr="00C628CA">
        <w:trPr>
          <w:jc w:val="center"/>
        </w:trPr>
        <w:tc>
          <w:tcPr>
            <w:tcW w:w="5540" w:type="dxa"/>
          </w:tcPr>
          <w:p w14:paraId="7344DC73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33CA261C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vAlign w:val="center"/>
          </w:tcPr>
          <w:p w14:paraId="6D24BD3C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357CA86C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0A561A5E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243E478A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014C7165" w14:textId="77777777" w:rsidTr="00C628CA">
        <w:trPr>
          <w:jc w:val="center"/>
        </w:trPr>
        <w:tc>
          <w:tcPr>
            <w:tcW w:w="5540" w:type="dxa"/>
          </w:tcPr>
          <w:p w14:paraId="5B3F35F7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23061FFF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3D063641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325C336E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162DD84F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77CFFDE7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4B4C8211" w14:textId="77777777" w:rsidTr="00C628CA">
        <w:trPr>
          <w:jc w:val="center"/>
        </w:trPr>
        <w:tc>
          <w:tcPr>
            <w:tcW w:w="5540" w:type="dxa"/>
          </w:tcPr>
          <w:p w14:paraId="5A0C72CB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2A9CB1D6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585F1B48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53A6905E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37FD3F9D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097E3F3B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4C76F393" w14:textId="77777777" w:rsidTr="00C628CA">
        <w:trPr>
          <w:jc w:val="center"/>
        </w:trPr>
        <w:tc>
          <w:tcPr>
            <w:tcW w:w="5540" w:type="dxa"/>
          </w:tcPr>
          <w:p w14:paraId="4FD02267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7EC4AFB1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5A95172E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24A71F8C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3A71FD8D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4218CCD6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3835951D" w14:textId="77777777" w:rsidTr="00C628CA">
        <w:trPr>
          <w:jc w:val="center"/>
        </w:trPr>
        <w:tc>
          <w:tcPr>
            <w:tcW w:w="5540" w:type="dxa"/>
          </w:tcPr>
          <w:p w14:paraId="4D9D110E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1DA42360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3CEDD2D2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0ABD9DEE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27606C8F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39316D29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403AEC8C" w14:textId="77777777" w:rsidTr="00C628CA">
        <w:trPr>
          <w:jc w:val="center"/>
        </w:trPr>
        <w:tc>
          <w:tcPr>
            <w:tcW w:w="5540" w:type="dxa"/>
          </w:tcPr>
          <w:p w14:paraId="5692014F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3A491B53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21AA2103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16C12C1C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0BC5F49C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4445AE42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6EF017B7" w14:textId="77777777" w:rsidTr="00C628CA">
        <w:trPr>
          <w:jc w:val="center"/>
        </w:trPr>
        <w:tc>
          <w:tcPr>
            <w:tcW w:w="5540" w:type="dxa"/>
          </w:tcPr>
          <w:p w14:paraId="7F602993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2727E304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403CD89C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794EAF70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5AAD4290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43DF774A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11BE1EA6" w14:textId="77777777" w:rsidTr="00C628CA">
        <w:trPr>
          <w:jc w:val="center"/>
        </w:trPr>
        <w:tc>
          <w:tcPr>
            <w:tcW w:w="5540" w:type="dxa"/>
          </w:tcPr>
          <w:p w14:paraId="79450564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67ECD7F2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04253A41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23389333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4C73DF39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1447636E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6ACEE9AB" w14:textId="77777777" w:rsidTr="00C628CA">
        <w:trPr>
          <w:jc w:val="center"/>
        </w:trPr>
        <w:tc>
          <w:tcPr>
            <w:tcW w:w="5540" w:type="dxa"/>
          </w:tcPr>
          <w:p w14:paraId="3776662F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543AE6B3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72B141C2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15349C6D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1E61B946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260D6455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4067612D" w14:textId="77777777" w:rsidTr="00C628CA">
        <w:trPr>
          <w:jc w:val="center"/>
        </w:trPr>
        <w:tc>
          <w:tcPr>
            <w:tcW w:w="5540" w:type="dxa"/>
          </w:tcPr>
          <w:p w14:paraId="2502E4E0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7B132E5A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29E62FC1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7EC2B8BB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0F35D1ED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1EC32B78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2FACF431" w14:textId="77777777" w:rsidTr="00C628CA">
        <w:trPr>
          <w:jc w:val="center"/>
        </w:trPr>
        <w:tc>
          <w:tcPr>
            <w:tcW w:w="5540" w:type="dxa"/>
          </w:tcPr>
          <w:p w14:paraId="1D259D21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4709B5A8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5A8AD07C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1A6D18D0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665DAF63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331E6246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4E1D5B6A" w14:textId="77777777" w:rsidTr="00C628CA">
        <w:trPr>
          <w:jc w:val="center"/>
        </w:trPr>
        <w:tc>
          <w:tcPr>
            <w:tcW w:w="5540" w:type="dxa"/>
          </w:tcPr>
          <w:p w14:paraId="1AF30ECA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798B11DA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6738DA6B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0B202F63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6CC6ADBF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1D046EDA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2262EE8D" w14:textId="77777777" w:rsidTr="00C628CA">
        <w:trPr>
          <w:jc w:val="center"/>
        </w:trPr>
        <w:tc>
          <w:tcPr>
            <w:tcW w:w="5540" w:type="dxa"/>
          </w:tcPr>
          <w:p w14:paraId="1F743E15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497E7535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13635A55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658D2DD1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74239AF1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14FBFE99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2AB66097" w14:textId="77777777" w:rsidTr="00C628CA">
        <w:trPr>
          <w:jc w:val="center"/>
        </w:trPr>
        <w:tc>
          <w:tcPr>
            <w:tcW w:w="5540" w:type="dxa"/>
          </w:tcPr>
          <w:p w14:paraId="1CC467B8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35CBCB2C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663E1BD7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77BF0488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761DD827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71FA4F05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1D727680" w14:textId="77777777" w:rsidTr="00C628CA">
        <w:trPr>
          <w:jc w:val="center"/>
        </w:trPr>
        <w:tc>
          <w:tcPr>
            <w:tcW w:w="5540" w:type="dxa"/>
          </w:tcPr>
          <w:p w14:paraId="0413AB92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01A9BAB6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676C9435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4B7EA905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5526FC1B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53A28919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69A0DC32" w14:textId="77777777" w:rsidTr="00C628CA">
        <w:trPr>
          <w:jc w:val="center"/>
        </w:trPr>
        <w:tc>
          <w:tcPr>
            <w:tcW w:w="5540" w:type="dxa"/>
          </w:tcPr>
          <w:p w14:paraId="5D43334F" w14:textId="77777777" w:rsidR="00C628CA" w:rsidRPr="00F1348E" w:rsidRDefault="00C628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761433B7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0010E168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22A3F1E1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068306D5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6BA9BC12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7C2492C7" w14:textId="77777777" w:rsidTr="00C628CA">
        <w:trPr>
          <w:jc w:val="center"/>
        </w:trPr>
        <w:tc>
          <w:tcPr>
            <w:tcW w:w="5540" w:type="dxa"/>
          </w:tcPr>
          <w:p w14:paraId="5249E633" w14:textId="7FAB6CC7" w:rsidR="00C628CA" w:rsidRPr="00F1348E" w:rsidRDefault="0078558F" w:rsidP="003A32EC">
            <w:pPr>
              <w:keepNext/>
              <w:spacing w:after="0" w:line="240" w:lineRule="auto"/>
              <w:rPr>
                <w:iCs/>
                <w:sz w:val="28"/>
                <w:szCs w:val="28"/>
              </w:rPr>
            </w:pPr>
            <w:r w:rsidRPr="00F1348E">
              <w:rPr>
                <w:iCs/>
                <w:sz w:val="28"/>
                <w:szCs w:val="28"/>
              </w:rPr>
              <w:t>Все блоки</w:t>
            </w:r>
          </w:p>
        </w:tc>
        <w:tc>
          <w:tcPr>
            <w:tcW w:w="543" w:type="dxa"/>
            <w:vAlign w:val="center"/>
          </w:tcPr>
          <w:p w14:paraId="78110B9D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 w:rsidRPr="00F1348E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40F7851D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 w:rsidRPr="00F1348E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72BA85C5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 w:rsidRPr="00F1348E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78AAC768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 w:rsidRPr="00F1348E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4AB0CFE6" w14:textId="77777777" w:rsidR="00C628CA" w:rsidRPr="00F1348E" w:rsidRDefault="00C628CA" w:rsidP="003A32EC">
            <w:pPr>
              <w:keepNext/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 w:rsidRPr="00F1348E">
              <w:rPr>
                <w:iCs/>
                <w:sz w:val="28"/>
                <w:szCs w:val="28"/>
              </w:rPr>
              <w:t>1</w:t>
            </w:r>
          </w:p>
        </w:tc>
      </w:tr>
    </w:tbl>
    <w:p w14:paraId="39697C55" w14:textId="77777777" w:rsidR="004902CD" w:rsidRPr="00F1348E" w:rsidRDefault="004902CD" w:rsidP="004902CD">
      <w:pPr>
        <w:pStyle w:val="af5"/>
        <w:spacing w:before="240" w:after="240"/>
        <w:ind w:firstLine="567"/>
      </w:pPr>
      <w:r w:rsidRPr="00F1348E">
        <w:rPr>
          <w:sz w:val="24"/>
          <w:szCs w:val="24"/>
        </w:rPr>
        <w:t xml:space="preserve">Примечание – Запрещается использовать код 0000 для задания адреса блока </w:t>
      </w:r>
    </w:p>
    <w:p w14:paraId="38CB38CA" w14:textId="7B0302EA" w:rsidR="003F7FB3" w:rsidRPr="00F1348E" w:rsidRDefault="003F7FB3" w:rsidP="00416494">
      <w:pPr>
        <w:pStyle w:val="ae"/>
        <w:keepNext/>
        <w:ind w:firstLine="567"/>
        <w:rPr>
          <w:i w:val="0"/>
          <w:iCs w:val="0"/>
          <w:sz w:val="28"/>
          <w:szCs w:val="28"/>
        </w:rPr>
      </w:pPr>
      <w:bookmarkStart w:id="24" w:name="_Ref139564878"/>
      <w:r w:rsidRPr="00F1348E">
        <w:rPr>
          <w:i w:val="0"/>
          <w:iCs w:val="0"/>
          <w:sz w:val="28"/>
          <w:szCs w:val="28"/>
        </w:rPr>
        <w:lastRenderedPageBreak/>
        <w:t xml:space="preserve">Таблица </w:t>
      </w:r>
      <w:r w:rsidR="002B7270" w:rsidRPr="00F1348E">
        <w:rPr>
          <w:i w:val="0"/>
          <w:sz w:val="28"/>
          <w:szCs w:val="28"/>
        </w:rPr>
        <w:fldChar w:fldCharType="begin"/>
      </w:r>
      <w:r w:rsidR="002B7270" w:rsidRPr="00F1348E">
        <w:rPr>
          <w:i w:val="0"/>
          <w:sz w:val="28"/>
          <w:szCs w:val="28"/>
        </w:rPr>
        <w:instrText xml:space="preserve"> SEQ Таблица \* ARABIC </w:instrText>
      </w:r>
      <w:r w:rsidR="002B7270" w:rsidRPr="00F1348E">
        <w:rPr>
          <w:i w:val="0"/>
          <w:sz w:val="28"/>
          <w:szCs w:val="28"/>
        </w:rPr>
        <w:fldChar w:fldCharType="separate"/>
      </w:r>
      <w:r w:rsidR="00351519">
        <w:rPr>
          <w:i w:val="0"/>
          <w:noProof/>
          <w:sz w:val="28"/>
          <w:szCs w:val="28"/>
        </w:rPr>
        <w:t>6</w:t>
      </w:r>
      <w:r w:rsidR="002B7270" w:rsidRPr="00F1348E">
        <w:rPr>
          <w:i w:val="0"/>
          <w:sz w:val="28"/>
          <w:szCs w:val="28"/>
        </w:rPr>
        <w:fldChar w:fldCharType="end"/>
      </w:r>
      <w:bookmarkEnd w:id="24"/>
      <w:r w:rsidR="002B7270" w:rsidRPr="00F1348E">
        <w:rPr>
          <w:i w:val="0"/>
          <w:iCs w:val="0"/>
          <w:sz w:val="28"/>
          <w:szCs w:val="28"/>
        </w:rPr>
        <w:t xml:space="preserve"> </w:t>
      </w:r>
      <w:r w:rsidRPr="00F1348E">
        <w:rPr>
          <w:i w:val="0"/>
          <w:iCs w:val="0"/>
          <w:sz w:val="28"/>
          <w:szCs w:val="28"/>
        </w:rPr>
        <w:t>– Номера блоков для подсистемы 30</w:t>
      </w:r>
    </w:p>
    <w:tbl>
      <w:tblPr>
        <w:tblStyle w:val="af6"/>
        <w:tblW w:w="8218" w:type="dxa"/>
        <w:jc w:val="center"/>
        <w:tblLook w:val="04A0" w:firstRow="1" w:lastRow="0" w:firstColumn="1" w:lastColumn="0" w:noHBand="0" w:noVBand="1"/>
      </w:tblPr>
      <w:tblGrid>
        <w:gridCol w:w="5540"/>
        <w:gridCol w:w="543"/>
        <w:gridCol w:w="542"/>
        <w:gridCol w:w="541"/>
        <w:gridCol w:w="536"/>
        <w:gridCol w:w="516"/>
      </w:tblGrid>
      <w:tr w:rsidR="0077157B" w:rsidRPr="00F1348E" w14:paraId="4BF9E30D" w14:textId="77777777" w:rsidTr="00416494">
        <w:trPr>
          <w:trHeight w:val="407"/>
          <w:jc w:val="center"/>
        </w:trPr>
        <w:tc>
          <w:tcPr>
            <w:tcW w:w="5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FE7A5A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 подсистемы</w:t>
            </w: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A8BA25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Побитовая матрица</w:t>
            </w:r>
          </w:p>
        </w:tc>
      </w:tr>
      <w:tr w:rsidR="0077157B" w:rsidRPr="00F1348E" w14:paraId="1CF1AB4B" w14:textId="77777777" w:rsidTr="00416494">
        <w:trPr>
          <w:jc w:val="center"/>
        </w:trPr>
        <w:tc>
          <w:tcPr>
            <w:tcW w:w="5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2DEE" w14:textId="77777777" w:rsidR="00E12819" w:rsidRPr="00F1348E" w:rsidRDefault="00E12819" w:rsidP="003A32EC">
            <w:pPr>
              <w:keepNext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B942" w14:textId="6C517EF1" w:rsidR="00E12819" w:rsidRPr="00F1348E" w:rsidRDefault="00E12819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02DB" w14:textId="7E375618" w:rsidR="00E12819" w:rsidRPr="00F1348E" w:rsidRDefault="00E12819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31EC" w14:textId="068C787B" w:rsidR="00E12819" w:rsidRPr="00F1348E" w:rsidRDefault="00E12819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0493" w14:textId="7467B30A" w:rsidR="00E12819" w:rsidRPr="00F1348E" w:rsidRDefault="00E12819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84D13" w14:textId="161485FB" w:rsidR="00E12819" w:rsidRPr="00F1348E" w:rsidRDefault="00E12819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  <w:lang w:val="en-US"/>
              </w:rPr>
              <w:t>7</w:t>
            </w:r>
          </w:p>
        </w:tc>
      </w:tr>
      <w:tr w:rsidR="0077157B" w:rsidRPr="00F1348E" w14:paraId="667D60ED" w14:textId="77777777" w:rsidTr="00416494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2FB6" w14:textId="77777777" w:rsidR="00416494" w:rsidRPr="00F1348E" w:rsidRDefault="00416494" w:rsidP="003A32EC">
            <w:pPr>
              <w:keepNext/>
              <w:spacing w:after="0" w:line="240" w:lineRule="auto"/>
              <w:rPr>
                <w:i/>
                <w:sz w:val="28"/>
                <w:szCs w:val="28"/>
              </w:rPr>
            </w:pPr>
            <w:r w:rsidRPr="00F1348E">
              <w:rPr>
                <w:i/>
                <w:sz w:val="28"/>
                <w:szCs w:val="28"/>
              </w:rPr>
              <w:t>Запрещено к использованию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2252C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CA78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C545B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CFD27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88FB1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</w:tr>
      <w:tr w:rsidR="0077157B" w:rsidRPr="00F1348E" w14:paraId="2FB1DBC6" w14:textId="77777777" w:rsidTr="00416494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8405" w14:textId="366E8D96" w:rsidR="00416494" w:rsidRPr="00F1348E" w:rsidRDefault="00416494" w:rsidP="003A32EC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ВУ-9НС №1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9A0B0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656DA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EDE02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7D362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3C94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</w:tr>
      <w:tr w:rsidR="0077157B" w:rsidRPr="00F1348E" w14:paraId="337D503D" w14:textId="77777777" w:rsidTr="00416494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36A7" w14:textId="7E0DFBAE" w:rsidR="00416494" w:rsidRPr="00F1348E" w:rsidRDefault="00416494" w:rsidP="003A32EC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ВУ-9НС №</w:t>
            </w:r>
            <w:r w:rsidRPr="00F1348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69BBB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12089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A0C2D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DD1D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C4EF1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</w:tr>
      <w:tr w:rsidR="0077157B" w:rsidRPr="00F1348E" w14:paraId="2AB2ECA2" w14:textId="77777777" w:rsidTr="00416494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DC3C" w14:textId="296A0BD4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C642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3B15C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7F907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95CE2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D0DB1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77DAC027" w14:textId="77777777" w:rsidTr="00416494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2B16" w14:textId="1AA669D9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AC0DC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597E8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16CE9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BE105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41D09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4AA72B1E" w14:textId="77777777" w:rsidTr="00416494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140F5" w14:textId="5364AA71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5B319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4937C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AC7E0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2AF53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CB98E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52A69008" w14:textId="77777777" w:rsidTr="00416494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CCA8" w14:textId="0601F30D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0FE87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17568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1F411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D0F7C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7E3AF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73E8FDD0" w14:textId="77777777" w:rsidTr="00416494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81E6" w14:textId="105E5630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A3EE2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B0DE8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18B1E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F841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AC735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35349355" w14:textId="77777777" w:rsidTr="00416494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994B" w14:textId="0D9ACAA6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5A81D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4085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AFBF1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02D49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6101A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43F345B1" w14:textId="77777777" w:rsidTr="00416494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3484A" w14:textId="447D4CFB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FAFA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1163A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E6009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71ADE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8F6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533B4C6E" w14:textId="77777777" w:rsidTr="00416494">
        <w:trPr>
          <w:jc w:val="center"/>
        </w:trPr>
        <w:tc>
          <w:tcPr>
            <w:tcW w:w="5540" w:type="dxa"/>
          </w:tcPr>
          <w:p w14:paraId="3DF45660" w14:textId="762D777A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61A265E2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vAlign w:val="center"/>
          </w:tcPr>
          <w:p w14:paraId="2E2B741B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541203F4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522E80CE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5D103E85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121E7020" w14:textId="77777777" w:rsidTr="00416494">
        <w:trPr>
          <w:jc w:val="center"/>
        </w:trPr>
        <w:tc>
          <w:tcPr>
            <w:tcW w:w="5540" w:type="dxa"/>
          </w:tcPr>
          <w:p w14:paraId="279CEECC" w14:textId="3CF5266D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4A81CDB8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vAlign w:val="center"/>
          </w:tcPr>
          <w:p w14:paraId="70BDDBDD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3EA8AD30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6808E6AC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38864554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2DD7C15C" w14:textId="77777777" w:rsidTr="00416494">
        <w:trPr>
          <w:jc w:val="center"/>
        </w:trPr>
        <w:tc>
          <w:tcPr>
            <w:tcW w:w="5540" w:type="dxa"/>
          </w:tcPr>
          <w:p w14:paraId="4BEA2978" w14:textId="7BDEB301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7145CBBD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vAlign w:val="center"/>
          </w:tcPr>
          <w:p w14:paraId="1DA60820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05926DD9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5D8CD67A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7F0CEC72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4CF17882" w14:textId="77777777" w:rsidTr="00416494">
        <w:trPr>
          <w:jc w:val="center"/>
        </w:trPr>
        <w:tc>
          <w:tcPr>
            <w:tcW w:w="5540" w:type="dxa"/>
          </w:tcPr>
          <w:p w14:paraId="2B41C566" w14:textId="1B7AC641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153E9B78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vAlign w:val="center"/>
          </w:tcPr>
          <w:p w14:paraId="1DDF1407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12100452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0B8284F9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29340D5D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12B4E3EB" w14:textId="77777777" w:rsidTr="00416494">
        <w:trPr>
          <w:jc w:val="center"/>
        </w:trPr>
        <w:tc>
          <w:tcPr>
            <w:tcW w:w="5540" w:type="dxa"/>
          </w:tcPr>
          <w:p w14:paraId="7B226542" w14:textId="3CD23603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71937D59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vAlign w:val="center"/>
          </w:tcPr>
          <w:p w14:paraId="423CC095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2FB4FAB5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4D02BEC8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7D5DCE00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0B1CF9FB" w14:textId="77777777" w:rsidTr="00416494">
        <w:trPr>
          <w:jc w:val="center"/>
        </w:trPr>
        <w:tc>
          <w:tcPr>
            <w:tcW w:w="5540" w:type="dxa"/>
          </w:tcPr>
          <w:p w14:paraId="311C9170" w14:textId="77777777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30043381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vAlign w:val="center"/>
          </w:tcPr>
          <w:p w14:paraId="2C38B016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15C7F5C4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332C1567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3D3DE8E9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466855FE" w14:textId="77777777" w:rsidTr="00416494">
        <w:trPr>
          <w:jc w:val="center"/>
        </w:trPr>
        <w:tc>
          <w:tcPr>
            <w:tcW w:w="5540" w:type="dxa"/>
          </w:tcPr>
          <w:p w14:paraId="586EBB3D" w14:textId="77777777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2B11F817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6B675787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7695D9B0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6DCD3AAF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75512E40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54BF7341" w14:textId="77777777" w:rsidTr="00416494">
        <w:trPr>
          <w:jc w:val="center"/>
        </w:trPr>
        <w:tc>
          <w:tcPr>
            <w:tcW w:w="5540" w:type="dxa"/>
          </w:tcPr>
          <w:p w14:paraId="47D2085C" w14:textId="77777777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5F977FDF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52116EAB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01CF7C1A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0FD8AD17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06751551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19FD6C41" w14:textId="77777777" w:rsidTr="00416494">
        <w:trPr>
          <w:jc w:val="center"/>
        </w:trPr>
        <w:tc>
          <w:tcPr>
            <w:tcW w:w="5540" w:type="dxa"/>
          </w:tcPr>
          <w:p w14:paraId="7EFA9705" w14:textId="77777777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6E809E8A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574EFA8F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0BEF257B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707D97E1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1D38756C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2378AF0B" w14:textId="77777777" w:rsidTr="00416494">
        <w:trPr>
          <w:jc w:val="center"/>
        </w:trPr>
        <w:tc>
          <w:tcPr>
            <w:tcW w:w="5540" w:type="dxa"/>
          </w:tcPr>
          <w:p w14:paraId="5E8A5C4E" w14:textId="77777777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7D041544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20B0D85A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3B68B7E8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3B641680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09BFF077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73ECDA55" w14:textId="77777777" w:rsidTr="00416494">
        <w:trPr>
          <w:jc w:val="center"/>
        </w:trPr>
        <w:tc>
          <w:tcPr>
            <w:tcW w:w="5540" w:type="dxa"/>
          </w:tcPr>
          <w:p w14:paraId="168AD818" w14:textId="77777777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6790D4FA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3A4766DE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604229A3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65444DFF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08710C2D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1EABE685" w14:textId="77777777" w:rsidTr="00416494">
        <w:trPr>
          <w:jc w:val="center"/>
        </w:trPr>
        <w:tc>
          <w:tcPr>
            <w:tcW w:w="5540" w:type="dxa"/>
          </w:tcPr>
          <w:p w14:paraId="4E13025B" w14:textId="77777777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4A4E4A74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388B2579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4D296AEC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48F7C304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64013DC7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023F101C" w14:textId="77777777" w:rsidTr="00416494">
        <w:trPr>
          <w:jc w:val="center"/>
        </w:trPr>
        <w:tc>
          <w:tcPr>
            <w:tcW w:w="5540" w:type="dxa"/>
          </w:tcPr>
          <w:p w14:paraId="6546F533" w14:textId="77777777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6E39A44E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34612B10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0EBDDFDB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25417C46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5C49473E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31AE1BA0" w14:textId="77777777" w:rsidTr="00416494">
        <w:trPr>
          <w:jc w:val="center"/>
        </w:trPr>
        <w:tc>
          <w:tcPr>
            <w:tcW w:w="5540" w:type="dxa"/>
          </w:tcPr>
          <w:p w14:paraId="358BE81E" w14:textId="77777777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53549007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6E26412B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4C9F0CA6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0CB52A3A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1D21B875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620DEF90" w14:textId="77777777" w:rsidTr="00416494">
        <w:trPr>
          <w:jc w:val="center"/>
        </w:trPr>
        <w:tc>
          <w:tcPr>
            <w:tcW w:w="5540" w:type="dxa"/>
          </w:tcPr>
          <w:p w14:paraId="1B95BCCC" w14:textId="77777777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5A78AC42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62754B1F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48CFDAB9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6906CBB6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44C20385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116E724F" w14:textId="77777777" w:rsidTr="00416494">
        <w:trPr>
          <w:jc w:val="center"/>
        </w:trPr>
        <w:tc>
          <w:tcPr>
            <w:tcW w:w="5540" w:type="dxa"/>
          </w:tcPr>
          <w:p w14:paraId="2D8DE156" w14:textId="77777777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370A73CA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2708D42A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18C0298D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1F06B4FB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5F59C1D8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7895E0C1" w14:textId="77777777" w:rsidTr="00416494">
        <w:trPr>
          <w:jc w:val="center"/>
        </w:trPr>
        <w:tc>
          <w:tcPr>
            <w:tcW w:w="5540" w:type="dxa"/>
          </w:tcPr>
          <w:p w14:paraId="5FD3EE96" w14:textId="77777777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6074DC9D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7E4050FE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047017F0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5B5308CF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1B85D700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6B098E6D" w14:textId="77777777" w:rsidTr="00416494">
        <w:trPr>
          <w:jc w:val="center"/>
        </w:trPr>
        <w:tc>
          <w:tcPr>
            <w:tcW w:w="5540" w:type="dxa"/>
          </w:tcPr>
          <w:p w14:paraId="2706AA23" w14:textId="77777777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45B9C533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02CF101F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5CAA1987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04A22697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5BAF3177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5BEFA884" w14:textId="77777777" w:rsidTr="00416494">
        <w:trPr>
          <w:jc w:val="center"/>
        </w:trPr>
        <w:tc>
          <w:tcPr>
            <w:tcW w:w="5540" w:type="dxa"/>
          </w:tcPr>
          <w:p w14:paraId="55B1984B" w14:textId="77777777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192C5981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55725EB0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1FA761F4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73658336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1867A9F4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20FC41E9" w14:textId="77777777" w:rsidTr="00416494">
        <w:trPr>
          <w:jc w:val="center"/>
        </w:trPr>
        <w:tc>
          <w:tcPr>
            <w:tcW w:w="5540" w:type="dxa"/>
          </w:tcPr>
          <w:p w14:paraId="460A2C4E" w14:textId="77777777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0F527791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69C1B73C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479F7687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4B92EAF0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5E4BE77B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616574C0" w14:textId="77777777" w:rsidTr="00416494">
        <w:trPr>
          <w:jc w:val="center"/>
        </w:trPr>
        <w:tc>
          <w:tcPr>
            <w:tcW w:w="5540" w:type="dxa"/>
          </w:tcPr>
          <w:p w14:paraId="31AC5A18" w14:textId="77777777" w:rsidR="00416494" w:rsidRPr="00F1348E" w:rsidRDefault="00416494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3C091426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4356CFF2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74743E18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2A7F0DFD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674872B5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0DC836B9" w14:textId="77777777" w:rsidTr="00416494">
        <w:trPr>
          <w:jc w:val="center"/>
        </w:trPr>
        <w:tc>
          <w:tcPr>
            <w:tcW w:w="5540" w:type="dxa"/>
          </w:tcPr>
          <w:p w14:paraId="145BB02F" w14:textId="3999009A" w:rsidR="00416494" w:rsidRPr="00F1348E" w:rsidRDefault="0078558F" w:rsidP="003A32EC">
            <w:pPr>
              <w:keepNext/>
              <w:spacing w:after="0" w:line="240" w:lineRule="auto"/>
              <w:rPr>
                <w:iCs/>
                <w:sz w:val="28"/>
                <w:szCs w:val="28"/>
              </w:rPr>
            </w:pPr>
            <w:r w:rsidRPr="00F1348E">
              <w:rPr>
                <w:iCs/>
                <w:sz w:val="28"/>
                <w:szCs w:val="28"/>
              </w:rPr>
              <w:t>Все блоки</w:t>
            </w:r>
          </w:p>
        </w:tc>
        <w:tc>
          <w:tcPr>
            <w:tcW w:w="543" w:type="dxa"/>
            <w:vAlign w:val="center"/>
          </w:tcPr>
          <w:p w14:paraId="1C82AC01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 w:rsidRPr="00F1348E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5C0D6D4A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 w:rsidRPr="00F1348E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0A26A24D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 w:rsidRPr="00F1348E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072D2577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 w:rsidRPr="00F1348E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6A02F043" w14:textId="77777777" w:rsidR="00416494" w:rsidRPr="00F1348E" w:rsidRDefault="00416494" w:rsidP="003A32EC">
            <w:pPr>
              <w:keepNext/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 w:rsidRPr="00F1348E">
              <w:rPr>
                <w:iCs/>
                <w:sz w:val="28"/>
                <w:szCs w:val="28"/>
              </w:rPr>
              <w:t>1</w:t>
            </w:r>
          </w:p>
        </w:tc>
      </w:tr>
    </w:tbl>
    <w:p w14:paraId="54E81EC3" w14:textId="77777777" w:rsidR="003F7FB3" w:rsidRPr="00F1348E" w:rsidRDefault="003F7FB3" w:rsidP="003F7FB3">
      <w:pPr>
        <w:pStyle w:val="af5"/>
        <w:spacing w:before="240" w:after="240"/>
        <w:ind w:firstLine="567"/>
      </w:pPr>
      <w:r w:rsidRPr="00F1348E">
        <w:rPr>
          <w:sz w:val="24"/>
          <w:szCs w:val="24"/>
        </w:rPr>
        <w:t xml:space="preserve">Примечание – Запрещается использовать код 0000 для задания адреса блока </w:t>
      </w:r>
    </w:p>
    <w:p w14:paraId="563D151D" w14:textId="12E216E2" w:rsidR="00596ACA" w:rsidRPr="00F1348E" w:rsidRDefault="00596ACA" w:rsidP="00596ACA">
      <w:pPr>
        <w:pStyle w:val="ae"/>
        <w:keepNext/>
        <w:ind w:firstLine="567"/>
        <w:rPr>
          <w:i w:val="0"/>
          <w:iCs w:val="0"/>
          <w:sz w:val="28"/>
          <w:szCs w:val="28"/>
        </w:rPr>
      </w:pPr>
      <w:bookmarkStart w:id="25" w:name="_Ref138676942"/>
      <w:bookmarkStart w:id="26" w:name="_Ref138676849"/>
      <w:r w:rsidRPr="00F1348E">
        <w:rPr>
          <w:i w:val="0"/>
          <w:iCs w:val="0"/>
          <w:sz w:val="28"/>
          <w:szCs w:val="28"/>
        </w:rPr>
        <w:lastRenderedPageBreak/>
        <w:t xml:space="preserve">Таблица </w:t>
      </w:r>
      <w:r w:rsidRPr="00F1348E">
        <w:rPr>
          <w:i w:val="0"/>
          <w:sz w:val="28"/>
          <w:szCs w:val="28"/>
        </w:rPr>
        <w:fldChar w:fldCharType="begin"/>
      </w:r>
      <w:r w:rsidRPr="00F1348E">
        <w:rPr>
          <w:i w:val="0"/>
          <w:sz w:val="28"/>
          <w:szCs w:val="28"/>
        </w:rPr>
        <w:instrText xml:space="preserve"> SEQ Таблица \* ARABIC </w:instrText>
      </w:r>
      <w:r w:rsidRPr="00F1348E">
        <w:rPr>
          <w:i w:val="0"/>
          <w:sz w:val="28"/>
          <w:szCs w:val="28"/>
        </w:rPr>
        <w:fldChar w:fldCharType="separate"/>
      </w:r>
      <w:r w:rsidR="00351519">
        <w:rPr>
          <w:i w:val="0"/>
          <w:noProof/>
          <w:sz w:val="28"/>
          <w:szCs w:val="28"/>
        </w:rPr>
        <w:t>7</w:t>
      </w:r>
      <w:r w:rsidRPr="00F1348E">
        <w:rPr>
          <w:i w:val="0"/>
          <w:sz w:val="28"/>
          <w:szCs w:val="28"/>
        </w:rPr>
        <w:fldChar w:fldCharType="end"/>
      </w:r>
      <w:bookmarkEnd w:id="25"/>
      <w:r w:rsidRPr="00F1348E">
        <w:rPr>
          <w:i w:val="0"/>
          <w:iCs w:val="0"/>
          <w:sz w:val="28"/>
          <w:szCs w:val="28"/>
        </w:rPr>
        <w:t xml:space="preserve"> – Номера блоков для подсистемы 50</w:t>
      </w:r>
      <w:bookmarkEnd w:id="26"/>
    </w:p>
    <w:tbl>
      <w:tblPr>
        <w:tblStyle w:val="af6"/>
        <w:tblW w:w="8218" w:type="dxa"/>
        <w:jc w:val="center"/>
        <w:tblLook w:val="04A0" w:firstRow="1" w:lastRow="0" w:firstColumn="1" w:lastColumn="0" w:noHBand="0" w:noVBand="1"/>
      </w:tblPr>
      <w:tblGrid>
        <w:gridCol w:w="5540"/>
        <w:gridCol w:w="543"/>
        <w:gridCol w:w="542"/>
        <w:gridCol w:w="541"/>
        <w:gridCol w:w="536"/>
        <w:gridCol w:w="516"/>
      </w:tblGrid>
      <w:tr w:rsidR="0077157B" w:rsidRPr="00F1348E" w14:paraId="58E7C749" w14:textId="77777777" w:rsidTr="00076500">
        <w:trPr>
          <w:trHeight w:val="407"/>
          <w:jc w:val="center"/>
        </w:trPr>
        <w:tc>
          <w:tcPr>
            <w:tcW w:w="5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5FDE51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 подсистемы</w:t>
            </w: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E088AA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Побитовая матрица</w:t>
            </w:r>
          </w:p>
        </w:tc>
      </w:tr>
      <w:tr w:rsidR="0077157B" w:rsidRPr="00F1348E" w14:paraId="7D8905C4" w14:textId="77777777" w:rsidTr="00076500">
        <w:trPr>
          <w:jc w:val="center"/>
        </w:trPr>
        <w:tc>
          <w:tcPr>
            <w:tcW w:w="5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288A" w14:textId="77777777" w:rsidR="00E12819" w:rsidRPr="00F1348E" w:rsidRDefault="00E12819" w:rsidP="003A32EC">
            <w:pPr>
              <w:keepNext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1AFC" w14:textId="0D19C023" w:rsidR="00E12819" w:rsidRPr="00F1348E" w:rsidRDefault="00E12819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221F" w14:textId="264BF5AC" w:rsidR="00E12819" w:rsidRPr="00F1348E" w:rsidRDefault="00E12819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BA4F" w14:textId="2354AB1D" w:rsidR="00E12819" w:rsidRPr="00F1348E" w:rsidRDefault="00E12819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2145" w14:textId="4DDC76F5" w:rsidR="00E12819" w:rsidRPr="00F1348E" w:rsidRDefault="00E12819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333A" w14:textId="48CD85BC" w:rsidR="00E12819" w:rsidRPr="00F1348E" w:rsidRDefault="00E12819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  <w:lang w:val="en-US"/>
              </w:rPr>
              <w:t>7</w:t>
            </w:r>
          </w:p>
        </w:tc>
      </w:tr>
      <w:tr w:rsidR="0077157B" w:rsidRPr="00F1348E" w14:paraId="269088DE" w14:textId="77777777" w:rsidTr="00076500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3E45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sz w:val="28"/>
                <w:szCs w:val="28"/>
              </w:rPr>
            </w:pPr>
            <w:r w:rsidRPr="00F1348E">
              <w:rPr>
                <w:i/>
                <w:sz w:val="28"/>
                <w:szCs w:val="28"/>
              </w:rPr>
              <w:t>Запрещено к использованию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49F8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DC4D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86325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4EF1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15ED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</w:tr>
      <w:tr w:rsidR="0077157B" w:rsidRPr="00F1348E" w14:paraId="6A29F735" w14:textId="77777777" w:rsidTr="00076500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84EB" w14:textId="77777777" w:rsidR="00596ACA" w:rsidRPr="00F1348E" w:rsidRDefault="00596ACA" w:rsidP="003A32EC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БКЗ-115 №1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ADDCC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BE51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0EFC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BBAFF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1C5B1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</w:tr>
      <w:tr w:rsidR="0077157B" w:rsidRPr="00F1348E" w14:paraId="16C0C822" w14:textId="77777777" w:rsidTr="00076500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9946" w14:textId="77777777" w:rsidR="00596ACA" w:rsidRPr="00F1348E" w:rsidRDefault="00596ACA" w:rsidP="003A32EC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БКЗ-115 №2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DF74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471BB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DFA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9CEC1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DA14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</w:tr>
      <w:tr w:rsidR="0077157B" w:rsidRPr="00F1348E" w14:paraId="72C49C2B" w14:textId="77777777" w:rsidTr="00076500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81B0" w14:textId="77777777" w:rsidR="00596ACA" w:rsidRPr="00F1348E" w:rsidRDefault="00596ACA" w:rsidP="003A32EC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БКЗ-115 №3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E25C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882E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3F433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17CC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9F40E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</w:tr>
      <w:tr w:rsidR="0077157B" w:rsidRPr="00F1348E" w14:paraId="6A5A221C" w14:textId="77777777" w:rsidTr="00076500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0AB7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FFA4D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4480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AA4F6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74FA0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9A4B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5A1B8AFA" w14:textId="77777777" w:rsidTr="00076500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B778C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5F47F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1A6A6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2E11C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2A87F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6D8E4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5AF17A04" w14:textId="77777777" w:rsidTr="00076500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8517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1AF4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D19AB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E92C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1E9E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74EA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0DF91A11" w14:textId="77777777" w:rsidTr="00076500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D65F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7026F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522FC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BDC0B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531D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E684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3ABDE4A8" w14:textId="77777777" w:rsidTr="00076500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B5ED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4FDF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FE7C3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B079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E3CE3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A9EF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02807C41" w14:textId="77777777" w:rsidTr="00076500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C8AA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3EE1D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28588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998AE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3492A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B72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03DC4D41" w14:textId="77777777" w:rsidTr="00076500">
        <w:trPr>
          <w:jc w:val="center"/>
        </w:trPr>
        <w:tc>
          <w:tcPr>
            <w:tcW w:w="5540" w:type="dxa"/>
          </w:tcPr>
          <w:p w14:paraId="162B887B" w14:textId="77777777" w:rsidR="00596ACA" w:rsidRPr="00F1348E" w:rsidRDefault="00596ACA" w:rsidP="003A32EC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1F1F9960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vAlign w:val="center"/>
          </w:tcPr>
          <w:p w14:paraId="1A4BB55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6577BC2A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3D7A8BFF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21598F54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</w:tr>
      <w:tr w:rsidR="0077157B" w:rsidRPr="00F1348E" w14:paraId="6F200480" w14:textId="77777777" w:rsidTr="00076500">
        <w:trPr>
          <w:jc w:val="center"/>
        </w:trPr>
        <w:tc>
          <w:tcPr>
            <w:tcW w:w="5540" w:type="dxa"/>
          </w:tcPr>
          <w:p w14:paraId="358C71E2" w14:textId="77777777" w:rsidR="00596ACA" w:rsidRPr="00F1348E" w:rsidRDefault="00596ACA" w:rsidP="003A32EC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67F9B893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vAlign w:val="center"/>
          </w:tcPr>
          <w:p w14:paraId="722AD88F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70C2DB2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7E5DAAD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6A703EA4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</w:tr>
      <w:tr w:rsidR="0077157B" w:rsidRPr="00F1348E" w14:paraId="16EFB277" w14:textId="77777777" w:rsidTr="00076500">
        <w:trPr>
          <w:jc w:val="center"/>
        </w:trPr>
        <w:tc>
          <w:tcPr>
            <w:tcW w:w="5540" w:type="dxa"/>
          </w:tcPr>
          <w:p w14:paraId="3A59840F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172BFA1C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vAlign w:val="center"/>
          </w:tcPr>
          <w:p w14:paraId="0D26C2AA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2306B9F8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54191A23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620C8FA6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02E0C1FC" w14:textId="77777777" w:rsidTr="00076500">
        <w:trPr>
          <w:jc w:val="center"/>
        </w:trPr>
        <w:tc>
          <w:tcPr>
            <w:tcW w:w="5540" w:type="dxa"/>
          </w:tcPr>
          <w:p w14:paraId="049E4CEF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47FA2E2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vAlign w:val="center"/>
          </w:tcPr>
          <w:p w14:paraId="63C9C3B8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4E66481A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44E8FA9E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38E34BD3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022C9850" w14:textId="77777777" w:rsidTr="00076500">
        <w:trPr>
          <w:jc w:val="center"/>
        </w:trPr>
        <w:tc>
          <w:tcPr>
            <w:tcW w:w="5540" w:type="dxa"/>
          </w:tcPr>
          <w:p w14:paraId="037E9C58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2B408D80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vAlign w:val="center"/>
          </w:tcPr>
          <w:p w14:paraId="66813471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05C5B28D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0C5F7EC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468F4A9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0E2086BD" w14:textId="77777777" w:rsidTr="00076500">
        <w:trPr>
          <w:jc w:val="center"/>
        </w:trPr>
        <w:tc>
          <w:tcPr>
            <w:tcW w:w="5540" w:type="dxa"/>
          </w:tcPr>
          <w:p w14:paraId="03DBDD4E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24C59B35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vAlign w:val="center"/>
          </w:tcPr>
          <w:p w14:paraId="4BE00E9E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6D9DB433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56170728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4C7A6278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36FA1DE5" w14:textId="77777777" w:rsidTr="00076500">
        <w:trPr>
          <w:jc w:val="center"/>
        </w:trPr>
        <w:tc>
          <w:tcPr>
            <w:tcW w:w="5540" w:type="dxa"/>
          </w:tcPr>
          <w:p w14:paraId="10DDBEC7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25ECA206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02108FD5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506A9513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23E5EAAC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4668A120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7827D60F" w14:textId="77777777" w:rsidTr="00076500">
        <w:trPr>
          <w:jc w:val="center"/>
        </w:trPr>
        <w:tc>
          <w:tcPr>
            <w:tcW w:w="5540" w:type="dxa"/>
          </w:tcPr>
          <w:p w14:paraId="3459A8CB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6EAD3BF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06E2C38F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4475016B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57C42FC0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1C68B65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0C9CA231" w14:textId="77777777" w:rsidTr="00076500">
        <w:trPr>
          <w:jc w:val="center"/>
        </w:trPr>
        <w:tc>
          <w:tcPr>
            <w:tcW w:w="5540" w:type="dxa"/>
          </w:tcPr>
          <w:p w14:paraId="2B4BEEF8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1B1B5AC4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0375CD4D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5951AA0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2CF400EB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27D40A5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2D5291FD" w14:textId="77777777" w:rsidTr="00076500">
        <w:trPr>
          <w:jc w:val="center"/>
        </w:trPr>
        <w:tc>
          <w:tcPr>
            <w:tcW w:w="5540" w:type="dxa"/>
          </w:tcPr>
          <w:p w14:paraId="7006E054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52D8EF00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6755AFD6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5D47809A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1B1D8850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57031BE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4A00081E" w14:textId="77777777" w:rsidTr="00076500">
        <w:trPr>
          <w:jc w:val="center"/>
        </w:trPr>
        <w:tc>
          <w:tcPr>
            <w:tcW w:w="5540" w:type="dxa"/>
          </w:tcPr>
          <w:p w14:paraId="53B7504E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3A909F6C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5940B8F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2304C78E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096854AD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02852C45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7804BEC8" w14:textId="77777777" w:rsidTr="00076500">
        <w:trPr>
          <w:jc w:val="center"/>
        </w:trPr>
        <w:tc>
          <w:tcPr>
            <w:tcW w:w="5540" w:type="dxa"/>
          </w:tcPr>
          <w:p w14:paraId="7E443173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192A15B8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7E9000F1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75811A3A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74D82CDC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243DF5A0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013A8A40" w14:textId="77777777" w:rsidTr="00076500">
        <w:trPr>
          <w:jc w:val="center"/>
        </w:trPr>
        <w:tc>
          <w:tcPr>
            <w:tcW w:w="5540" w:type="dxa"/>
          </w:tcPr>
          <w:p w14:paraId="6917FFAE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58B8AE5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40046026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02E95BEA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4D77C5C5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06EB0564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51C69C5E" w14:textId="77777777" w:rsidTr="00076500">
        <w:trPr>
          <w:jc w:val="center"/>
        </w:trPr>
        <w:tc>
          <w:tcPr>
            <w:tcW w:w="5540" w:type="dxa"/>
          </w:tcPr>
          <w:p w14:paraId="3DD66037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6435E2D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024C34A4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408C2596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5B8AB333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730995D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753BF05F" w14:textId="77777777" w:rsidTr="00076500">
        <w:trPr>
          <w:jc w:val="center"/>
        </w:trPr>
        <w:tc>
          <w:tcPr>
            <w:tcW w:w="5540" w:type="dxa"/>
          </w:tcPr>
          <w:p w14:paraId="4B69A9C6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2FA2F2CA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1948EB6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1D7B94DA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290A3F25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09254104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44C15F9D" w14:textId="77777777" w:rsidTr="00076500">
        <w:trPr>
          <w:jc w:val="center"/>
        </w:trPr>
        <w:tc>
          <w:tcPr>
            <w:tcW w:w="5540" w:type="dxa"/>
          </w:tcPr>
          <w:p w14:paraId="17815603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57CD8156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01E7AEB1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302565BD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25BCC84C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565CE4C6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6BA60FDD" w14:textId="77777777" w:rsidTr="00076500">
        <w:trPr>
          <w:jc w:val="center"/>
        </w:trPr>
        <w:tc>
          <w:tcPr>
            <w:tcW w:w="5540" w:type="dxa"/>
          </w:tcPr>
          <w:p w14:paraId="497DE227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7D59BD05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76B55443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256E7A7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1A5CDEE8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77E01C2E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056754D1" w14:textId="77777777" w:rsidTr="00076500">
        <w:trPr>
          <w:jc w:val="center"/>
        </w:trPr>
        <w:tc>
          <w:tcPr>
            <w:tcW w:w="5540" w:type="dxa"/>
          </w:tcPr>
          <w:p w14:paraId="5CBB7490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1E73AC14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569D4718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6ABD36A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77E6F484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723F6735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17D58BC9" w14:textId="77777777" w:rsidTr="00076500">
        <w:trPr>
          <w:jc w:val="center"/>
        </w:trPr>
        <w:tc>
          <w:tcPr>
            <w:tcW w:w="5540" w:type="dxa"/>
          </w:tcPr>
          <w:p w14:paraId="682D9371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377E34C3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7FBAE71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40405DC8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005AA863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30FA9291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2C95106E" w14:textId="77777777" w:rsidTr="00076500">
        <w:trPr>
          <w:jc w:val="center"/>
        </w:trPr>
        <w:tc>
          <w:tcPr>
            <w:tcW w:w="5540" w:type="dxa"/>
          </w:tcPr>
          <w:p w14:paraId="76606E57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6C75F504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04458C93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7B2E891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434E1F35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271004CE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0C637276" w14:textId="77777777" w:rsidTr="00076500">
        <w:trPr>
          <w:jc w:val="center"/>
        </w:trPr>
        <w:tc>
          <w:tcPr>
            <w:tcW w:w="5540" w:type="dxa"/>
          </w:tcPr>
          <w:p w14:paraId="6DA40B46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495168ED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5333268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6C5A38D3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5C42D56F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0B02FAFD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1F7A8F60" w14:textId="77777777" w:rsidTr="00076500">
        <w:trPr>
          <w:jc w:val="center"/>
        </w:trPr>
        <w:tc>
          <w:tcPr>
            <w:tcW w:w="5540" w:type="dxa"/>
          </w:tcPr>
          <w:p w14:paraId="5E2AD555" w14:textId="7FB08D6C" w:rsidR="00596ACA" w:rsidRPr="00F1348E" w:rsidRDefault="0078558F" w:rsidP="003A32EC">
            <w:pPr>
              <w:keepNext/>
              <w:spacing w:after="0" w:line="240" w:lineRule="auto"/>
              <w:rPr>
                <w:iCs/>
                <w:sz w:val="28"/>
                <w:szCs w:val="28"/>
              </w:rPr>
            </w:pPr>
            <w:r w:rsidRPr="00F1348E">
              <w:rPr>
                <w:iCs/>
                <w:sz w:val="28"/>
                <w:szCs w:val="28"/>
              </w:rPr>
              <w:t>Все блоки</w:t>
            </w:r>
          </w:p>
        </w:tc>
        <w:tc>
          <w:tcPr>
            <w:tcW w:w="543" w:type="dxa"/>
            <w:vAlign w:val="center"/>
          </w:tcPr>
          <w:p w14:paraId="2C470E1F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 w:rsidRPr="00F1348E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3CF598D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 w:rsidRPr="00F1348E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34F591A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 w:rsidRPr="00F1348E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4BE17ED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 w:rsidRPr="00F1348E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24CB1F40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 w:rsidRPr="00F1348E">
              <w:rPr>
                <w:iCs/>
                <w:sz w:val="28"/>
                <w:szCs w:val="28"/>
              </w:rPr>
              <w:t>1</w:t>
            </w:r>
          </w:p>
        </w:tc>
      </w:tr>
    </w:tbl>
    <w:p w14:paraId="3BDB2766" w14:textId="77777777" w:rsidR="00596ACA" w:rsidRPr="00F1348E" w:rsidRDefault="00596ACA" w:rsidP="00596ACA">
      <w:pPr>
        <w:pStyle w:val="af5"/>
        <w:spacing w:before="240" w:after="240"/>
        <w:ind w:firstLine="567"/>
      </w:pPr>
      <w:r w:rsidRPr="00F1348E">
        <w:rPr>
          <w:sz w:val="24"/>
          <w:szCs w:val="24"/>
        </w:rPr>
        <w:t xml:space="preserve">Примечание – Запрещается использовать код 0000 для задания адреса блока </w:t>
      </w:r>
    </w:p>
    <w:p w14:paraId="61833F81" w14:textId="0E94FEB6" w:rsidR="00596ACA" w:rsidRPr="00F1348E" w:rsidRDefault="00596ACA" w:rsidP="00596ACA">
      <w:pPr>
        <w:pStyle w:val="ae"/>
        <w:keepNext/>
        <w:ind w:firstLine="567"/>
        <w:rPr>
          <w:i w:val="0"/>
          <w:iCs w:val="0"/>
          <w:sz w:val="28"/>
          <w:szCs w:val="28"/>
        </w:rPr>
      </w:pPr>
      <w:bookmarkStart w:id="27" w:name="_Ref139322710"/>
      <w:r w:rsidRPr="00F1348E">
        <w:rPr>
          <w:i w:val="0"/>
          <w:iCs w:val="0"/>
          <w:sz w:val="28"/>
          <w:szCs w:val="28"/>
        </w:rPr>
        <w:lastRenderedPageBreak/>
        <w:t xml:space="preserve">Таблица </w:t>
      </w:r>
      <w:r w:rsidRPr="00F1348E">
        <w:rPr>
          <w:i w:val="0"/>
          <w:sz w:val="28"/>
          <w:szCs w:val="28"/>
        </w:rPr>
        <w:fldChar w:fldCharType="begin"/>
      </w:r>
      <w:r w:rsidRPr="00F1348E">
        <w:rPr>
          <w:i w:val="0"/>
          <w:sz w:val="28"/>
          <w:szCs w:val="28"/>
        </w:rPr>
        <w:instrText xml:space="preserve"> SEQ Таблица \* ARABIC </w:instrText>
      </w:r>
      <w:r w:rsidRPr="00F1348E">
        <w:rPr>
          <w:i w:val="0"/>
          <w:sz w:val="28"/>
          <w:szCs w:val="28"/>
        </w:rPr>
        <w:fldChar w:fldCharType="separate"/>
      </w:r>
      <w:r w:rsidR="00351519">
        <w:rPr>
          <w:i w:val="0"/>
          <w:noProof/>
          <w:sz w:val="28"/>
          <w:szCs w:val="28"/>
        </w:rPr>
        <w:t>8</w:t>
      </w:r>
      <w:r w:rsidRPr="00F1348E">
        <w:rPr>
          <w:i w:val="0"/>
          <w:sz w:val="28"/>
          <w:szCs w:val="28"/>
        </w:rPr>
        <w:fldChar w:fldCharType="end"/>
      </w:r>
      <w:bookmarkEnd w:id="27"/>
      <w:r w:rsidRPr="00F1348E">
        <w:rPr>
          <w:i w:val="0"/>
          <w:iCs w:val="0"/>
          <w:sz w:val="28"/>
          <w:szCs w:val="28"/>
        </w:rPr>
        <w:t xml:space="preserve"> – Номера блоков для подсистемы 60</w:t>
      </w:r>
    </w:p>
    <w:tbl>
      <w:tblPr>
        <w:tblStyle w:val="af6"/>
        <w:tblW w:w="8218" w:type="dxa"/>
        <w:jc w:val="center"/>
        <w:tblLook w:val="04A0" w:firstRow="1" w:lastRow="0" w:firstColumn="1" w:lastColumn="0" w:noHBand="0" w:noVBand="1"/>
      </w:tblPr>
      <w:tblGrid>
        <w:gridCol w:w="5540"/>
        <w:gridCol w:w="543"/>
        <w:gridCol w:w="542"/>
        <w:gridCol w:w="541"/>
        <w:gridCol w:w="536"/>
        <w:gridCol w:w="516"/>
      </w:tblGrid>
      <w:tr w:rsidR="0077157B" w:rsidRPr="00F1348E" w14:paraId="491B8225" w14:textId="77777777" w:rsidTr="00076500">
        <w:trPr>
          <w:trHeight w:val="407"/>
          <w:jc w:val="center"/>
        </w:trPr>
        <w:tc>
          <w:tcPr>
            <w:tcW w:w="5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2834B3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 подсистемы</w:t>
            </w: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7A5BAB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Побитовая матрица</w:t>
            </w:r>
          </w:p>
        </w:tc>
      </w:tr>
      <w:tr w:rsidR="0077157B" w:rsidRPr="00F1348E" w14:paraId="24C64B01" w14:textId="77777777" w:rsidTr="00076500">
        <w:trPr>
          <w:jc w:val="center"/>
        </w:trPr>
        <w:tc>
          <w:tcPr>
            <w:tcW w:w="5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99D0" w14:textId="77777777" w:rsidR="00E12819" w:rsidRPr="00F1348E" w:rsidRDefault="00E12819" w:rsidP="003A32EC">
            <w:pPr>
              <w:keepNext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8844" w14:textId="11E19FA1" w:rsidR="00E12819" w:rsidRPr="00F1348E" w:rsidRDefault="00E12819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263" w14:textId="2BD7DA21" w:rsidR="00E12819" w:rsidRPr="00F1348E" w:rsidRDefault="00E12819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B935" w14:textId="00BEDBE2" w:rsidR="00E12819" w:rsidRPr="00F1348E" w:rsidRDefault="00E12819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E68C" w14:textId="4972848A" w:rsidR="00E12819" w:rsidRPr="00F1348E" w:rsidRDefault="00E12819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B367D" w14:textId="2275E4DB" w:rsidR="00E12819" w:rsidRPr="00F1348E" w:rsidRDefault="00E12819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  <w:lang w:val="en-US"/>
              </w:rPr>
              <w:t>7</w:t>
            </w:r>
          </w:p>
        </w:tc>
      </w:tr>
      <w:tr w:rsidR="0077157B" w:rsidRPr="00F1348E" w14:paraId="5A6C4247" w14:textId="77777777" w:rsidTr="00076500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26EC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sz w:val="28"/>
                <w:szCs w:val="28"/>
              </w:rPr>
            </w:pPr>
            <w:r w:rsidRPr="00F1348E">
              <w:rPr>
                <w:i/>
                <w:sz w:val="28"/>
                <w:szCs w:val="28"/>
              </w:rPr>
              <w:t>Запрещено к использованию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A2978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58C21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D95EC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409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3FA75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</w:tr>
      <w:tr w:rsidR="0077157B" w:rsidRPr="00F1348E" w14:paraId="765B4452" w14:textId="77777777" w:rsidTr="00076500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8D97" w14:textId="77777777" w:rsidR="00596ACA" w:rsidRPr="00F1348E" w:rsidRDefault="00596ACA" w:rsidP="003A32EC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БКЗ-27 №1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F8DA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94708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ED2D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5A713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7419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</w:tr>
      <w:tr w:rsidR="0077157B" w:rsidRPr="00F1348E" w14:paraId="7A77C7D6" w14:textId="77777777" w:rsidTr="00076500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E62B" w14:textId="77777777" w:rsidR="00596ACA" w:rsidRPr="00F1348E" w:rsidRDefault="00596ACA" w:rsidP="003A32EC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БКЗ-27 №2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2B425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5D5F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D6AF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DA5EE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35C45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</w:tr>
      <w:tr w:rsidR="0077157B" w:rsidRPr="00F1348E" w14:paraId="35A7F448" w14:textId="77777777" w:rsidTr="00076500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57D9" w14:textId="77777777" w:rsidR="00596ACA" w:rsidRPr="00F1348E" w:rsidRDefault="00596ACA" w:rsidP="003A32EC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БКЗ-27 №3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90A75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2F030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5386E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2A961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CAC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</w:tr>
      <w:tr w:rsidR="0077157B" w:rsidRPr="00F1348E" w14:paraId="54829D81" w14:textId="77777777" w:rsidTr="00076500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4CA5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БКЗ-27 №4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00B4B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DFC4E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5482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DD7E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0D406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</w:tr>
      <w:tr w:rsidR="0077157B" w:rsidRPr="00F1348E" w14:paraId="3D2E9A57" w14:textId="77777777" w:rsidTr="00076500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47F7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БКЗ-27 №5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28A00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4EF7A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3EE1D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2C3B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B6D5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</w:tr>
      <w:tr w:rsidR="0077157B" w:rsidRPr="00F1348E" w14:paraId="2F961514" w14:textId="77777777" w:rsidTr="00076500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DF7C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БКЗ-27 №6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176C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5BABA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97200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2A38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B4D0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</w:tr>
      <w:tr w:rsidR="0077157B" w:rsidRPr="00F1348E" w14:paraId="09EBF212" w14:textId="77777777" w:rsidTr="00076500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6174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БКЗ-27 №7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E7A08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C450C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1A36C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7135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DD7C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</w:tr>
      <w:tr w:rsidR="0077157B" w:rsidRPr="00F1348E" w14:paraId="71D10E21" w14:textId="77777777" w:rsidTr="00076500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4AEC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БКЗ-27 №8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103EB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03373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29DE5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008DF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1331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</w:tr>
      <w:tr w:rsidR="0077157B" w:rsidRPr="00F1348E" w14:paraId="6EE9421D" w14:textId="77777777" w:rsidTr="00076500">
        <w:trPr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0AF6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6CB0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B7661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923EF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4403F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1821B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2C11A85B" w14:textId="77777777" w:rsidTr="00076500">
        <w:trPr>
          <w:jc w:val="center"/>
        </w:trPr>
        <w:tc>
          <w:tcPr>
            <w:tcW w:w="5540" w:type="dxa"/>
          </w:tcPr>
          <w:p w14:paraId="059A397E" w14:textId="77777777" w:rsidR="00596ACA" w:rsidRPr="00F1348E" w:rsidRDefault="00596ACA" w:rsidP="003A32EC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089C3A1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vAlign w:val="center"/>
          </w:tcPr>
          <w:p w14:paraId="6C6C66DB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15B2C0BE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0599032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5A19D51D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</w:tr>
      <w:tr w:rsidR="0077157B" w:rsidRPr="00F1348E" w14:paraId="0EBA42F0" w14:textId="77777777" w:rsidTr="00076500">
        <w:trPr>
          <w:jc w:val="center"/>
        </w:trPr>
        <w:tc>
          <w:tcPr>
            <w:tcW w:w="5540" w:type="dxa"/>
          </w:tcPr>
          <w:p w14:paraId="3C747756" w14:textId="77777777" w:rsidR="00596ACA" w:rsidRPr="00F1348E" w:rsidRDefault="00596ACA" w:rsidP="003A32EC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5B12F4A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42" w:type="dxa"/>
            <w:vAlign w:val="center"/>
          </w:tcPr>
          <w:p w14:paraId="013FD541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08E4CF65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4CF512AF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70DAA35E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</w:tr>
      <w:tr w:rsidR="0077157B" w:rsidRPr="00F1348E" w14:paraId="629467A0" w14:textId="77777777" w:rsidTr="00076500">
        <w:trPr>
          <w:jc w:val="center"/>
        </w:trPr>
        <w:tc>
          <w:tcPr>
            <w:tcW w:w="5540" w:type="dxa"/>
          </w:tcPr>
          <w:p w14:paraId="1AA6B959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09213BBD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vAlign w:val="center"/>
          </w:tcPr>
          <w:p w14:paraId="5AFD822C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4A77BAE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6E495554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0E5B609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3E2B20D4" w14:textId="77777777" w:rsidTr="00076500">
        <w:trPr>
          <w:jc w:val="center"/>
        </w:trPr>
        <w:tc>
          <w:tcPr>
            <w:tcW w:w="5540" w:type="dxa"/>
          </w:tcPr>
          <w:p w14:paraId="725853DE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4196575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vAlign w:val="center"/>
          </w:tcPr>
          <w:p w14:paraId="3FA0BF61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14DAB6DF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25A63931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74ECDEC5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61A0B0F2" w14:textId="77777777" w:rsidTr="00076500">
        <w:trPr>
          <w:jc w:val="center"/>
        </w:trPr>
        <w:tc>
          <w:tcPr>
            <w:tcW w:w="5540" w:type="dxa"/>
          </w:tcPr>
          <w:p w14:paraId="17974933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21DFD763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vAlign w:val="center"/>
          </w:tcPr>
          <w:p w14:paraId="2356AABD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4EE0C9DC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20ACD56A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21840AD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7AD470B3" w14:textId="77777777" w:rsidTr="00076500">
        <w:trPr>
          <w:jc w:val="center"/>
        </w:trPr>
        <w:tc>
          <w:tcPr>
            <w:tcW w:w="5540" w:type="dxa"/>
          </w:tcPr>
          <w:p w14:paraId="6CB121C2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6268F441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2" w:type="dxa"/>
            <w:vAlign w:val="center"/>
          </w:tcPr>
          <w:p w14:paraId="6F6F474A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1B0ECE6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221039AE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638184E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35EEE123" w14:textId="77777777" w:rsidTr="00076500">
        <w:trPr>
          <w:jc w:val="center"/>
        </w:trPr>
        <w:tc>
          <w:tcPr>
            <w:tcW w:w="5540" w:type="dxa"/>
          </w:tcPr>
          <w:p w14:paraId="42F47A9D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3810AEFB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731593C5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1DD2DC70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3D5F6F8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1145984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6745D1AA" w14:textId="77777777" w:rsidTr="00076500">
        <w:trPr>
          <w:jc w:val="center"/>
        </w:trPr>
        <w:tc>
          <w:tcPr>
            <w:tcW w:w="5540" w:type="dxa"/>
          </w:tcPr>
          <w:p w14:paraId="283FC84B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31F3B126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6CDFD8B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6289E37B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5EE8E163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271B8EE6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4373475C" w14:textId="77777777" w:rsidTr="00076500">
        <w:trPr>
          <w:jc w:val="center"/>
        </w:trPr>
        <w:tc>
          <w:tcPr>
            <w:tcW w:w="5540" w:type="dxa"/>
          </w:tcPr>
          <w:p w14:paraId="7C8944DD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3923D7E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2F1DCDD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256EC205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2515F88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56EC5485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2EFA899C" w14:textId="77777777" w:rsidTr="00076500">
        <w:trPr>
          <w:jc w:val="center"/>
        </w:trPr>
        <w:tc>
          <w:tcPr>
            <w:tcW w:w="5540" w:type="dxa"/>
          </w:tcPr>
          <w:p w14:paraId="3885747B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72D26746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0CD0EB68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45E3BBBD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4CA61C06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1B8DEE45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05105982" w14:textId="77777777" w:rsidTr="00076500">
        <w:trPr>
          <w:jc w:val="center"/>
        </w:trPr>
        <w:tc>
          <w:tcPr>
            <w:tcW w:w="5540" w:type="dxa"/>
          </w:tcPr>
          <w:p w14:paraId="5C7DF685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676725C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7B213ED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4574F8D4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337AA95E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03C05883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39B8E009" w14:textId="77777777" w:rsidTr="00076500">
        <w:trPr>
          <w:jc w:val="center"/>
        </w:trPr>
        <w:tc>
          <w:tcPr>
            <w:tcW w:w="5540" w:type="dxa"/>
          </w:tcPr>
          <w:p w14:paraId="5F468161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2EDE4613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20330698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6090B7D4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2AE92C3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4E51F88C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219FBD08" w14:textId="77777777" w:rsidTr="00076500">
        <w:trPr>
          <w:jc w:val="center"/>
        </w:trPr>
        <w:tc>
          <w:tcPr>
            <w:tcW w:w="5540" w:type="dxa"/>
          </w:tcPr>
          <w:p w14:paraId="0477968F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7AD7A4E4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3DDDC0D4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7F3B648C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248D3F6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59C625A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1A0A2B99" w14:textId="77777777" w:rsidTr="00076500">
        <w:trPr>
          <w:jc w:val="center"/>
        </w:trPr>
        <w:tc>
          <w:tcPr>
            <w:tcW w:w="5540" w:type="dxa"/>
          </w:tcPr>
          <w:p w14:paraId="0823A052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59CA170B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38E2F61C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14:paraId="76086656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3B4AED1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4476BBA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71087B90" w14:textId="77777777" w:rsidTr="00076500">
        <w:trPr>
          <w:jc w:val="center"/>
        </w:trPr>
        <w:tc>
          <w:tcPr>
            <w:tcW w:w="5540" w:type="dxa"/>
          </w:tcPr>
          <w:p w14:paraId="133740F6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49C3CF9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77FEE256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083DF654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4C1FBC5F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788A69C4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4D614771" w14:textId="77777777" w:rsidTr="00076500">
        <w:trPr>
          <w:jc w:val="center"/>
        </w:trPr>
        <w:tc>
          <w:tcPr>
            <w:tcW w:w="5540" w:type="dxa"/>
          </w:tcPr>
          <w:p w14:paraId="6D792AC9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5C6B5B60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1D9D638B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3A00940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433BA3CA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62074EA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102B0D1A" w14:textId="77777777" w:rsidTr="00076500">
        <w:trPr>
          <w:jc w:val="center"/>
        </w:trPr>
        <w:tc>
          <w:tcPr>
            <w:tcW w:w="5540" w:type="dxa"/>
          </w:tcPr>
          <w:p w14:paraId="27FE8DAC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6B8DCE3B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3A2DA9F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04DE3E61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5D0BB3F4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250371A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2671B661" w14:textId="77777777" w:rsidTr="00076500">
        <w:trPr>
          <w:jc w:val="center"/>
        </w:trPr>
        <w:tc>
          <w:tcPr>
            <w:tcW w:w="5540" w:type="dxa"/>
          </w:tcPr>
          <w:p w14:paraId="5EA2493A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12E02B6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3CEE1FDB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1648DDB1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046D8D9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79DCCB5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7854D68C" w14:textId="77777777" w:rsidTr="00076500">
        <w:trPr>
          <w:jc w:val="center"/>
        </w:trPr>
        <w:tc>
          <w:tcPr>
            <w:tcW w:w="5540" w:type="dxa"/>
          </w:tcPr>
          <w:p w14:paraId="736E5EC2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6C36292B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74D637A6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5921E433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043C4CFA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1861BB22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3932DA6C" w14:textId="77777777" w:rsidTr="00076500">
        <w:trPr>
          <w:jc w:val="center"/>
        </w:trPr>
        <w:tc>
          <w:tcPr>
            <w:tcW w:w="5540" w:type="dxa"/>
          </w:tcPr>
          <w:p w14:paraId="69B7B8D6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483ACCDF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12D26CC4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2DA3684E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70E54EA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16" w:type="dxa"/>
            <w:vAlign w:val="center"/>
          </w:tcPr>
          <w:p w14:paraId="28074019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77157B" w:rsidRPr="00F1348E" w14:paraId="61E734FB" w14:textId="77777777" w:rsidTr="00076500">
        <w:trPr>
          <w:jc w:val="center"/>
        </w:trPr>
        <w:tc>
          <w:tcPr>
            <w:tcW w:w="5540" w:type="dxa"/>
          </w:tcPr>
          <w:p w14:paraId="6EF224D1" w14:textId="77777777" w:rsidR="00596ACA" w:rsidRPr="00F1348E" w:rsidRDefault="00596ACA" w:rsidP="003A32EC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Резерв</w:t>
            </w:r>
          </w:p>
        </w:tc>
        <w:tc>
          <w:tcPr>
            <w:tcW w:w="543" w:type="dxa"/>
            <w:vAlign w:val="center"/>
          </w:tcPr>
          <w:p w14:paraId="5A7B5FFC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4A1E1C57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00320EA0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1B67BB83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75914A95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0</w:t>
            </w:r>
          </w:p>
        </w:tc>
      </w:tr>
      <w:tr w:rsidR="0077157B" w:rsidRPr="00F1348E" w14:paraId="372674EB" w14:textId="77777777" w:rsidTr="00076500">
        <w:trPr>
          <w:jc w:val="center"/>
        </w:trPr>
        <w:tc>
          <w:tcPr>
            <w:tcW w:w="5540" w:type="dxa"/>
          </w:tcPr>
          <w:p w14:paraId="7DE86EF3" w14:textId="6443A12E" w:rsidR="00596ACA" w:rsidRPr="00F1348E" w:rsidRDefault="0078558F" w:rsidP="003A32EC">
            <w:pPr>
              <w:keepNext/>
              <w:spacing w:after="0" w:line="240" w:lineRule="auto"/>
              <w:rPr>
                <w:iCs/>
                <w:sz w:val="28"/>
                <w:szCs w:val="28"/>
              </w:rPr>
            </w:pPr>
            <w:r w:rsidRPr="00F1348E">
              <w:rPr>
                <w:iCs/>
                <w:sz w:val="28"/>
                <w:szCs w:val="28"/>
              </w:rPr>
              <w:t>Все блоки</w:t>
            </w:r>
          </w:p>
        </w:tc>
        <w:tc>
          <w:tcPr>
            <w:tcW w:w="543" w:type="dxa"/>
            <w:vAlign w:val="center"/>
          </w:tcPr>
          <w:p w14:paraId="58F56473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 w:rsidRPr="00F1348E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542" w:type="dxa"/>
            <w:vAlign w:val="center"/>
          </w:tcPr>
          <w:p w14:paraId="591B7980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 w:rsidRPr="00F1348E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14:paraId="0E1108A8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 w:rsidRPr="00F1348E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3E85D0C0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 w:rsidRPr="00F1348E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14:paraId="2EA626AD" w14:textId="77777777" w:rsidR="00596ACA" w:rsidRPr="00F1348E" w:rsidRDefault="00596ACA" w:rsidP="003A32EC">
            <w:pPr>
              <w:keepNext/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 w:rsidRPr="00F1348E">
              <w:rPr>
                <w:iCs/>
                <w:sz w:val="28"/>
                <w:szCs w:val="28"/>
              </w:rPr>
              <w:t>1</w:t>
            </w:r>
          </w:p>
        </w:tc>
      </w:tr>
    </w:tbl>
    <w:p w14:paraId="59602C71" w14:textId="77777777" w:rsidR="00596ACA" w:rsidRPr="00F1348E" w:rsidRDefault="00596ACA" w:rsidP="00596ACA">
      <w:pPr>
        <w:pStyle w:val="af5"/>
        <w:spacing w:before="240" w:after="240"/>
        <w:ind w:firstLine="567"/>
      </w:pPr>
      <w:r w:rsidRPr="00F1348E">
        <w:rPr>
          <w:sz w:val="24"/>
          <w:szCs w:val="24"/>
        </w:rPr>
        <w:t xml:space="preserve">Примечание – Запрещается использовать код 0000 для задания адреса блока </w:t>
      </w:r>
    </w:p>
    <w:p w14:paraId="233F395F" w14:textId="508DE3B6" w:rsidR="003F7FB3" w:rsidRPr="00F1348E" w:rsidRDefault="003F7FB3" w:rsidP="003A32EC">
      <w:pPr>
        <w:pStyle w:val="4"/>
        <w:pageBreakBefore/>
        <w:spacing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lastRenderedPageBreak/>
        <w:t>Формирование кода передаваемых данных (D</w:t>
      </w:r>
      <w:r w:rsidR="00E46367" w:rsidRPr="00F1348E">
        <w:rPr>
          <w:sz w:val="28"/>
          <w:szCs w:val="28"/>
          <w:lang w:val="en-US"/>
        </w:rPr>
        <w:t>ATA</w:t>
      </w:r>
      <w:r w:rsidR="00C628CA" w:rsidRPr="00F1348E">
        <w:rPr>
          <w:sz w:val="28"/>
          <w:szCs w:val="28"/>
        </w:rPr>
        <w:t xml:space="preserve"> </w:t>
      </w:r>
      <w:r w:rsidRPr="00F1348E">
        <w:rPr>
          <w:sz w:val="28"/>
          <w:szCs w:val="28"/>
        </w:rPr>
        <w:t>ID)</w:t>
      </w:r>
    </w:p>
    <w:p w14:paraId="61835ADB" w14:textId="0F0D00A4" w:rsidR="003F7FB3" w:rsidRPr="00F1348E" w:rsidRDefault="003F7FB3" w:rsidP="003F7FB3">
      <w:pPr>
        <w:pStyle w:val="af5"/>
        <w:ind w:firstLine="567"/>
      </w:pPr>
      <w:r w:rsidRPr="00F1348E">
        <w:t>Код передаваемых данных</w:t>
      </w:r>
      <w:r w:rsidR="00E46367" w:rsidRPr="00F1348E">
        <w:t xml:space="preserve"> (D</w:t>
      </w:r>
      <w:r w:rsidR="00E46367" w:rsidRPr="00F1348E">
        <w:rPr>
          <w:lang w:val="en-US"/>
        </w:rPr>
        <w:t>ATA</w:t>
      </w:r>
      <w:r w:rsidR="005212DC" w:rsidRPr="00F1348E">
        <w:t xml:space="preserve"> </w:t>
      </w:r>
      <w:r w:rsidR="00E46367" w:rsidRPr="00F1348E">
        <w:t>ID)</w:t>
      </w:r>
      <w:r w:rsidRPr="00F1348E">
        <w:t xml:space="preserve"> определяет состав передаваемых </w:t>
      </w:r>
      <w:r w:rsidR="00E46367" w:rsidRPr="00F1348E">
        <w:t xml:space="preserve">в сообщении </w:t>
      </w:r>
      <w:r w:rsidRPr="00F1348E">
        <w:t xml:space="preserve">данных. </w:t>
      </w:r>
    </w:p>
    <w:p w14:paraId="4541C186" w14:textId="6079D8B0" w:rsidR="003F7FB3" w:rsidRPr="00F1348E" w:rsidRDefault="003F7FB3" w:rsidP="003F7FB3">
      <w:pPr>
        <w:pStyle w:val="af5"/>
        <w:ind w:firstLine="567"/>
      </w:pPr>
      <w:r w:rsidRPr="00F1348E">
        <w:t xml:space="preserve">Код передаваемых данных </w:t>
      </w:r>
      <w:r w:rsidR="00276483" w:rsidRPr="00F1348E">
        <w:t xml:space="preserve">задается битами с 6 </w:t>
      </w:r>
      <w:r w:rsidR="00C628CA" w:rsidRPr="00F1348E">
        <w:t>по 2 (всего 5 бит),</w:t>
      </w:r>
      <w:r w:rsidR="00276483" w:rsidRPr="00F1348E">
        <w:t xml:space="preserve"> в пределах которого возможна установка 31 кода передаваемых данных</w:t>
      </w:r>
      <w:r w:rsidRPr="00F1348E">
        <w:t>.</w:t>
      </w:r>
    </w:p>
    <w:p w14:paraId="06AA16C4" w14:textId="4F839241" w:rsidR="003F7FB3" w:rsidRPr="00F1348E" w:rsidRDefault="003F7FB3" w:rsidP="003F7FB3">
      <w:pPr>
        <w:pStyle w:val="af5"/>
        <w:ind w:firstLine="567"/>
      </w:pPr>
      <w:r w:rsidRPr="00F1348E">
        <w:t xml:space="preserve">Заданные </w:t>
      </w:r>
      <w:r w:rsidR="00276483" w:rsidRPr="00F1348E">
        <w:t xml:space="preserve">коды передаваемых данных приведены в </w:t>
      </w:r>
      <w:r w:rsidRPr="00F1348E">
        <w:t>таблиц</w:t>
      </w:r>
      <w:r w:rsidR="00276483" w:rsidRPr="00F1348E">
        <w:t>е</w:t>
      </w:r>
      <w:r w:rsidR="0078558F" w:rsidRPr="00F1348E">
        <w:t xml:space="preserve"> </w:t>
      </w:r>
      <w:r w:rsidR="0078558F" w:rsidRPr="00F1348E">
        <w:fldChar w:fldCharType="begin"/>
      </w:r>
      <w:r w:rsidR="0078558F" w:rsidRPr="00F1348E">
        <w:instrText xml:space="preserve"> REF _Ref137118828 \h  \* MERGEFORMAT </w:instrText>
      </w:r>
      <w:r w:rsidR="0078558F" w:rsidRPr="00F1348E">
        <w:fldChar w:fldCharType="separate"/>
      </w:r>
      <w:r w:rsidR="00351519" w:rsidRPr="00351519">
        <w:rPr>
          <w:vanish/>
        </w:rPr>
        <w:t xml:space="preserve">Таблица </w:t>
      </w:r>
      <w:r w:rsidR="00351519" w:rsidRPr="00351519">
        <w:t>9</w:t>
      </w:r>
      <w:r w:rsidR="0078558F" w:rsidRPr="00F1348E">
        <w:fldChar w:fldCharType="end"/>
      </w:r>
      <w:r w:rsidR="00C628CA" w:rsidRPr="00F1348E">
        <w:t>.</w:t>
      </w:r>
    </w:p>
    <w:p w14:paraId="74494672" w14:textId="7E25510E" w:rsidR="00DD09D3" w:rsidRPr="00F1348E" w:rsidRDefault="00DD09D3" w:rsidP="00DD09D3">
      <w:pPr>
        <w:pStyle w:val="ae"/>
        <w:keepNext/>
        <w:widowControl w:val="0"/>
        <w:suppressLineNumbers w:val="0"/>
        <w:suppressAutoHyphens w:val="0"/>
        <w:rPr>
          <w:i w:val="0"/>
          <w:iCs w:val="0"/>
          <w:sz w:val="28"/>
          <w:szCs w:val="28"/>
        </w:rPr>
      </w:pPr>
      <w:bookmarkStart w:id="28" w:name="_Ref137118828"/>
      <w:r w:rsidRPr="00F1348E">
        <w:rPr>
          <w:i w:val="0"/>
          <w:iCs w:val="0"/>
          <w:sz w:val="28"/>
          <w:szCs w:val="28"/>
        </w:rPr>
        <w:t xml:space="preserve">Таблица </w:t>
      </w:r>
      <w:r w:rsidRPr="00F1348E">
        <w:rPr>
          <w:i w:val="0"/>
          <w:iCs w:val="0"/>
          <w:sz w:val="28"/>
          <w:szCs w:val="28"/>
        </w:rPr>
        <w:fldChar w:fldCharType="begin"/>
      </w:r>
      <w:r w:rsidRPr="00F1348E">
        <w:rPr>
          <w:i w:val="0"/>
          <w:iCs w:val="0"/>
          <w:sz w:val="28"/>
          <w:szCs w:val="28"/>
        </w:rPr>
        <w:instrText xml:space="preserve"> SEQ Таблица \* ARABIC </w:instrText>
      </w:r>
      <w:r w:rsidRPr="00F1348E">
        <w:rPr>
          <w:i w:val="0"/>
          <w:iCs w:val="0"/>
          <w:sz w:val="28"/>
          <w:szCs w:val="28"/>
        </w:rPr>
        <w:fldChar w:fldCharType="separate"/>
      </w:r>
      <w:r w:rsidR="00351519">
        <w:rPr>
          <w:i w:val="0"/>
          <w:iCs w:val="0"/>
          <w:noProof/>
          <w:sz w:val="28"/>
          <w:szCs w:val="28"/>
        </w:rPr>
        <w:t>9</w:t>
      </w:r>
      <w:r w:rsidRPr="00F1348E">
        <w:rPr>
          <w:i w:val="0"/>
          <w:iCs w:val="0"/>
          <w:sz w:val="28"/>
          <w:szCs w:val="28"/>
        </w:rPr>
        <w:fldChar w:fldCharType="end"/>
      </w:r>
      <w:bookmarkEnd w:id="28"/>
      <w:r w:rsidRPr="00F1348E">
        <w:rPr>
          <w:i w:val="0"/>
          <w:iCs w:val="0"/>
          <w:sz w:val="28"/>
          <w:szCs w:val="28"/>
        </w:rPr>
        <w:t xml:space="preserve"> – Коды передаваемых данных (</w:t>
      </w:r>
      <w:r w:rsidRPr="00F1348E">
        <w:rPr>
          <w:i w:val="0"/>
          <w:iCs w:val="0"/>
          <w:sz w:val="28"/>
          <w:szCs w:val="28"/>
          <w:lang w:val="en-US"/>
        </w:rPr>
        <w:t>DATA</w:t>
      </w:r>
      <w:r w:rsidRPr="00F1348E">
        <w:rPr>
          <w:i w:val="0"/>
          <w:iCs w:val="0"/>
          <w:sz w:val="28"/>
          <w:szCs w:val="28"/>
        </w:rPr>
        <w:t xml:space="preserve"> </w:t>
      </w:r>
      <w:r w:rsidRPr="00F1348E">
        <w:rPr>
          <w:i w:val="0"/>
          <w:iCs w:val="0"/>
          <w:sz w:val="28"/>
          <w:szCs w:val="28"/>
          <w:lang w:val="en-US"/>
        </w:rPr>
        <w:t>ID</w:t>
      </w:r>
      <w:r w:rsidRPr="00F1348E">
        <w:rPr>
          <w:i w:val="0"/>
          <w:iCs w:val="0"/>
          <w:sz w:val="28"/>
          <w:szCs w:val="28"/>
        </w:rPr>
        <w:t>)</w:t>
      </w:r>
    </w:p>
    <w:tbl>
      <w:tblPr>
        <w:tblStyle w:val="af6"/>
        <w:tblW w:w="9931" w:type="dxa"/>
        <w:tblInd w:w="-147" w:type="dxa"/>
        <w:tblLook w:val="04A0" w:firstRow="1" w:lastRow="0" w:firstColumn="1" w:lastColumn="0" w:noHBand="0" w:noVBand="1"/>
      </w:tblPr>
      <w:tblGrid>
        <w:gridCol w:w="5812"/>
        <w:gridCol w:w="1792"/>
        <w:gridCol w:w="470"/>
        <w:gridCol w:w="469"/>
        <w:gridCol w:w="469"/>
        <w:gridCol w:w="466"/>
        <w:gridCol w:w="453"/>
      </w:tblGrid>
      <w:tr w:rsidR="0077157B" w:rsidRPr="00F1348E" w14:paraId="23EDFC0C" w14:textId="77777777" w:rsidTr="00076500">
        <w:trPr>
          <w:trHeight w:val="407"/>
        </w:trPr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207D19" w14:textId="77777777" w:rsidR="00DD09D3" w:rsidRPr="00F1348E" w:rsidRDefault="00DD09D3" w:rsidP="003F44C0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Передаваемые данные</w:t>
            </w:r>
          </w:p>
        </w:tc>
        <w:tc>
          <w:tcPr>
            <w:tcW w:w="1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6C0153" w14:textId="77777777" w:rsidR="00DD09D3" w:rsidRPr="00F1348E" w:rsidRDefault="00DD09D3" w:rsidP="003F44C0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Ед. изм.</w:t>
            </w:r>
          </w:p>
        </w:tc>
        <w:tc>
          <w:tcPr>
            <w:tcW w:w="232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7B8D71" w14:textId="77777777" w:rsidR="00DD09D3" w:rsidRPr="00F1348E" w:rsidRDefault="00DD09D3" w:rsidP="003F44C0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Побитовая матрица</w:t>
            </w:r>
          </w:p>
        </w:tc>
      </w:tr>
      <w:tr w:rsidR="0077157B" w:rsidRPr="00F1348E" w14:paraId="78AE937D" w14:textId="77777777" w:rsidTr="00076500">
        <w:tc>
          <w:tcPr>
            <w:tcW w:w="58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B2396" w14:textId="77777777" w:rsidR="00DD09D3" w:rsidRPr="00F1348E" w:rsidRDefault="00DD09D3" w:rsidP="003F44C0">
            <w:pPr>
              <w:keepNext/>
              <w:widowControl w:val="0"/>
              <w:suppressAutoHyphens w:val="0"/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1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196C" w14:textId="77777777" w:rsidR="00DD09D3" w:rsidRPr="00F1348E" w:rsidRDefault="00DD09D3" w:rsidP="003F44C0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F550" w14:textId="77777777" w:rsidR="00DD09D3" w:rsidRPr="00F1348E" w:rsidRDefault="00DD09D3" w:rsidP="003F44C0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6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7D6ED" w14:textId="77777777" w:rsidR="00DD09D3" w:rsidRPr="00F1348E" w:rsidRDefault="00DD09D3" w:rsidP="003F44C0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2C45" w14:textId="77777777" w:rsidR="00DD09D3" w:rsidRPr="00F1348E" w:rsidRDefault="00DD09D3" w:rsidP="003F44C0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4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3BAB" w14:textId="77777777" w:rsidR="00DD09D3" w:rsidRPr="00F1348E" w:rsidRDefault="00DD09D3" w:rsidP="003F44C0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3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5D879" w14:textId="77777777" w:rsidR="00DD09D3" w:rsidRPr="00F1348E" w:rsidRDefault="00DD09D3" w:rsidP="003F44C0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2</w:t>
            </w:r>
          </w:p>
        </w:tc>
      </w:tr>
      <w:tr w:rsidR="0077157B" w:rsidRPr="00F1348E" w14:paraId="3B427C8F" w14:textId="77777777" w:rsidTr="00076500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D1413" w14:textId="62EF0EDA" w:rsidR="00DD09D3" w:rsidRPr="00F1348E" w:rsidRDefault="00DD09D3" w:rsidP="00D37757">
            <w:pPr>
              <w:keepNext/>
              <w:widowControl w:val="0"/>
              <w:suppressAutoHyphens w:val="0"/>
              <w:spacing w:after="0" w:line="240" w:lineRule="auto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Данные о напряжени</w:t>
            </w:r>
            <w:r w:rsidR="00522DD4" w:rsidRPr="00F1348E">
              <w:rPr>
                <w:sz w:val="26"/>
                <w:szCs w:val="26"/>
              </w:rPr>
              <w:t xml:space="preserve">и </w:t>
            </w:r>
            <w:r w:rsidRPr="00F1348E">
              <w:rPr>
                <w:sz w:val="26"/>
                <w:szCs w:val="26"/>
              </w:rPr>
              <w:t>источника</w:t>
            </w:r>
            <w:r w:rsidR="00522DD4" w:rsidRPr="00F1348E">
              <w:rPr>
                <w:sz w:val="26"/>
                <w:szCs w:val="26"/>
              </w:rPr>
              <w:t>, напряжения</w:t>
            </w:r>
            <w:r w:rsidRPr="00F1348E">
              <w:rPr>
                <w:sz w:val="26"/>
                <w:szCs w:val="26"/>
              </w:rPr>
              <w:t xml:space="preserve"> на шине, частоте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80BDE" w14:textId="77777777" w:rsidR="00DD09D3" w:rsidRPr="00F1348E" w:rsidRDefault="00DD09D3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В, Гц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C4439" w14:textId="77777777" w:rsidR="00DD09D3" w:rsidRPr="00F1348E" w:rsidRDefault="00DD09D3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23339" w14:textId="77777777" w:rsidR="00DD09D3" w:rsidRPr="00F1348E" w:rsidRDefault="00DD09D3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D691" w14:textId="77777777" w:rsidR="00DD09D3" w:rsidRPr="00F1348E" w:rsidRDefault="00DD09D3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4FBE" w14:textId="77777777" w:rsidR="00DD09D3" w:rsidRPr="00F1348E" w:rsidRDefault="00DD09D3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F0868" w14:textId="77777777" w:rsidR="00DD09D3" w:rsidRPr="00F1348E" w:rsidRDefault="00DD09D3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</w:tr>
      <w:tr w:rsidR="0077157B" w:rsidRPr="00F1348E" w14:paraId="363D965C" w14:textId="77777777" w:rsidTr="00076500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6B9F9" w14:textId="3BCCC3A0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Фазные токи и признаки функционирования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95F25" w14:textId="348181BD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А</w:t>
            </w:r>
            <w:r w:rsidRPr="00F1348E">
              <w:rPr>
                <w:sz w:val="26"/>
                <w:szCs w:val="26"/>
              </w:rPr>
              <w:sym w:font="Symbol" w:char="F0D7"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</m:sup>
              </m:sSup>
            </m:oMath>
            <w:r w:rsidRPr="00F1348E">
              <w:rPr>
                <w:sz w:val="26"/>
                <w:szCs w:val="26"/>
              </w:rPr>
              <w:t>, –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F88A" w14:textId="2AF8BEB3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A7C5" w14:textId="23B8A408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AD7AE" w14:textId="7D7999EC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0102" w14:textId="3D12FCD4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0788D" w14:textId="1C7A21DE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</w:tr>
      <w:tr w:rsidR="0077157B" w:rsidRPr="00F1348E" w14:paraId="56AE0849" w14:textId="77777777" w:rsidTr="00076500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7FE25" w14:textId="1B6107B6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Признаки функционирования</w:t>
            </w:r>
            <w:r w:rsidR="003F44C0" w:rsidRPr="00F1348E">
              <w:rPr>
                <w:sz w:val="26"/>
                <w:szCs w:val="26"/>
              </w:rPr>
              <w:t>,</w:t>
            </w:r>
            <w:r w:rsidRPr="00F1348E">
              <w:rPr>
                <w:sz w:val="26"/>
                <w:szCs w:val="26"/>
              </w:rPr>
              <w:t xml:space="preserve"> температура</w:t>
            </w:r>
            <w:r w:rsidR="003F44C0" w:rsidRPr="00F1348E">
              <w:rPr>
                <w:sz w:val="26"/>
                <w:szCs w:val="26"/>
              </w:rPr>
              <w:t xml:space="preserve"> и частота вращения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DA655" w14:textId="15A8E08E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proofErr w:type="gramStart"/>
            <w:r w:rsidRPr="00F1348E">
              <w:rPr>
                <w:sz w:val="26"/>
                <w:szCs w:val="26"/>
              </w:rPr>
              <w:t>– ,</w:t>
            </w:r>
            <w:proofErr w:type="gramEnd"/>
            <w:r w:rsidRPr="00F1348E">
              <w:rPr>
                <w:sz w:val="26"/>
                <w:szCs w:val="26"/>
              </w:rPr>
              <w:t xml:space="preserve"> °С</w:t>
            </w:r>
            <w:r w:rsidR="003F44C0" w:rsidRPr="00F1348E">
              <w:rPr>
                <w:sz w:val="26"/>
                <w:szCs w:val="26"/>
              </w:rPr>
              <w:t>, об/мин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3035C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E3A0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D26B4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275FF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590BA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</w:tr>
      <w:tr w:rsidR="0077157B" w:rsidRPr="00F1348E" w14:paraId="73387DE0" w14:textId="77777777" w:rsidTr="00076500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0B4C1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Напряжение на выходе источника, на шине, выходной ток, температура, признаки функционирования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40F4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В</w:t>
            </w:r>
            <w:r w:rsidRPr="00F1348E">
              <w:rPr>
                <w:sz w:val="26"/>
                <w:szCs w:val="26"/>
              </w:rPr>
              <w:sym w:font="Symbol" w:char="F0D7"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</m:sup>
              </m:sSup>
            </m:oMath>
            <w:r w:rsidRPr="00F1348E">
              <w:rPr>
                <w:sz w:val="26"/>
                <w:szCs w:val="26"/>
              </w:rPr>
              <w:t>, А</w:t>
            </w:r>
            <w:r w:rsidRPr="00F1348E">
              <w:rPr>
                <w:sz w:val="26"/>
                <w:szCs w:val="26"/>
              </w:rPr>
              <w:sym w:font="Symbol" w:char="F0D7"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</m:sup>
              </m:sSup>
            </m:oMath>
            <w:r w:rsidRPr="00F1348E">
              <w:rPr>
                <w:sz w:val="26"/>
                <w:szCs w:val="26"/>
              </w:rPr>
              <w:t>, °С, –</w:t>
            </w:r>
            <w:r w:rsidRPr="00F1348E" w:rsidDel="000A58E6">
              <w:rPr>
                <w:sz w:val="26"/>
                <w:szCs w:val="26"/>
              </w:rPr>
              <w:t xml:space="preserve"> 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FBFC2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C5DB4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8F58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EEB59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7A101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</w:tr>
      <w:tr w:rsidR="0077157B" w:rsidRPr="00F1348E" w14:paraId="3AEE86AA" w14:textId="77777777" w:rsidTr="00076500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E466" w14:textId="1175B18E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Управление включением/отключением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3F7CB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–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5FF4F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06E5D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6B894" w14:textId="577FD78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3FAF5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3FC8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</w:tr>
      <w:tr w:rsidR="0077157B" w:rsidRPr="00F1348E" w14:paraId="4CBEF1FF" w14:textId="77777777" w:rsidTr="00076500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10BA3" w14:textId="59B4192C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Команда «Сброс защиты»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84AEE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–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F3059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EC6C2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BFE22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1295A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C5B14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</w:tr>
      <w:tr w:rsidR="0077157B" w:rsidRPr="00F1348E" w14:paraId="4C3B02B8" w14:textId="77777777" w:rsidTr="00DD09D3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9469" w14:textId="02D1A52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Состояние каналов «Исправен/Отказ»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852A5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–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736E5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1B673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129A7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7B745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EB679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</w:tr>
      <w:tr w:rsidR="0077157B" w:rsidRPr="00F1348E" w14:paraId="1921A3FE" w14:textId="77777777" w:rsidTr="00DD09D3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209E" w14:textId="115BE6CF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Состояние каналов «</w:t>
            </w:r>
            <w:proofErr w:type="spellStart"/>
            <w:r w:rsidRPr="00F1348E">
              <w:rPr>
                <w:sz w:val="26"/>
                <w:szCs w:val="26"/>
              </w:rPr>
              <w:t>Вкл</w:t>
            </w:r>
            <w:proofErr w:type="spellEnd"/>
            <w:r w:rsidRPr="00F1348E">
              <w:rPr>
                <w:sz w:val="26"/>
                <w:szCs w:val="26"/>
              </w:rPr>
              <w:t>/</w:t>
            </w:r>
            <w:proofErr w:type="spellStart"/>
            <w:r w:rsidRPr="00F1348E">
              <w:rPr>
                <w:sz w:val="26"/>
                <w:szCs w:val="26"/>
              </w:rPr>
              <w:t>Откл</w:t>
            </w:r>
            <w:proofErr w:type="spellEnd"/>
            <w:r w:rsidRPr="00F1348E">
              <w:rPr>
                <w:sz w:val="26"/>
                <w:szCs w:val="26"/>
              </w:rPr>
              <w:t>»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403B8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–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F9E22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25497" w14:textId="57B2D423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427AF" w14:textId="31140406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31D99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332D4" w14:textId="77777777" w:rsidR="00A97751" w:rsidRPr="00F1348E" w:rsidRDefault="00A97751" w:rsidP="00D37757">
            <w:pPr>
              <w:keepNext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</w:tr>
      <w:tr w:rsidR="0077157B" w:rsidRPr="00F1348E" w14:paraId="445F197E" w14:textId="77777777" w:rsidTr="00DD09D3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0ADC" w14:textId="6ED30FAD" w:rsidR="00A97751" w:rsidRPr="00F1348E" w:rsidRDefault="00A97751" w:rsidP="00D37757">
            <w:pPr>
              <w:keepNext/>
              <w:spacing w:after="0" w:line="240" w:lineRule="auto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Признак «Короткое замыкание»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66D9E" w14:textId="7E9018D2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–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81C1E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B7CF3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525C8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749A3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0E648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</w:tr>
      <w:tr w:rsidR="0077157B" w:rsidRPr="00F1348E" w14:paraId="525C3FCC" w14:textId="77777777" w:rsidTr="00DD09D3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DF9A" w14:textId="4164FB82" w:rsidR="00A97751" w:rsidRPr="00F1348E" w:rsidRDefault="00A97751" w:rsidP="00D37757">
            <w:pPr>
              <w:keepNext/>
              <w:spacing w:after="0" w:line="240" w:lineRule="auto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Признак «Перегрузка»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ED8" w14:textId="39884AD6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–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AFB46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69F38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0BAC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7A7B8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9F657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</w:tr>
      <w:tr w:rsidR="0077157B" w:rsidRPr="00F1348E" w14:paraId="09A799C2" w14:textId="77777777" w:rsidTr="00DD09D3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46EF" w14:textId="6D0CF175" w:rsidR="00A97751" w:rsidRPr="00F1348E" w:rsidRDefault="00A97751" w:rsidP="00D37757">
            <w:pPr>
              <w:keepNext/>
              <w:spacing w:after="0" w:line="240" w:lineRule="auto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Признак «Отказ выхода»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5FFCA" w14:textId="3CABC6FD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–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2AE5F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18A8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6839B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388FB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AE8F4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</w:tr>
      <w:tr w:rsidR="0077157B" w:rsidRPr="00F1348E" w14:paraId="5182D57A" w14:textId="77777777" w:rsidTr="00DD09D3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5508" w14:textId="779A088A" w:rsidR="00A97751" w:rsidRPr="00F1348E" w:rsidRDefault="00A97751" w:rsidP="00D37757">
            <w:pPr>
              <w:keepNext/>
              <w:spacing w:after="0" w:line="240" w:lineRule="auto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Признак «Отказ нагрузки»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FE88" w14:textId="24FDAA2F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–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56D2B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9C239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CAFA5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B037C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1B53E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</w:tr>
      <w:tr w:rsidR="0077157B" w:rsidRPr="00F1348E" w14:paraId="52D70E04" w14:textId="77777777" w:rsidTr="00DD09D3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8DE0" w14:textId="18EF46C7" w:rsidR="00A97751" w:rsidRPr="00F1348E" w:rsidRDefault="00A97751" w:rsidP="00D37757">
            <w:pPr>
              <w:keepNext/>
              <w:spacing w:after="0" w:line="240" w:lineRule="auto"/>
              <w:rPr>
                <w:i/>
                <w:iCs/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Состояние устройства</w:t>
            </w:r>
            <w:r w:rsidR="000F6A51" w:rsidRPr="00F1348E">
              <w:rPr>
                <w:sz w:val="26"/>
                <w:szCs w:val="26"/>
              </w:rPr>
              <w:t xml:space="preserve"> (признаки функционирования)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39B13" w14:textId="2FEBE166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–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0F36E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iCs/>
                <w:sz w:val="26"/>
                <w:szCs w:val="26"/>
              </w:rPr>
            </w:pPr>
            <w:r w:rsidRPr="00F1348E">
              <w:rPr>
                <w:iCs/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7A065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iCs/>
                <w:sz w:val="26"/>
                <w:szCs w:val="26"/>
              </w:rPr>
            </w:pPr>
            <w:r w:rsidRPr="00F1348E"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2FF1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iCs/>
                <w:sz w:val="26"/>
                <w:szCs w:val="26"/>
              </w:rPr>
            </w:pPr>
            <w:r w:rsidRPr="00F1348E"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8DDBB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iCs/>
                <w:sz w:val="26"/>
                <w:szCs w:val="26"/>
              </w:rPr>
            </w:pPr>
            <w:r w:rsidRPr="00F1348E">
              <w:rPr>
                <w:iCs/>
                <w:sz w:val="26"/>
                <w:szCs w:val="26"/>
              </w:rPr>
              <w:t>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F3D14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iCs/>
                <w:sz w:val="26"/>
                <w:szCs w:val="26"/>
              </w:rPr>
            </w:pPr>
            <w:r w:rsidRPr="00F1348E">
              <w:rPr>
                <w:iCs/>
                <w:sz w:val="26"/>
                <w:szCs w:val="26"/>
              </w:rPr>
              <w:t>1</w:t>
            </w:r>
          </w:p>
        </w:tc>
      </w:tr>
      <w:tr w:rsidR="0077157B" w:rsidRPr="00F1348E" w14:paraId="19B839AC" w14:textId="77777777" w:rsidTr="00717699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A2EC" w14:textId="434DA72F" w:rsidR="00A97751" w:rsidRPr="00F1348E" w:rsidRDefault="00A97751" w:rsidP="00D37757">
            <w:pPr>
              <w:keepNext/>
              <w:spacing w:after="0" w:line="240" w:lineRule="auto"/>
              <w:rPr>
                <w:i/>
                <w:iCs/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Команда «Сервис»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E7B1" w14:textId="58B6A644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–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C2E5D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iCs/>
                <w:sz w:val="26"/>
                <w:szCs w:val="26"/>
              </w:rPr>
            </w:pPr>
            <w:r w:rsidRPr="00F1348E">
              <w:rPr>
                <w:iCs/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A769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iCs/>
                <w:sz w:val="26"/>
                <w:szCs w:val="26"/>
              </w:rPr>
            </w:pPr>
            <w:r w:rsidRPr="00F1348E"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24A47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iCs/>
                <w:sz w:val="26"/>
                <w:szCs w:val="26"/>
              </w:rPr>
            </w:pPr>
            <w:r w:rsidRPr="00F1348E"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84530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iCs/>
                <w:sz w:val="26"/>
                <w:szCs w:val="26"/>
              </w:rPr>
            </w:pPr>
            <w:r w:rsidRPr="00F1348E"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2E92D" w14:textId="77777777" w:rsidR="00A97751" w:rsidRPr="00F1348E" w:rsidRDefault="00A97751" w:rsidP="00D37757">
            <w:pPr>
              <w:keepNext/>
              <w:spacing w:after="0" w:line="240" w:lineRule="auto"/>
              <w:jc w:val="center"/>
              <w:rPr>
                <w:iCs/>
                <w:sz w:val="26"/>
                <w:szCs w:val="26"/>
              </w:rPr>
            </w:pPr>
            <w:r w:rsidRPr="00F1348E">
              <w:rPr>
                <w:iCs/>
                <w:sz w:val="26"/>
                <w:szCs w:val="26"/>
              </w:rPr>
              <w:t>0</w:t>
            </w:r>
          </w:p>
        </w:tc>
      </w:tr>
      <w:tr w:rsidR="0077157B" w:rsidRPr="00F1348E" w14:paraId="2EF7EE82" w14:textId="77777777" w:rsidTr="00717699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2931" w14:textId="3B43BD60" w:rsidR="00851BFE" w:rsidRPr="00F1348E" w:rsidRDefault="00851BFE" w:rsidP="00D37757">
            <w:pPr>
              <w:keepNext/>
              <w:spacing w:after="0" w:line="240" w:lineRule="auto"/>
              <w:rPr>
                <w:i/>
                <w:iCs/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Данные «Ток канала»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E0EFF" w14:textId="71DEA098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23072" w14:textId="7C6F3AEA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Cs/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6CB" w14:textId="324F21C9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7D81E" w14:textId="6400F723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AF6F4" w14:textId="26BA853B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0B260" w14:textId="0982D3A0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Cs/>
                <w:sz w:val="26"/>
                <w:szCs w:val="26"/>
              </w:rPr>
              <w:t>1</w:t>
            </w:r>
          </w:p>
        </w:tc>
      </w:tr>
      <w:tr w:rsidR="0077157B" w:rsidRPr="00F1348E" w14:paraId="6984F4DB" w14:textId="77777777" w:rsidTr="00717699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1988" w14:textId="7EB8782D" w:rsidR="00851BFE" w:rsidRPr="00F1348E" w:rsidRDefault="00851BFE" w:rsidP="00D37757">
            <w:pPr>
              <w:keepNext/>
              <w:spacing w:after="0" w:line="240" w:lineRule="auto"/>
              <w:rPr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Резерв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562E8" w14:textId="04C3D49E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0125C" w14:textId="5575B118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D101E" w14:textId="1F17C2EF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00752" w14:textId="6D9DFCCD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5A602" w14:textId="60F8243B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E9709" w14:textId="2FBDE6F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0</w:t>
            </w:r>
          </w:p>
        </w:tc>
      </w:tr>
      <w:tr w:rsidR="0077157B" w:rsidRPr="00F1348E" w14:paraId="73687463" w14:textId="77777777" w:rsidTr="00717699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E1B" w14:textId="14806D1C" w:rsidR="00851BFE" w:rsidRPr="00F1348E" w:rsidRDefault="00851BFE" w:rsidP="00D37757">
            <w:pPr>
              <w:keepNext/>
              <w:spacing w:after="0" w:line="240" w:lineRule="auto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Резерв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51612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CAD72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6C075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44BC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3C048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457C8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1</w:t>
            </w:r>
          </w:p>
        </w:tc>
      </w:tr>
      <w:tr w:rsidR="0077157B" w:rsidRPr="00F1348E" w14:paraId="48CDDF01" w14:textId="77777777" w:rsidTr="00717699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E6EA" w14:textId="419ECC24" w:rsidR="00851BFE" w:rsidRPr="00F1348E" w:rsidRDefault="00851BFE" w:rsidP="00D37757">
            <w:pPr>
              <w:keepNext/>
              <w:spacing w:after="0" w:line="240" w:lineRule="auto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Резерв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56AE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297B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E061C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D4361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EA699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0490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0</w:t>
            </w:r>
          </w:p>
        </w:tc>
      </w:tr>
      <w:tr w:rsidR="0077157B" w:rsidRPr="00F1348E" w14:paraId="47A83398" w14:textId="77777777" w:rsidTr="00717699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0946" w14:textId="6DE4FBD9" w:rsidR="00851BFE" w:rsidRPr="00F1348E" w:rsidRDefault="00851BFE" w:rsidP="00D37757">
            <w:pPr>
              <w:keepNext/>
              <w:spacing w:after="0" w:line="240" w:lineRule="auto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Резерв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D8916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0F5D8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44C0A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5FD0A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94790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B64D5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1</w:t>
            </w:r>
          </w:p>
        </w:tc>
      </w:tr>
      <w:tr w:rsidR="0077157B" w:rsidRPr="00F1348E" w14:paraId="1EAED5EA" w14:textId="77777777" w:rsidTr="00717699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1D7F" w14:textId="55DB211F" w:rsidR="00851BFE" w:rsidRPr="00F1348E" w:rsidRDefault="00851BFE" w:rsidP="00D37757">
            <w:pPr>
              <w:keepNext/>
              <w:spacing w:after="0" w:line="240" w:lineRule="auto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Резерв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84B5B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C112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8F4D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C6CEC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B4C16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C43A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0</w:t>
            </w:r>
          </w:p>
        </w:tc>
      </w:tr>
      <w:tr w:rsidR="0077157B" w:rsidRPr="00F1348E" w14:paraId="786E00E4" w14:textId="77777777" w:rsidTr="00717699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3A9D" w14:textId="59E35547" w:rsidR="00851BFE" w:rsidRPr="00F1348E" w:rsidRDefault="00851BFE" w:rsidP="00D37757">
            <w:pPr>
              <w:keepNext/>
              <w:spacing w:after="0" w:line="240" w:lineRule="auto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Резерв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27340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C2C67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03034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60AFD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06C6C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1CEA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1</w:t>
            </w:r>
          </w:p>
        </w:tc>
      </w:tr>
      <w:tr w:rsidR="0077157B" w:rsidRPr="00F1348E" w14:paraId="6313083B" w14:textId="77777777" w:rsidTr="00717699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1A66" w14:textId="46517DCE" w:rsidR="00851BFE" w:rsidRPr="00F1348E" w:rsidRDefault="00851BFE" w:rsidP="00D37757">
            <w:pPr>
              <w:keepNext/>
              <w:spacing w:after="0" w:line="240" w:lineRule="auto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Резерв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2805D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34A4C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62FA2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E3496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45D6B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0C6B0" w14:textId="7777777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1348E">
              <w:rPr>
                <w:i/>
                <w:iCs/>
                <w:sz w:val="26"/>
                <w:szCs w:val="26"/>
              </w:rPr>
              <w:t>0</w:t>
            </w:r>
          </w:p>
        </w:tc>
      </w:tr>
      <w:tr w:rsidR="0077157B" w:rsidRPr="00F1348E" w14:paraId="4CFCEF43" w14:textId="77777777" w:rsidTr="00717699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A569" w14:textId="6A3C79C9" w:rsidR="00851BFE" w:rsidRPr="00F1348E" w:rsidRDefault="00851BFE" w:rsidP="00D37757">
            <w:pPr>
              <w:keepNext/>
              <w:spacing w:after="0" w:line="240" w:lineRule="auto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 xml:space="preserve">Запрос данных об изделии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98F26" w14:textId="2D19102D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–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951F" w14:textId="33202C88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AAE4" w14:textId="1EA3524F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6C492" w14:textId="4DD3B817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FE36A" w14:textId="0E135B90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43333" w14:textId="4A310D8E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</w:tr>
      <w:tr w:rsidR="0077157B" w:rsidRPr="00F1348E" w14:paraId="700CF02B" w14:textId="77777777" w:rsidTr="00717699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B16B" w14:textId="6DAA2EDE" w:rsidR="00851BFE" w:rsidRPr="00F1348E" w:rsidRDefault="00851BFE" w:rsidP="00D37757">
            <w:pPr>
              <w:keepNext/>
              <w:spacing w:after="0" w:line="240" w:lineRule="auto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Установка номера изделия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A4823" w14:textId="5393790B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–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E40B5" w14:textId="5B976BD8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518FF" w14:textId="6804A1D2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E626" w14:textId="48BF1E25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60EDB" w14:textId="453AF7DB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4B33D" w14:textId="6BF628AB" w:rsidR="00851BFE" w:rsidRPr="00F1348E" w:rsidRDefault="00851BFE" w:rsidP="00D37757">
            <w:pPr>
              <w:keepNext/>
              <w:spacing w:after="0" w:line="24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</w:tr>
    </w:tbl>
    <w:p w14:paraId="1E73BEF9" w14:textId="77777777" w:rsidR="00DD09D3" w:rsidRPr="00F1348E" w:rsidRDefault="00DD09D3" w:rsidP="00DD09D3">
      <w:pPr>
        <w:spacing w:line="360" w:lineRule="auto"/>
      </w:pPr>
    </w:p>
    <w:p w14:paraId="597223EF" w14:textId="363C3B02" w:rsidR="00DD09D3" w:rsidRPr="00F1348E" w:rsidRDefault="00DD09D3" w:rsidP="00D37757">
      <w:pPr>
        <w:pStyle w:val="4"/>
        <w:spacing w:line="336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lastRenderedPageBreak/>
        <w:t>Структура идентификатора сообщения между равноправными устройствами логическ</w:t>
      </w:r>
      <w:r w:rsidR="00522DD4" w:rsidRPr="00F1348E">
        <w:rPr>
          <w:sz w:val="28"/>
          <w:szCs w:val="28"/>
        </w:rPr>
        <w:t>их</w:t>
      </w:r>
      <w:r w:rsidRPr="00F1348E">
        <w:rPr>
          <w:sz w:val="28"/>
          <w:szCs w:val="28"/>
        </w:rPr>
        <w:t xml:space="preserve"> канал</w:t>
      </w:r>
      <w:r w:rsidR="00522DD4" w:rsidRPr="00F1348E">
        <w:rPr>
          <w:sz w:val="28"/>
          <w:szCs w:val="28"/>
        </w:rPr>
        <w:t>ов</w:t>
      </w:r>
      <w:r w:rsidRPr="00F1348E">
        <w:rPr>
          <w:sz w:val="28"/>
          <w:szCs w:val="28"/>
        </w:rPr>
        <w:t xml:space="preserve"> информационного обмена </w:t>
      </w:r>
      <w:r w:rsidR="00522DD4" w:rsidRPr="00F1348E">
        <w:rPr>
          <w:sz w:val="28"/>
          <w:szCs w:val="28"/>
          <w:lang w:val="en-US"/>
        </w:rPr>
        <w:t>EEC</w:t>
      </w:r>
      <w:r w:rsidR="00522DD4" w:rsidRPr="00F1348E">
        <w:rPr>
          <w:sz w:val="28"/>
          <w:szCs w:val="28"/>
        </w:rPr>
        <w:t xml:space="preserve"> и </w:t>
      </w:r>
      <w:r w:rsidRPr="00F1348E">
        <w:rPr>
          <w:sz w:val="28"/>
          <w:szCs w:val="28"/>
        </w:rPr>
        <w:t>NOC</w:t>
      </w:r>
    </w:p>
    <w:p w14:paraId="0AD95AA0" w14:textId="25ADF978" w:rsidR="00DD09D3" w:rsidRPr="00F1348E" w:rsidRDefault="00DD09D3" w:rsidP="00D37757">
      <w:pPr>
        <w:pStyle w:val="af5"/>
        <w:spacing w:line="336" w:lineRule="auto"/>
        <w:ind w:firstLine="567"/>
      </w:pPr>
      <w:r w:rsidRPr="00F1348E">
        <w:t>Использование связи между равноправными устройствами по логическ</w:t>
      </w:r>
      <w:r w:rsidR="00522DD4" w:rsidRPr="00F1348E">
        <w:t>и</w:t>
      </w:r>
      <w:r w:rsidRPr="00F1348E">
        <w:t>м канал</w:t>
      </w:r>
      <w:r w:rsidR="00522DD4" w:rsidRPr="00F1348E">
        <w:t>ам</w:t>
      </w:r>
      <w:r w:rsidRPr="00F1348E">
        <w:t xml:space="preserve"> информационного обмена </w:t>
      </w:r>
      <w:r w:rsidR="00522DD4" w:rsidRPr="00F1348E">
        <w:rPr>
          <w:lang w:val="en-US"/>
        </w:rPr>
        <w:t>EEC</w:t>
      </w:r>
      <w:r w:rsidR="00522DD4" w:rsidRPr="00F1348E">
        <w:t xml:space="preserve"> и </w:t>
      </w:r>
      <w:r w:rsidRPr="00F1348E">
        <w:t xml:space="preserve">NOC </w:t>
      </w:r>
      <w:r w:rsidR="00A3713C" w:rsidRPr="00F1348E">
        <w:t>запрещено</w:t>
      </w:r>
      <w:r w:rsidRPr="00F1348E">
        <w:t>.</w:t>
      </w:r>
    </w:p>
    <w:p w14:paraId="07459E61" w14:textId="7B9A17B1" w:rsidR="00A3713C" w:rsidRPr="00F1348E" w:rsidRDefault="00A3713C" w:rsidP="00D37757">
      <w:pPr>
        <w:pStyle w:val="3"/>
        <w:spacing w:line="336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Структура идентификатора сообщения между равноправными устройствами логического канала информационного обмена TMC</w:t>
      </w:r>
    </w:p>
    <w:p w14:paraId="74E98B64" w14:textId="405CFFDA" w:rsidR="00A3713C" w:rsidRPr="00F1348E" w:rsidRDefault="00A3713C" w:rsidP="00D37757">
      <w:pPr>
        <w:pStyle w:val="af5"/>
        <w:spacing w:line="336" w:lineRule="auto"/>
        <w:ind w:firstLine="567"/>
      </w:pPr>
      <w:r w:rsidRPr="00F1348E">
        <w:t xml:space="preserve">Структура идентификатора сообщения </w:t>
      </w:r>
      <w:r w:rsidR="003E1D81" w:rsidRPr="00F1348E">
        <w:t xml:space="preserve">между равноправными устройствами </w:t>
      </w:r>
      <w:r w:rsidRPr="00F1348E">
        <w:t xml:space="preserve">представлена в таблице </w:t>
      </w:r>
      <w:r w:rsidRPr="00F1348E">
        <w:fldChar w:fldCharType="begin"/>
      </w:r>
      <w:r w:rsidRPr="00F1348E">
        <w:instrText xml:space="preserve"> REF _Ref139321170 \h  \* MERGEFORMAT </w:instrText>
      </w:r>
      <w:r w:rsidRPr="00F1348E">
        <w:fldChar w:fldCharType="separate"/>
      </w:r>
      <w:r w:rsidR="00351519" w:rsidRPr="00351519">
        <w:rPr>
          <w:vanish/>
        </w:rPr>
        <w:t xml:space="preserve">Таблица </w:t>
      </w:r>
      <w:r w:rsidR="00351519" w:rsidRPr="00351519">
        <w:rPr>
          <w:noProof/>
        </w:rPr>
        <w:t>10</w:t>
      </w:r>
      <w:r w:rsidRPr="00F1348E">
        <w:fldChar w:fldCharType="end"/>
      </w:r>
      <w:r w:rsidRPr="00F1348E">
        <w:t>.</w:t>
      </w:r>
    </w:p>
    <w:p w14:paraId="3CD6CBA7" w14:textId="77777777" w:rsidR="00A47BDD" w:rsidRPr="00F1348E" w:rsidRDefault="00A47BDD" w:rsidP="00D37757">
      <w:pPr>
        <w:pStyle w:val="af5"/>
        <w:spacing w:line="336" w:lineRule="auto"/>
        <w:ind w:firstLine="567"/>
      </w:pPr>
      <w:r w:rsidRPr="00F1348E">
        <w:t>Так как идентификатором сообщения</w:t>
      </w:r>
      <w:r w:rsidRPr="00F1348E">
        <w:rPr>
          <w:szCs w:val="24"/>
        </w:rPr>
        <w:t xml:space="preserve"> </w:t>
      </w:r>
      <w:r w:rsidRPr="00F1348E">
        <w:t xml:space="preserve">связи типа «один-множество» устанавливается однозначное определение источника данных, а также наличие одного узла сети (БРЭО) выполняющего функцию сервера настоящей спецификацией предусматривается задание имени узла </w:t>
      </w:r>
      <w:r w:rsidRPr="00F1348E">
        <w:rPr>
          <w:szCs w:val="24"/>
        </w:rPr>
        <w:t>(</w:t>
      </w:r>
      <w:r w:rsidRPr="00F1348E">
        <w:rPr>
          <w:szCs w:val="24"/>
          <w:lang w:val="en-US"/>
        </w:rPr>
        <w:t>NID</w:t>
      </w:r>
      <w:r w:rsidRPr="00F1348E">
        <w:rPr>
          <w:szCs w:val="24"/>
        </w:rPr>
        <w:t xml:space="preserve">) задавать по правилам, определенным для сообщений </w:t>
      </w:r>
      <w:r w:rsidRPr="00F1348E">
        <w:t>связи типа «один-множество» без разбивки поля «</w:t>
      </w:r>
      <w:r w:rsidRPr="00F1348E">
        <w:rPr>
          <w:lang w:val="en-US"/>
        </w:rPr>
        <w:t>NID</w:t>
      </w:r>
      <w:r w:rsidRPr="00F1348E">
        <w:t xml:space="preserve">» на подполя: </w:t>
      </w:r>
      <w:r w:rsidRPr="00F1348E">
        <w:rPr>
          <w:lang w:val="en-US"/>
        </w:rPr>
        <w:t>Server</w:t>
      </w:r>
      <w:r w:rsidRPr="00F1348E">
        <w:t xml:space="preserve"> </w:t>
      </w:r>
      <w:r w:rsidRPr="00F1348E">
        <w:rPr>
          <w:lang w:val="en-US"/>
        </w:rPr>
        <w:t>FID</w:t>
      </w:r>
      <w:r w:rsidRPr="00F1348E">
        <w:t xml:space="preserve"> и </w:t>
      </w:r>
      <w:r w:rsidRPr="00F1348E">
        <w:rPr>
          <w:lang w:val="en-US"/>
        </w:rPr>
        <w:t>SID</w:t>
      </w:r>
      <w:r w:rsidRPr="00F1348E">
        <w:t>.</w:t>
      </w:r>
    </w:p>
    <w:p w14:paraId="174FAD5F" w14:textId="10C443AA" w:rsidR="00A47BDD" w:rsidRPr="00F1348E" w:rsidRDefault="00A47BDD" w:rsidP="00D37757">
      <w:pPr>
        <w:pStyle w:val="af5"/>
        <w:spacing w:line="336" w:lineRule="auto"/>
        <w:ind w:firstLine="567"/>
      </w:pPr>
      <w:r w:rsidRPr="00F1348E">
        <w:t>Это позволяет унифицировать идентификаторы сообщений для узлов локальной сети контроллеров.</w:t>
      </w:r>
    </w:p>
    <w:p w14:paraId="3E958413" w14:textId="21203ABF" w:rsidR="00A3713C" w:rsidRPr="00F1348E" w:rsidRDefault="00A3713C" w:rsidP="00A3713C">
      <w:pPr>
        <w:pStyle w:val="ae"/>
        <w:rPr>
          <w:i w:val="0"/>
          <w:iCs w:val="0"/>
          <w:sz w:val="28"/>
          <w:szCs w:val="28"/>
          <w:lang w:val="en-US"/>
        </w:rPr>
      </w:pPr>
      <w:bookmarkStart w:id="29" w:name="_Ref139321170"/>
      <w:r w:rsidRPr="00F1348E">
        <w:rPr>
          <w:i w:val="0"/>
          <w:iCs w:val="0"/>
          <w:sz w:val="28"/>
          <w:szCs w:val="28"/>
        </w:rPr>
        <w:t>Таблица</w:t>
      </w:r>
      <w:r w:rsidRPr="00F1348E">
        <w:rPr>
          <w:i w:val="0"/>
          <w:sz w:val="28"/>
          <w:szCs w:val="28"/>
        </w:rPr>
        <w:t xml:space="preserve"> </w:t>
      </w:r>
      <w:r w:rsidRPr="00F1348E">
        <w:rPr>
          <w:i w:val="0"/>
          <w:sz w:val="28"/>
          <w:szCs w:val="28"/>
        </w:rPr>
        <w:fldChar w:fldCharType="begin"/>
      </w:r>
      <w:r w:rsidRPr="00F1348E">
        <w:rPr>
          <w:i w:val="0"/>
          <w:sz w:val="28"/>
          <w:szCs w:val="28"/>
        </w:rPr>
        <w:instrText xml:space="preserve"> SEQ Таблица \* ARABIC </w:instrText>
      </w:r>
      <w:r w:rsidRPr="00F1348E">
        <w:rPr>
          <w:i w:val="0"/>
          <w:sz w:val="28"/>
          <w:szCs w:val="28"/>
        </w:rPr>
        <w:fldChar w:fldCharType="separate"/>
      </w:r>
      <w:r w:rsidR="00351519">
        <w:rPr>
          <w:i w:val="0"/>
          <w:noProof/>
          <w:sz w:val="28"/>
          <w:szCs w:val="28"/>
        </w:rPr>
        <w:t>10</w:t>
      </w:r>
      <w:r w:rsidRPr="00F1348E">
        <w:rPr>
          <w:i w:val="0"/>
          <w:sz w:val="28"/>
          <w:szCs w:val="28"/>
        </w:rPr>
        <w:fldChar w:fldCharType="end"/>
      </w:r>
      <w:bookmarkEnd w:id="29"/>
      <w:r w:rsidRPr="00F1348E">
        <w:rPr>
          <w:i w:val="0"/>
          <w:sz w:val="28"/>
          <w:szCs w:val="28"/>
        </w:rPr>
        <w:t xml:space="preserve"> </w:t>
      </w:r>
      <w:r w:rsidRPr="00F1348E">
        <w:rPr>
          <w:i w:val="0"/>
          <w:iCs w:val="0"/>
          <w:sz w:val="28"/>
          <w:szCs w:val="28"/>
        </w:rPr>
        <w:t>– Структура идентификатора сообщения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1559"/>
        <w:gridCol w:w="2694"/>
      </w:tblGrid>
      <w:tr w:rsidR="0077157B" w:rsidRPr="00F1348E" w14:paraId="5711D4C3" w14:textId="77777777" w:rsidTr="00FE2426">
        <w:trPr>
          <w:cantSplit/>
          <w:trHeight w:val="130"/>
          <w:tblHeader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8936A" w14:textId="77777777" w:rsidR="00A3713C" w:rsidRPr="00F1348E" w:rsidRDefault="00A3713C" w:rsidP="00FE2426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Наименование параметра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FA10" w14:textId="77777777" w:rsidR="00A3713C" w:rsidRPr="00F1348E" w:rsidRDefault="00A3713C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Биты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50643" w14:textId="77777777" w:rsidR="00A3713C" w:rsidRPr="00F1348E" w:rsidRDefault="00A3713C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Значение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E18FF" w14:textId="77777777" w:rsidR="00A3713C" w:rsidRPr="00F1348E" w:rsidRDefault="00A3713C" w:rsidP="00FE2426">
            <w:pPr>
              <w:spacing w:after="0" w:line="240" w:lineRule="auto"/>
              <w:rPr>
                <w:szCs w:val="24"/>
              </w:rPr>
            </w:pPr>
            <w:r w:rsidRPr="00F1348E">
              <w:rPr>
                <w:szCs w:val="24"/>
              </w:rPr>
              <w:t>Комментарий</w:t>
            </w:r>
          </w:p>
        </w:tc>
      </w:tr>
      <w:tr w:rsidR="0077157B" w:rsidRPr="00F1348E" w14:paraId="267B02AF" w14:textId="77777777" w:rsidTr="00FE2426">
        <w:trPr>
          <w:cantSplit/>
          <w:trHeight w:val="253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1C2CC8" w14:textId="77777777" w:rsidR="00A3713C" w:rsidRPr="00F1348E" w:rsidRDefault="00A3713C" w:rsidP="00FE2426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Логический канал связи (</w:t>
            </w:r>
            <w:r w:rsidRPr="00F1348E">
              <w:rPr>
                <w:szCs w:val="24"/>
                <w:lang w:val="en-US"/>
              </w:rPr>
              <w:t>LCC</w:t>
            </w:r>
            <w:r w:rsidRPr="00F1348E">
              <w:rPr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DEEDCBB" w14:textId="77777777" w:rsidR="00A3713C" w:rsidRPr="00F1348E" w:rsidRDefault="00A3713C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28 – 26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F96D73C" w14:textId="147B64B5" w:rsidR="00A3713C" w:rsidRPr="00F1348E" w:rsidRDefault="00A3713C" w:rsidP="00FE2426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6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CC08D0" w14:textId="02DF6CE6" w:rsidR="00A3713C" w:rsidRPr="00F1348E" w:rsidRDefault="00A3713C" w:rsidP="00FE2426">
            <w:pPr>
              <w:spacing w:after="0" w:line="240" w:lineRule="auto"/>
              <w:rPr>
                <w:i/>
                <w:szCs w:val="24"/>
                <w:lang w:val="en-US"/>
              </w:rPr>
            </w:pPr>
            <w:r w:rsidRPr="00F1348E">
              <w:rPr>
                <w:i/>
                <w:szCs w:val="24"/>
              </w:rPr>
              <w:t xml:space="preserve">Логический канал </w:t>
            </w:r>
            <w:r w:rsidRPr="00F1348E">
              <w:rPr>
                <w:i/>
                <w:szCs w:val="24"/>
                <w:lang w:val="en-US"/>
              </w:rPr>
              <w:t>TMC</w:t>
            </w:r>
          </w:p>
        </w:tc>
      </w:tr>
      <w:tr w:rsidR="0077157B" w:rsidRPr="00F1348E" w14:paraId="17F59ACB" w14:textId="77777777" w:rsidTr="00FE2426">
        <w:trPr>
          <w:cantSplit/>
          <w:trHeight w:val="130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2B55C" w14:textId="787A4873" w:rsidR="00A3713C" w:rsidRPr="00F1348E" w:rsidRDefault="00A3713C" w:rsidP="00FE2426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Идентификатор кода режима работы клиента (</w:t>
            </w:r>
            <w:r w:rsidRPr="00F1348E">
              <w:rPr>
                <w:szCs w:val="24"/>
                <w:lang w:val="en-US"/>
              </w:rPr>
              <w:t>Client</w:t>
            </w:r>
            <w:r w:rsidRPr="00F1348E">
              <w:rPr>
                <w:szCs w:val="24"/>
              </w:rPr>
              <w:t xml:space="preserve"> FID)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476B1" w14:textId="77777777" w:rsidR="00A3713C" w:rsidRPr="00F1348E" w:rsidRDefault="00A3713C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25 –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A5033" w14:textId="1C97B828" w:rsidR="00A3713C" w:rsidRPr="00F1348E" w:rsidRDefault="00A3713C" w:rsidP="00FE2426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1</w:t>
            </w:r>
            <w:r w:rsidR="00F260E9" w:rsidRPr="00F1348E">
              <w:rPr>
                <w:szCs w:val="24"/>
              </w:rPr>
              <w:t>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37D95" w14:textId="1AE27908" w:rsidR="00A3713C" w:rsidRPr="00F1348E" w:rsidRDefault="00A3713C" w:rsidP="00FE2426">
            <w:pPr>
              <w:spacing w:after="0" w:line="240" w:lineRule="auto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«</w:t>
            </w:r>
            <w:r w:rsidR="00F260E9" w:rsidRPr="00F1348E">
              <w:rPr>
                <w:i/>
                <w:szCs w:val="24"/>
              </w:rPr>
              <w:t>Электрическая мощность</w:t>
            </w:r>
            <w:r w:rsidRPr="00F1348E">
              <w:rPr>
                <w:i/>
                <w:szCs w:val="24"/>
              </w:rPr>
              <w:t>»</w:t>
            </w:r>
          </w:p>
        </w:tc>
      </w:tr>
      <w:tr w:rsidR="0077157B" w:rsidRPr="00F1348E" w14:paraId="67862CD3" w14:textId="77777777" w:rsidTr="00FE2426">
        <w:trPr>
          <w:cantSplit/>
          <w:trHeight w:val="149"/>
        </w:trPr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40132C" w14:textId="56E0C2C7" w:rsidR="00D432DC" w:rsidRPr="00F1348E" w:rsidRDefault="00D432DC" w:rsidP="00D432DC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 xml:space="preserve">Бит </w:t>
            </w:r>
            <w:ins w:id="30" w:author="Кечин Александр Викторович" w:date="2023-07-20T10:27:00Z">
              <w:r w:rsidR="003D62E8" w:rsidRPr="00F1348E">
                <w:rPr>
                  <w:szCs w:val="24"/>
                  <w:lang w:val="en-US"/>
                </w:rPr>
                <w:t>RSD</w:t>
              </w:r>
            </w:ins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92C4604" w14:textId="77777777" w:rsidR="00D432DC" w:rsidRPr="00F1348E" w:rsidRDefault="00D432DC" w:rsidP="00D432DC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286E8C8" w14:textId="7922B50E" w:rsidR="00D432DC" w:rsidRPr="00F1348E" w:rsidRDefault="00D432DC" w:rsidP="00D432DC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C9D3EFC" w14:textId="3FA0449A" w:rsidR="00D432DC" w:rsidRPr="00F1348E" w:rsidRDefault="00D432DC" w:rsidP="00D432DC">
            <w:pPr>
              <w:spacing w:after="0" w:line="240" w:lineRule="auto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«Запрос на обслуживание»</w:t>
            </w:r>
          </w:p>
        </w:tc>
      </w:tr>
      <w:tr w:rsidR="0077157B" w:rsidRPr="00F1348E" w14:paraId="35793A8B" w14:textId="77777777" w:rsidTr="00FE2426">
        <w:trPr>
          <w:cantSplit/>
          <w:trHeight w:val="122"/>
        </w:trPr>
        <w:tc>
          <w:tcPr>
            <w:tcW w:w="35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5CB17" w14:textId="77777777" w:rsidR="00D432DC" w:rsidRPr="00F1348E" w:rsidRDefault="00D432DC" w:rsidP="00D432DC">
            <w:pPr>
              <w:spacing w:after="0" w:line="240" w:lineRule="auto"/>
              <w:jc w:val="left"/>
              <w:rPr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CE463" w14:textId="77777777" w:rsidR="00D432DC" w:rsidRPr="00F1348E" w:rsidRDefault="00D432DC" w:rsidP="00D432DC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251D3" w14:textId="79B52CC7" w:rsidR="00D432DC" w:rsidRPr="00F1348E" w:rsidRDefault="00D432DC" w:rsidP="00D432DC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9FDC5" w14:textId="49567BDE" w:rsidR="00D432DC" w:rsidRPr="00F1348E" w:rsidRDefault="00D432DC" w:rsidP="00D432DC">
            <w:pPr>
              <w:spacing w:after="0" w:line="240" w:lineRule="auto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«Ответ на обслуживание узла»</w:t>
            </w:r>
          </w:p>
        </w:tc>
      </w:tr>
      <w:tr w:rsidR="0077157B" w:rsidRPr="00F1348E" w14:paraId="0FC7313E" w14:textId="77777777" w:rsidTr="00FE2426">
        <w:trPr>
          <w:cantSplit/>
          <w:trHeight w:val="130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28E6B" w14:textId="77777777" w:rsidR="00D432DC" w:rsidRPr="00F1348E" w:rsidRDefault="00D432DC" w:rsidP="00D432DC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Бит LCL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E6AB3" w14:textId="77777777" w:rsidR="00D432DC" w:rsidRPr="00F1348E" w:rsidRDefault="00D432DC" w:rsidP="00D432DC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027FA" w14:textId="77777777" w:rsidR="00D432DC" w:rsidRPr="00F1348E" w:rsidRDefault="00D432DC" w:rsidP="00D432DC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A5838" w14:textId="77777777" w:rsidR="00D432DC" w:rsidRPr="00F1348E" w:rsidRDefault="00D432DC" w:rsidP="00D432DC">
            <w:pPr>
              <w:spacing w:after="0" w:line="240" w:lineRule="auto"/>
              <w:rPr>
                <w:i/>
                <w:szCs w:val="24"/>
              </w:rPr>
            </w:pPr>
          </w:p>
        </w:tc>
      </w:tr>
      <w:tr w:rsidR="0077157B" w:rsidRPr="00F1348E" w14:paraId="5D2862B1" w14:textId="77777777" w:rsidTr="00FE2426">
        <w:trPr>
          <w:cantSplit/>
          <w:trHeight w:val="130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8C348" w14:textId="77777777" w:rsidR="00D432DC" w:rsidRPr="00F1348E" w:rsidRDefault="00D432DC" w:rsidP="00D432DC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 xml:space="preserve">Бит </w:t>
            </w:r>
            <w:r w:rsidRPr="00F1348E">
              <w:rPr>
                <w:szCs w:val="24"/>
                <w:lang w:val="en-US"/>
              </w:rPr>
              <w:t>PVT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87DFE" w14:textId="77777777" w:rsidR="00D432DC" w:rsidRPr="00F1348E" w:rsidRDefault="00D432DC" w:rsidP="00D432DC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65523" w14:textId="77777777" w:rsidR="00D432DC" w:rsidRPr="00F1348E" w:rsidRDefault="00D432DC" w:rsidP="00D432DC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CEDB7" w14:textId="77777777" w:rsidR="00D432DC" w:rsidRPr="00F1348E" w:rsidRDefault="00D432DC" w:rsidP="00D432DC">
            <w:pPr>
              <w:spacing w:after="0" w:line="240" w:lineRule="auto"/>
              <w:rPr>
                <w:i/>
                <w:szCs w:val="24"/>
              </w:rPr>
            </w:pPr>
          </w:p>
        </w:tc>
      </w:tr>
      <w:tr w:rsidR="0077157B" w:rsidRPr="00F1348E" w14:paraId="73FF027D" w14:textId="77777777" w:rsidTr="003E1D81">
        <w:trPr>
          <w:cantSplit/>
          <w:trHeight w:val="51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084E12" w14:textId="32704612" w:rsidR="003E1D81" w:rsidRPr="00F1348E" w:rsidRDefault="003E1D81" w:rsidP="003E1D81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Имя узла (</w:t>
            </w:r>
            <w:r w:rsidRPr="00F1348E">
              <w:rPr>
                <w:szCs w:val="24"/>
                <w:lang w:val="en-US"/>
              </w:rPr>
              <w:t>NID)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3758B56" w14:textId="2BCAA5EE" w:rsidR="003E1D81" w:rsidRPr="00F1348E" w:rsidRDefault="003E1D81" w:rsidP="003E1D81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15 –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F6F417A" w14:textId="2B0DDB5B" w:rsidR="003E1D81" w:rsidRPr="00F1348E" w:rsidRDefault="003E1D81" w:rsidP="003E1D81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см. п. 6.1.1</w:t>
            </w:r>
            <w:r w:rsidRPr="00F1348E">
              <w:rPr>
                <w:szCs w:val="24"/>
                <w:lang w:val="en-US"/>
              </w:rPr>
              <w:t>.1 – 6.1.1.4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A2FB9FD" w14:textId="4DA4F75E" w:rsidR="003E1D81" w:rsidRPr="00F1348E" w:rsidRDefault="003E1D81" w:rsidP="003E1D81">
            <w:pPr>
              <w:spacing w:after="0" w:line="240" w:lineRule="auto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Определяется коммуникационным профилем</w:t>
            </w:r>
          </w:p>
        </w:tc>
      </w:tr>
      <w:tr w:rsidR="0077157B" w:rsidRPr="00F1348E" w14:paraId="1588F869" w14:textId="77777777" w:rsidTr="00756A7E">
        <w:trPr>
          <w:cantSplit/>
          <w:trHeight w:val="130"/>
        </w:trPr>
        <w:tc>
          <w:tcPr>
            <w:tcW w:w="3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F5E9D" w14:textId="77777777" w:rsidR="003E1D81" w:rsidRPr="00F1348E" w:rsidRDefault="003E1D81" w:rsidP="003E1D81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Идентификатор канала резервирования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D6168" w14:textId="77777777" w:rsidR="003E1D81" w:rsidRPr="00F1348E" w:rsidRDefault="003E1D81" w:rsidP="003E1D81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 и 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ED1B5" w14:textId="77777777" w:rsidR="003E1D81" w:rsidRPr="00F1348E" w:rsidRDefault="003E1D81" w:rsidP="003E1D81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00191" w14:textId="77777777" w:rsidR="003E1D81" w:rsidRPr="00F1348E" w:rsidRDefault="003E1D81" w:rsidP="003E1D81">
            <w:pPr>
              <w:spacing w:after="0" w:line="240" w:lineRule="auto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Основная шина данных</w:t>
            </w:r>
          </w:p>
        </w:tc>
      </w:tr>
      <w:tr w:rsidR="00C623E6" w:rsidRPr="00F1348E" w14:paraId="0EF8879B" w14:textId="77777777" w:rsidTr="00756A7E">
        <w:trPr>
          <w:cantSplit/>
          <w:trHeight w:val="130"/>
        </w:trPr>
        <w:tc>
          <w:tcPr>
            <w:tcW w:w="3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E9ABA" w14:textId="77777777" w:rsidR="003E1D81" w:rsidRPr="00F1348E" w:rsidRDefault="003E1D81" w:rsidP="003E1D81">
            <w:pPr>
              <w:spacing w:after="0" w:line="240" w:lineRule="auto"/>
              <w:jc w:val="left"/>
              <w:rPr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2AF75" w14:textId="77777777" w:rsidR="003E1D81" w:rsidRPr="00F1348E" w:rsidRDefault="003E1D81" w:rsidP="003E1D81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1E5D6" w14:textId="77777777" w:rsidR="003E1D81" w:rsidRPr="00F1348E" w:rsidRDefault="003E1D81" w:rsidP="003E1D81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AFD6A" w14:textId="77777777" w:rsidR="003E1D81" w:rsidRPr="00F1348E" w:rsidRDefault="003E1D81" w:rsidP="003E1D81">
            <w:pPr>
              <w:spacing w:after="0" w:line="240" w:lineRule="auto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Резервная шина данных</w:t>
            </w:r>
          </w:p>
        </w:tc>
      </w:tr>
    </w:tbl>
    <w:p w14:paraId="0AF25FFD" w14:textId="77777777" w:rsidR="00A3713C" w:rsidRPr="00F1348E" w:rsidRDefault="00A3713C" w:rsidP="00FA0F2F">
      <w:pPr>
        <w:pStyle w:val="af5"/>
        <w:ind w:firstLine="0"/>
        <w:rPr>
          <w:lang w:val="en-US"/>
        </w:rPr>
      </w:pPr>
    </w:p>
    <w:p w14:paraId="3FA7BAF4" w14:textId="115FF003" w:rsidR="00C623E6" w:rsidRPr="00F1348E" w:rsidRDefault="00C623E6" w:rsidP="00FA0F2F">
      <w:pPr>
        <w:pStyle w:val="4"/>
        <w:spacing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lastRenderedPageBreak/>
        <w:t>Структура идентификатора запроса и ответа</w:t>
      </w:r>
    </w:p>
    <w:p w14:paraId="0F839BE6" w14:textId="22B44748" w:rsidR="00C623E6" w:rsidRPr="00F1348E" w:rsidRDefault="00C623E6" w:rsidP="003D62E8">
      <w:pPr>
        <w:pStyle w:val="af5"/>
        <w:spacing w:line="336" w:lineRule="auto"/>
        <w:ind w:firstLine="567"/>
      </w:pPr>
      <w:r w:rsidRPr="00F1348E">
        <w:t xml:space="preserve">Сообщения «Запрос», поступающие из БРЭО в СЭС должны иметь идентификатор сообщения, сформированный по правилам, определенным в </w:t>
      </w:r>
      <w:r w:rsidRPr="00F1348E">
        <w:br/>
        <w:t>п. 6.1.2 настоящей спецификации, при этом бит «</w:t>
      </w:r>
      <w:ins w:id="31" w:author="Кечин Александр Викторович" w:date="2023-07-20T10:27:00Z">
        <w:r w:rsidR="003D62E8" w:rsidRPr="00F1348E">
          <w:rPr>
            <w:szCs w:val="24"/>
            <w:lang w:val="en-US"/>
          </w:rPr>
          <w:t>RSD</w:t>
        </w:r>
      </w:ins>
      <w:r w:rsidRPr="00F1348E">
        <w:t>» - должен иметь значение – «1».</w:t>
      </w:r>
    </w:p>
    <w:p w14:paraId="63720AF5" w14:textId="48280258" w:rsidR="00C623E6" w:rsidRPr="00F1348E" w:rsidRDefault="00C623E6" w:rsidP="00D37757">
      <w:pPr>
        <w:pStyle w:val="af5"/>
        <w:spacing w:line="336" w:lineRule="auto"/>
        <w:ind w:firstLine="567"/>
      </w:pPr>
      <w:r w:rsidRPr="00F1348E">
        <w:t>Ответное сообщение должно иметь идентификатор, соответствующий идентификатору сообщения «Запрос», при этом бит «</w:t>
      </w:r>
      <w:ins w:id="32" w:author="Кечин Александр Викторович" w:date="2023-07-20T10:27:00Z">
        <w:r w:rsidR="003D62E8" w:rsidRPr="00F1348E">
          <w:rPr>
            <w:szCs w:val="24"/>
            <w:lang w:val="en-US"/>
          </w:rPr>
          <w:t>RSD</w:t>
        </w:r>
      </w:ins>
      <w:r w:rsidRPr="00F1348E">
        <w:t>» - должен иметь значение – «0».</w:t>
      </w:r>
    </w:p>
    <w:p w14:paraId="26E7064A" w14:textId="378EE2EB" w:rsidR="00FA0F2F" w:rsidRPr="00F1348E" w:rsidRDefault="00C623E6" w:rsidP="00D37757">
      <w:pPr>
        <w:pStyle w:val="4"/>
        <w:spacing w:line="336" w:lineRule="auto"/>
        <w:ind w:left="0" w:firstLine="567"/>
        <w:rPr>
          <w:sz w:val="28"/>
          <w:szCs w:val="28"/>
        </w:rPr>
      </w:pPr>
      <w:r w:rsidRPr="00F1348E">
        <w:t xml:space="preserve"> </w:t>
      </w:r>
      <w:r w:rsidR="00FA0F2F" w:rsidRPr="00F1348E">
        <w:rPr>
          <w:sz w:val="28"/>
          <w:szCs w:val="28"/>
        </w:rPr>
        <w:t>Формирование имени узла (</w:t>
      </w:r>
      <w:r w:rsidR="00FA0F2F" w:rsidRPr="00F1348E">
        <w:rPr>
          <w:sz w:val="28"/>
          <w:szCs w:val="28"/>
          <w:lang w:val="en-US"/>
        </w:rPr>
        <w:t>NID)</w:t>
      </w:r>
    </w:p>
    <w:p w14:paraId="090A047C" w14:textId="5A8F515A" w:rsidR="00FA0F2F" w:rsidRPr="00F1348E" w:rsidRDefault="00A47BDD" w:rsidP="00D37757">
      <w:pPr>
        <w:pStyle w:val="af5"/>
        <w:spacing w:line="336" w:lineRule="auto"/>
        <w:ind w:firstLine="567"/>
      </w:pPr>
      <w:r w:rsidRPr="00F1348E">
        <w:t>Формирование имени узла (</w:t>
      </w:r>
      <w:r w:rsidRPr="00F1348E">
        <w:rPr>
          <w:lang w:val="en-US"/>
        </w:rPr>
        <w:t>NID</w:t>
      </w:r>
      <w:r w:rsidRPr="00F1348E">
        <w:t>) выполняется по правилам, определенным для формирования кода объекта данных (</w:t>
      </w:r>
      <w:r w:rsidRPr="00F1348E">
        <w:rPr>
          <w:lang w:val="en-US"/>
        </w:rPr>
        <w:t>DOC</w:t>
      </w:r>
      <w:r w:rsidRPr="00F1348E">
        <w:t>) сообщения</w:t>
      </w:r>
      <w:r w:rsidRPr="00F1348E">
        <w:rPr>
          <w:szCs w:val="24"/>
        </w:rPr>
        <w:t xml:space="preserve"> </w:t>
      </w:r>
      <w:r w:rsidRPr="00F1348E">
        <w:t>связи типа «один-множество».</w:t>
      </w:r>
      <w:r w:rsidR="00FA0F2F" w:rsidRPr="00F1348E">
        <w:t xml:space="preserve"> </w:t>
      </w:r>
    </w:p>
    <w:p w14:paraId="3D448FA3" w14:textId="33509EC7" w:rsidR="00980CF2" w:rsidRPr="00F1348E" w:rsidRDefault="00980CF2" w:rsidP="00D37757">
      <w:pPr>
        <w:pStyle w:val="4"/>
        <w:spacing w:line="336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 xml:space="preserve">Структура идентификатора сообщения </w:t>
      </w:r>
      <w:r w:rsidR="00522DD4" w:rsidRPr="00F1348E">
        <w:rPr>
          <w:sz w:val="28"/>
          <w:szCs w:val="28"/>
        </w:rPr>
        <w:t xml:space="preserve">типа </w:t>
      </w:r>
      <w:r w:rsidR="003E28F3" w:rsidRPr="00F1348E">
        <w:rPr>
          <w:sz w:val="28"/>
          <w:szCs w:val="28"/>
        </w:rPr>
        <w:t>«</w:t>
      </w:r>
      <w:r w:rsidR="00522DD4" w:rsidRPr="00F1348E">
        <w:rPr>
          <w:sz w:val="28"/>
          <w:szCs w:val="28"/>
        </w:rPr>
        <w:t>один-множество</w:t>
      </w:r>
      <w:r w:rsidR="003E28F3" w:rsidRPr="00F1348E">
        <w:rPr>
          <w:sz w:val="28"/>
          <w:szCs w:val="28"/>
        </w:rPr>
        <w:t>»</w:t>
      </w:r>
      <w:r w:rsidR="00522DD4" w:rsidRPr="00F1348E">
        <w:rPr>
          <w:sz w:val="28"/>
          <w:szCs w:val="28"/>
        </w:rPr>
        <w:t xml:space="preserve"> </w:t>
      </w:r>
      <w:r w:rsidRPr="00F1348E">
        <w:rPr>
          <w:sz w:val="28"/>
          <w:szCs w:val="28"/>
        </w:rPr>
        <w:t>логического канала информационного обмена TMC</w:t>
      </w:r>
    </w:p>
    <w:p w14:paraId="0A473A82" w14:textId="4D4E3899" w:rsidR="00980CF2" w:rsidRPr="00F1348E" w:rsidRDefault="00980CF2" w:rsidP="00D37757">
      <w:pPr>
        <w:pStyle w:val="af5"/>
        <w:spacing w:line="336" w:lineRule="auto"/>
        <w:ind w:firstLine="567"/>
      </w:pPr>
      <w:r w:rsidRPr="00F1348E">
        <w:t xml:space="preserve">Использование связи </w:t>
      </w:r>
      <w:r w:rsidR="00522DD4" w:rsidRPr="00F1348E">
        <w:t xml:space="preserve">типа «один-множество» </w:t>
      </w:r>
      <w:r w:rsidRPr="00F1348E">
        <w:t xml:space="preserve">по логическому каналу информационного обмена </w:t>
      </w:r>
      <w:r w:rsidR="00522DD4" w:rsidRPr="00F1348E">
        <w:rPr>
          <w:lang w:val="en-US"/>
        </w:rPr>
        <w:t>TM</w:t>
      </w:r>
      <w:r w:rsidR="00522DD4" w:rsidRPr="00F1348E">
        <w:t>C</w:t>
      </w:r>
      <w:r w:rsidRPr="00F1348E">
        <w:t xml:space="preserve"> в текущей версии настоящего документа не предусмотрено.</w:t>
      </w:r>
    </w:p>
    <w:p w14:paraId="699C3BFB" w14:textId="40A0F0D5" w:rsidR="00980CF2" w:rsidRPr="00F1348E" w:rsidRDefault="00980CF2" w:rsidP="00D37757">
      <w:pPr>
        <w:pStyle w:val="af5"/>
        <w:spacing w:line="336" w:lineRule="auto"/>
        <w:ind w:firstLine="567"/>
      </w:pPr>
      <w:r w:rsidRPr="00F1348E">
        <w:t xml:space="preserve">Правила формирования идентификатора сообщения для связи </w:t>
      </w:r>
      <w:r w:rsidR="00522DD4" w:rsidRPr="00F1348E">
        <w:t xml:space="preserve">типа «один-множество» </w:t>
      </w:r>
      <w:r w:rsidRPr="00F1348E">
        <w:t xml:space="preserve">по логическому каналу информационного обмена </w:t>
      </w:r>
      <w:r w:rsidR="00522DD4" w:rsidRPr="00F1348E">
        <w:rPr>
          <w:lang w:val="en-US"/>
        </w:rPr>
        <w:t>TM</w:t>
      </w:r>
      <w:r w:rsidR="00522DD4" w:rsidRPr="00F1348E">
        <w:t>C</w:t>
      </w:r>
      <w:r w:rsidRPr="00F1348E">
        <w:t xml:space="preserve"> в текущей версии документа не определены.</w:t>
      </w:r>
    </w:p>
    <w:p w14:paraId="29B5F336" w14:textId="205F23A0" w:rsidR="00980CF2" w:rsidRPr="00F1348E" w:rsidRDefault="00980CF2" w:rsidP="00D37757">
      <w:pPr>
        <w:spacing w:before="240" w:line="336" w:lineRule="auto"/>
        <w:ind w:firstLine="567"/>
        <w:rPr>
          <w:i/>
          <w:szCs w:val="24"/>
        </w:rPr>
      </w:pPr>
      <w:r w:rsidRPr="00F1348E">
        <w:rPr>
          <w:i/>
          <w:szCs w:val="24"/>
        </w:rPr>
        <w:t xml:space="preserve">Примечание – При необходимости использования связи </w:t>
      </w:r>
      <w:r w:rsidR="003E28F3" w:rsidRPr="00F1348E">
        <w:rPr>
          <w:i/>
          <w:szCs w:val="24"/>
        </w:rPr>
        <w:t>типа «один-множество»</w:t>
      </w:r>
      <w:r w:rsidRPr="00F1348E">
        <w:rPr>
          <w:i/>
          <w:szCs w:val="24"/>
        </w:rPr>
        <w:t xml:space="preserve"> по логическому каналу информационного обмена NOC данный раздел будет переработан и правила формирования идентификатора сообщения представлены в данном разделе.</w:t>
      </w:r>
    </w:p>
    <w:p w14:paraId="22FE3CC4" w14:textId="77777777" w:rsidR="004902CD" w:rsidRPr="00F1348E" w:rsidRDefault="004902CD" w:rsidP="00D37757">
      <w:pPr>
        <w:pStyle w:val="1"/>
        <w:spacing w:line="336" w:lineRule="auto"/>
        <w:ind w:left="0" w:firstLine="567"/>
      </w:pPr>
      <w:r w:rsidRPr="00F1348E">
        <w:t>Передаваемые данные</w:t>
      </w:r>
    </w:p>
    <w:p w14:paraId="0E6DECB2" w14:textId="77777777" w:rsidR="004902CD" w:rsidRPr="00F1348E" w:rsidRDefault="004902CD" w:rsidP="00D37757">
      <w:pPr>
        <w:pStyle w:val="2"/>
        <w:spacing w:line="336" w:lineRule="auto"/>
        <w:ind w:left="0" w:firstLine="567"/>
      </w:pPr>
      <w:r w:rsidRPr="00F1348E">
        <w:t>Основные положения</w:t>
      </w:r>
    </w:p>
    <w:p w14:paraId="2A1E12B3" w14:textId="15259D57" w:rsidR="004902CD" w:rsidRPr="00F1348E" w:rsidRDefault="004902CD" w:rsidP="00D37757">
      <w:pPr>
        <w:spacing w:after="0" w:line="336" w:lineRule="auto"/>
        <w:ind w:firstLine="567"/>
        <w:rPr>
          <w:sz w:val="28"/>
          <w:szCs w:val="28"/>
        </w:rPr>
      </w:pPr>
      <w:r w:rsidRPr="00F1348E">
        <w:rPr>
          <w:sz w:val="28"/>
          <w:szCs w:val="28"/>
        </w:rPr>
        <w:t xml:space="preserve">В целях снижения загрузки </w:t>
      </w:r>
      <w:r w:rsidR="00E46367" w:rsidRPr="00F1348E">
        <w:rPr>
          <w:sz w:val="28"/>
          <w:szCs w:val="28"/>
        </w:rPr>
        <w:t xml:space="preserve">локальной сети контроллеров </w:t>
      </w:r>
      <w:r w:rsidRPr="00F1348E">
        <w:rPr>
          <w:sz w:val="28"/>
          <w:szCs w:val="28"/>
        </w:rPr>
        <w:t xml:space="preserve">линии при формировании </w:t>
      </w:r>
      <w:r w:rsidR="00E46367" w:rsidRPr="00F1348E">
        <w:rPr>
          <w:sz w:val="28"/>
          <w:szCs w:val="28"/>
        </w:rPr>
        <w:t>сообщений</w:t>
      </w:r>
      <w:r w:rsidRPr="00F1348E">
        <w:rPr>
          <w:sz w:val="28"/>
          <w:szCs w:val="28"/>
        </w:rPr>
        <w:t xml:space="preserve"> рекомендуется выполнить следующие условия:</w:t>
      </w:r>
    </w:p>
    <w:p w14:paraId="5EC0330B" w14:textId="77777777" w:rsidR="004902CD" w:rsidRPr="00F1348E" w:rsidRDefault="004902CD" w:rsidP="00D37757">
      <w:pPr>
        <w:pStyle w:val="af3"/>
        <w:numPr>
          <w:ilvl w:val="0"/>
          <w:numId w:val="5"/>
        </w:numPr>
        <w:tabs>
          <w:tab w:val="left" w:pos="851"/>
        </w:tabs>
        <w:spacing w:after="0" w:line="336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использовать максимально допустимую длину слова;</w:t>
      </w:r>
    </w:p>
    <w:p w14:paraId="0E731AEB" w14:textId="77777777" w:rsidR="004902CD" w:rsidRPr="00F1348E" w:rsidRDefault="004902CD" w:rsidP="00D37757">
      <w:pPr>
        <w:pStyle w:val="af3"/>
        <w:numPr>
          <w:ilvl w:val="0"/>
          <w:numId w:val="5"/>
        </w:numPr>
        <w:tabs>
          <w:tab w:val="left" w:pos="851"/>
        </w:tabs>
        <w:spacing w:after="0" w:line="336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группировать данные в слове по аналогичным параметрам;</w:t>
      </w:r>
    </w:p>
    <w:p w14:paraId="70DC6EC1" w14:textId="77777777" w:rsidR="004902CD" w:rsidRPr="00F1348E" w:rsidRDefault="004902CD" w:rsidP="00D37757">
      <w:pPr>
        <w:pStyle w:val="af3"/>
        <w:numPr>
          <w:ilvl w:val="0"/>
          <w:numId w:val="5"/>
        </w:numPr>
        <w:tabs>
          <w:tab w:val="left" w:pos="851"/>
        </w:tabs>
        <w:spacing w:after="0" w:line="336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группировать несколько групп параметров в одном слове.</w:t>
      </w:r>
    </w:p>
    <w:p w14:paraId="572C4307" w14:textId="77777777" w:rsidR="00795ABB" w:rsidRPr="00F1348E" w:rsidRDefault="00795ABB" w:rsidP="00795ABB">
      <w:pPr>
        <w:pStyle w:val="2"/>
        <w:keepLines w:val="0"/>
        <w:spacing w:line="360" w:lineRule="auto"/>
        <w:ind w:left="0" w:firstLine="567"/>
      </w:pPr>
      <w:r w:rsidRPr="00F1348E">
        <w:lastRenderedPageBreak/>
        <w:t>Формат сообщений</w:t>
      </w:r>
    </w:p>
    <w:p w14:paraId="581437E9" w14:textId="77777777" w:rsidR="00795ABB" w:rsidRPr="00F1348E" w:rsidRDefault="00795ABB" w:rsidP="00795ABB">
      <w:pPr>
        <w:keepNext/>
        <w:spacing w:after="0" w:line="360" w:lineRule="auto"/>
        <w:ind w:firstLine="567"/>
        <w:rPr>
          <w:sz w:val="28"/>
          <w:szCs w:val="28"/>
        </w:rPr>
      </w:pPr>
      <w:r w:rsidRPr="00F1348E">
        <w:rPr>
          <w:sz w:val="28"/>
          <w:szCs w:val="28"/>
        </w:rPr>
        <w:t xml:space="preserve">Формат сообщений локальной сети контроллеров должен соответствовать требованиям раздела 5.3 технических требований </w:t>
      </w:r>
      <w:r w:rsidRPr="00F1348E">
        <w:rPr>
          <w:sz w:val="28"/>
          <w:szCs w:val="28"/>
        </w:rPr>
        <w:br/>
        <w:t>АС 1.1825-2-2012 и настоящей спецификации с приложениями В – Ж.</w:t>
      </w:r>
    </w:p>
    <w:p w14:paraId="1AB1D3B7" w14:textId="77777777" w:rsidR="00795ABB" w:rsidRPr="00F1348E" w:rsidRDefault="00795ABB" w:rsidP="00795ABB">
      <w:pPr>
        <w:keepNext/>
        <w:spacing w:after="0" w:line="360" w:lineRule="auto"/>
        <w:ind w:firstLine="567"/>
        <w:rPr>
          <w:sz w:val="28"/>
          <w:szCs w:val="28"/>
        </w:rPr>
      </w:pPr>
      <w:r w:rsidRPr="00F1348E">
        <w:rPr>
          <w:sz w:val="28"/>
          <w:szCs w:val="28"/>
        </w:rPr>
        <w:t>Настоящей спецификацией определен следующий порядок передачи данных, соответствующий техническим требованиям АС 1.1825-2-2012:</w:t>
      </w:r>
    </w:p>
    <w:p w14:paraId="3313E6CD" w14:textId="77777777" w:rsidR="00795ABB" w:rsidRPr="00F1348E" w:rsidRDefault="00795ABB" w:rsidP="00795ABB">
      <w:pPr>
        <w:pStyle w:val="af3"/>
        <w:keepNext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байт №0 передается первым (слева), байт №7 – последним;</w:t>
      </w:r>
    </w:p>
    <w:p w14:paraId="1D8A1FB7" w14:textId="77777777" w:rsidR="00795ABB" w:rsidRPr="00F1348E" w:rsidRDefault="00795ABB" w:rsidP="00795ABB">
      <w:pPr>
        <w:pStyle w:val="af3"/>
        <w:keepNext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внутри байта – наиболее значащий бит (бит №7) передается первым (слева), наименее значащий (бит № 0) – справа;</w:t>
      </w:r>
    </w:p>
    <w:p w14:paraId="56EF6FC5" w14:textId="77777777" w:rsidR="00795ABB" w:rsidRPr="00F1348E" w:rsidRDefault="00795ABB" w:rsidP="00795ABB">
      <w:pPr>
        <w:pStyle w:val="af3"/>
        <w:keepNext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при использовании более одного байта для передачи параметра – наиболее значащий бит передается первым (слева).</w:t>
      </w:r>
    </w:p>
    <w:p w14:paraId="3A9FAC90" w14:textId="77777777" w:rsidR="00795ABB" w:rsidRPr="00F1348E" w:rsidRDefault="00795ABB" w:rsidP="00795ABB">
      <w:pPr>
        <w:keepNext/>
        <w:spacing w:after="0" w:line="360" w:lineRule="auto"/>
        <w:ind w:firstLine="567"/>
        <w:rPr>
          <w:sz w:val="28"/>
          <w:szCs w:val="28"/>
        </w:rPr>
      </w:pPr>
      <w:r w:rsidRPr="00F1348E">
        <w:rPr>
          <w:sz w:val="28"/>
          <w:szCs w:val="28"/>
        </w:rPr>
        <w:t>Подробнее о форматах полезных данных смотри в разделе 5.3.1 технических требований АС 1.1825-2-2012.</w:t>
      </w:r>
    </w:p>
    <w:p w14:paraId="1AABDB8B" w14:textId="77777777" w:rsidR="00795ABB" w:rsidRPr="00F1348E" w:rsidRDefault="00795ABB" w:rsidP="00795ABB">
      <w:pPr>
        <w:pStyle w:val="2"/>
        <w:keepLines w:val="0"/>
        <w:spacing w:line="360" w:lineRule="auto"/>
        <w:ind w:left="0" w:firstLine="567"/>
      </w:pPr>
      <w:r w:rsidRPr="00F1348E">
        <w:t>Основные типы данных</w:t>
      </w:r>
    </w:p>
    <w:p w14:paraId="4E12250F" w14:textId="77777777" w:rsidR="00795ABB" w:rsidRPr="00F1348E" w:rsidRDefault="00795ABB" w:rsidP="00795ABB">
      <w:pPr>
        <w:keepNext/>
        <w:spacing w:after="0" w:line="360" w:lineRule="auto"/>
        <w:ind w:firstLine="567"/>
        <w:rPr>
          <w:sz w:val="28"/>
          <w:szCs w:val="28"/>
        </w:rPr>
      </w:pPr>
      <w:r w:rsidRPr="00F1348E">
        <w:rPr>
          <w:sz w:val="28"/>
          <w:szCs w:val="28"/>
        </w:rPr>
        <w:t xml:space="preserve">Полезные данные кадра (поле </w:t>
      </w:r>
      <w:r w:rsidRPr="00F1348E">
        <w:rPr>
          <w:sz w:val="28"/>
          <w:szCs w:val="28"/>
          <w:lang w:val="en-US"/>
        </w:rPr>
        <w:t>DATA</w:t>
      </w:r>
      <w:r w:rsidRPr="00F1348E">
        <w:rPr>
          <w:sz w:val="28"/>
          <w:szCs w:val="28"/>
        </w:rPr>
        <w:t>) локальной сети контроллеров могут содержать один или более типов данных.</w:t>
      </w:r>
    </w:p>
    <w:p w14:paraId="292487D1" w14:textId="6CAA9B7A" w:rsidR="00795ABB" w:rsidRPr="00F1348E" w:rsidRDefault="00795ABB" w:rsidP="00795ABB">
      <w:pPr>
        <w:keepNext/>
        <w:spacing w:after="0" w:line="360" w:lineRule="auto"/>
        <w:ind w:firstLine="567"/>
        <w:rPr>
          <w:sz w:val="28"/>
          <w:szCs w:val="28"/>
        </w:rPr>
      </w:pPr>
      <w:r w:rsidRPr="00F1348E">
        <w:rPr>
          <w:sz w:val="28"/>
          <w:szCs w:val="28"/>
        </w:rPr>
        <w:t xml:space="preserve">При передаче нескольких типов данных в одном кадре локальной сети контроллеров они должны быть сгруппированы по 8 бит, содержащих </w:t>
      </w:r>
      <w:ins w:id="33" w:author="Кечин Александр Викторович" w:date="2023-07-20T10:29:00Z">
        <w:r w:rsidR="003D62E8" w:rsidRPr="00F1348E">
          <w:rPr>
            <w:sz w:val="28"/>
            <w:szCs w:val="28"/>
          </w:rPr>
          <w:t xml:space="preserve">данные </w:t>
        </w:r>
      </w:ins>
      <w:r w:rsidRPr="00F1348E">
        <w:rPr>
          <w:sz w:val="28"/>
          <w:szCs w:val="28"/>
        </w:rPr>
        <w:t>одного типа.</w:t>
      </w:r>
    </w:p>
    <w:p w14:paraId="797B2ED2" w14:textId="198D547E" w:rsidR="00795ABB" w:rsidRPr="00F1348E" w:rsidRDefault="00795ABB" w:rsidP="00795ABB">
      <w:pPr>
        <w:widowControl w:val="0"/>
        <w:spacing w:after="0" w:line="360" w:lineRule="auto"/>
        <w:ind w:firstLine="567"/>
        <w:rPr>
          <w:sz w:val="28"/>
          <w:szCs w:val="28"/>
        </w:rPr>
      </w:pPr>
      <w:r w:rsidRPr="00F1348E">
        <w:rPr>
          <w:sz w:val="28"/>
          <w:szCs w:val="28"/>
        </w:rPr>
        <w:t>Допустимые типы данных локальной сети контроллеров определяются техническими требованиями АС 1.1825-2-2012 и приведены в таблице</w:t>
      </w:r>
      <w:r w:rsidRPr="00F1348E">
        <w:rPr>
          <w:sz w:val="28"/>
          <w:szCs w:val="28"/>
        </w:rPr>
        <w:fldChar w:fldCharType="begin"/>
      </w:r>
      <w:r w:rsidRPr="00F1348E">
        <w:rPr>
          <w:sz w:val="28"/>
          <w:szCs w:val="28"/>
        </w:rPr>
        <w:instrText xml:space="preserve"> REF _Ref140044750 \h  \* MERGEFORMAT </w:instrText>
      </w:r>
      <w:r w:rsidRPr="00F1348E">
        <w:rPr>
          <w:sz w:val="28"/>
          <w:szCs w:val="28"/>
        </w:rPr>
      </w:r>
      <w:r w:rsidRPr="00F1348E">
        <w:rPr>
          <w:sz w:val="28"/>
          <w:szCs w:val="28"/>
        </w:rPr>
        <w:fldChar w:fldCharType="separate"/>
      </w:r>
      <w:r w:rsidR="00351519" w:rsidRPr="00351519">
        <w:rPr>
          <w:vanish/>
          <w:sz w:val="28"/>
          <w:szCs w:val="28"/>
        </w:rPr>
        <w:t>Таблица</w:t>
      </w:r>
      <w:r w:rsidR="00351519" w:rsidRPr="00351519">
        <w:rPr>
          <w:sz w:val="28"/>
          <w:szCs w:val="28"/>
        </w:rPr>
        <w:t xml:space="preserve"> </w:t>
      </w:r>
      <w:r w:rsidR="00351519" w:rsidRPr="00351519">
        <w:rPr>
          <w:noProof/>
          <w:sz w:val="28"/>
          <w:szCs w:val="28"/>
        </w:rPr>
        <w:t>11</w:t>
      </w:r>
      <w:r w:rsidRPr="00F1348E">
        <w:rPr>
          <w:sz w:val="28"/>
          <w:szCs w:val="28"/>
        </w:rPr>
        <w:fldChar w:fldCharType="end"/>
      </w:r>
      <w:r w:rsidRPr="00F1348E">
        <w:rPr>
          <w:sz w:val="28"/>
          <w:szCs w:val="28"/>
        </w:rPr>
        <w:t>.</w:t>
      </w:r>
    </w:p>
    <w:p w14:paraId="05C01C96" w14:textId="7D29D03A" w:rsidR="00795ABB" w:rsidRPr="00F1348E" w:rsidRDefault="00795ABB" w:rsidP="00795ABB">
      <w:pPr>
        <w:pStyle w:val="af5"/>
        <w:keepNext/>
        <w:suppressAutoHyphens w:val="0"/>
        <w:spacing w:before="240" w:line="336" w:lineRule="auto"/>
        <w:ind w:hanging="284"/>
      </w:pPr>
      <w:bookmarkStart w:id="34" w:name="_Ref140044750"/>
      <w:r w:rsidRPr="00F1348E">
        <w:lastRenderedPageBreak/>
        <w:t xml:space="preserve">Таблица </w:t>
      </w:r>
      <w:r w:rsidR="0010414E" w:rsidRPr="00F1348E">
        <w:fldChar w:fldCharType="begin"/>
      </w:r>
      <w:r w:rsidR="0010414E" w:rsidRPr="00F1348E">
        <w:instrText xml:space="preserve"> SEQ Таблица \* ARABIC </w:instrText>
      </w:r>
      <w:r w:rsidR="0010414E" w:rsidRPr="00F1348E">
        <w:fldChar w:fldCharType="separate"/>
      </w:r>
      <w:r w:rsidR="00351519">
        <w:rPr>
          <w:noProof/>
        </w:rPr>
        <w:t>11</w:t>
      </w:r>
      <w:r w:rsidR="0010414E" w:rsidRPr="00F1348E">
        <w:rPr>
          <w:noProof/>
        </w:rPr>
        <w:fldChar w:fldCharType="end"/>
      </w:r>
      <w:bookmarkEnd w:id="34"/>
      <w:r w:rsidRPr="00F1348E">
        <w:t xml:space="preserve"> – Основные типы данных</w:t>
      </w:r>
    </w:p>
    <w:tbl>
      <w:tblPr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1417"/>
        <w:gridCol w:w="2835"/>
        <w:gridCol w:w="992"/>
        <w:gridCol w:w="3402"/>
      </w:tblGrid>
      <w:tr w:rsidR="00FE2426" w:rsidRPr="00F1348E" w14:paraId="76BAF786" w14:textId="77777777" w:rsidTr="00FE2426">
        <w:trPr>
          <w:cantSplit/>
          <w:trHeight w:val="13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5685B" w14:textId="77777777" w:rsidR="00795ABB" w:rsidRPr="00F1348E" w:rsidRDefault="00795ABB" w:rsidP="00FE2426">
            <w:pPr>
              <w:keepNext/>
              <w:keepLines/>
              <w:suppressAutoHyphens w:val="0"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 xml:space="preserve">Код типа </w:t>
            </w:r>
            <w:r w:rsidRPr="00F1348E">
              <w:rPr>
                <w:b/>
                <w:bCs/>
                <w:i/>
                <w:iCs/>
                <w:szCs w:val="24"/>
              </w:rPr>
              <w:br/>
              <w:t>данных (</w:t>
            </w:r>
            <w:r w:rsidRPr="00F1348E">
              <w:rPr>
                <w:b/>
                <w:bCs/>
                <w:i/>
                <w:iCs/>
                <w:szCs w:val="24"/>
                <w:lang w:val="en-US"/>
              </w:rPr>
              <w:t>DTC)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137EF" w14:textId="77777777" w:rsidR="00795ABB" w:rsidRPr="00F1348E" w:rsidRDefault="00795ABB" w:rsidP="00FE2426">
            <w:pPr>
              <w:keepNext/>
              <w:keepLines/>
              <w:suppressAutoHyphens w:val="0"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Имя типа данных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CDBB39A" w14:textId="77777777" w:rsidR="00795ABB" w:rsidRPr="00F1348E" w:rsidRDefault="00795ABB" w:rsidP="00FE2426">
            <w:pPr>
              <w:keepNext/>
              <w:keepLines/>
              <w:suppressAutoHyphens w:val="0"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Диапазон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85E473" w14:textId="77777777" w:rsidR="00795ABB" w:rsidRPr="00F1348E" w:rsidRDefault="00795ABB" w:rsidP="00FE2426">
            <w:pPr>
              <w:keepNext/>
              <w:keepLines/>
              <w:suppressAutoHyphens w:val="0"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Биты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99F0E2" w14:textId="77777777" w:rsidR="00795ABB" w:rsidRPr="00F1348E" w:rsidRDefault="00795ABB" w:rsidP="00FE2426">
            <w:pPr>
              <w:keepNext/>
              <w:keepLines/>
              <w:suppressAutoHyphens w:val="0"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Примечание</w:t>
            </w:r>
          </w:p>
        </w:tc>
      </w:tr>
      <w:tr w:rsidR="00FE2426" w:rsidRPr="00F1348E" w14:paraId="3E269DD9" w14:textId="77777777" w:rsidTr="00FE2426">
        <w:trPr>
          <w:cantSplit/>
          <w:trHeight w:val="323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DB6BF52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D69F81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NODATA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2B1F54C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нет данных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101C51DC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97D11F5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Тип «нет данных»</w:t>
            </w:r>
          </w:p>
        </w:tc>
      </w:tr>
      <w:tr w:rsidR="00FE2426" w:rsidRPr="00F1348E" w14:paraId="2D769063" w14:textId="77777777" w:rsidTr="00FE2426">
        <w:trPr>
          <w:cantSplit/>
          <w:trHeight w:val="13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2705C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D7428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ENUM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9FDEA3C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нет данных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D0FF97B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 – 64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E2BCEC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Пронумерованные данные</w:t>
            </w:r>
          </w:p>
        </w:tc>
      </w:tr>
      <w:tr w:rsidR="00FE2426" w:rsidRPr="00F1348E" w14:paraId="2E5531D4" w14:textId="77777777" w:rsidTr="00FE2426">
        <w:trPr>
          <w:cantSplit/>
          <w:trHeight w:val="279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88DFA1C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9C0DD56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CHAR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36F80BED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минус 127 до 127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64EE5B36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72E17D6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Целое число с двоичным дополнением</w:t>
            </w:r>
          </w:p>
        </w:tc>
      </w:tr>
      <w:tr w:rsidR="00FE2426" w:rsidRPr="00F1348E" w14:paraId="23BE5BC6" w14:textId="77777777" w:rsidTr="00FE2426">
        <w:trPr>
          <w:cantSplit/>
          <w:trHeight w:val="13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557A0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F6525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UCHAR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4383C57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255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6FD835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9C633CE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Целое число без знака</w:t>
            </w:r>
          </w:p>
        </w:tc>
      </w:tr>
      <w:tr w:rsidR="00FE2426" w:rsidRPr="00F1348E" w14:paraId="796A4A0F" w14:textId="77777777" w:rsidTr="00FE2426">
        <w:trPr>
          <w:cantSplit/>
          <w:trHeight w:val="13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39105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F61B4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ACHAR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7041E05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255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006150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DA1F614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 xml:space="preserve">Символ кода </w:t>
            </w:r>
            <w:r w:rsidRPr="00F1348E">
              <w:rPr>
                <w:szCs w:val="24"/>
                <w:lang w:val="en-US"/>
              </w:rPr>
              <w:t>ASCII</w:t>
            </w:r>
          </w:p>
        </w:tc>
      </w:tr>
      <w:tr w:rsidR="00FE2426" w:rsidRPr="00F1348E" w14:paraId="266E689C" w14:textId="77777777" w:rsidTr="00FE2426">
        <w:trPr>
          <w:cantSplit/>
          <w:trHeight w:val="13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17C2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4667D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SHORT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FC8A60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минус 32768 до 32767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554ADB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325A66D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Короткое число с двоичным дополнением</w:t>
            </w:r>
          </w:p>
        </w:tc>
      </w:tr>
      <w:tr w:rsidR="00FE2426" w:rsidRPr="00F1348E" w14:paraId="7881AD2F" w14:textId="77777777" w:rsidTr="00FE2426">
        <w:trPr>
          <w:cantSplit/>
          <w:trHeight w:val="13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FE74F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9BC36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USHORT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6C6167E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65535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59C66D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71E17BF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Короткое число без знака</w:t>
            </w:r>
          </w:p>
        </w:tc>
      </w:tr>
      <w:tr w:rsidR="00FE2426" w:rsidRPr="00F1348E" w14:paraId="7077A8CE" w14:textId="77777777" w:rsidTr="00FE2426">
        <w:trPr>
          <w:cantSplit/>
          <w:trHeight w:val="13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DEA20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B7F73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lang w:val="en-US"/>
              </w:rPr>
              <w:t>LONG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C0556F7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минус 2</w:t>
            </w:r>
            <w:r w:rsidRPr="00F1348E">
              <w:rPr>
                <w:szCs w:val="24"/>
                <w:vertAlign w:val="superscript"/>
              </w:rPr>
              <w:t>31</w:t>
            </w:r>
            <w:r w:rsidRPr="00F1348E">
              <w:rPr>
                <w:szCs w:val="24"/>
              </w:rPr>
              <w:t xml:space="preserve"> до (2</w:t>
            </w:r>
            <w:r w:rsidRPr="00F1348E">
              <w:rPr>
                <w:szCs w:val="24"/>
                <w:vertAlign w:val="superscript"/>
              </w:rPr>
              <w:t>31</w:t>
            </w:r>
            <w:r w:rsidRPr="00F1348E">
              <w:rPr>
                <w:szCs w:val="24"/>
              </w:rPr>
              <w:t>- 1)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E602B2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32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A022CA5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Целое число с двоичным дополнением</w:t>
            </w:r>
          </w:p>
        </w:tc>
      </w:tr>
      <w:tr w:rsidR="00FE2426" w:rsidRPr="00F1348E" w14:paraId="50DA1A25" w14:textId="77777777" w:rsidTr="00FE2426">
        <w:trPr>
          <w:cantSplit/>
          <w:trHeight w:val="13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3D222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14062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ULONG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03FEE3C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(2</w:t>
            </w:r>
            <w:r w:rsidRPr="00F1348E">
              <w:rPr>
                <w:szCs w:val="24"/>
                <w:vertAlign w:val="superscript"/>
              </w:rPr>
              <w:t>32</w:t>
            </w:r>
            <w:r w:rsidRPr="00F1348E">
              <w:rPr>
                <w:szCs w:val="24"/>
              </w:rPr>
              <w:t>- 1)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FA3265F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32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103FBA7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</w:pPr>
            <w:r w:rsidRPr="00F1348E">
              <w:t>Целое число без знака</w:t>
            </w:r>
          </w:p>
        </w:tc>
      </w:tr>
      <w:tr w:rsidR="00FE2426" w:rsidRPr="00F1348E" w14:paraId="29C7A1D2" w14:textId="77777777" w:rsidTr="00FE2426">
        <w:trPr>
          <w:cantSplit/>
          <w:trHeight w:val="13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9ED88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A706C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FLOAT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B0795EE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± (2</w:t>
            </w:r>
            <w:r w:rsidRPr="00F1348E">
              <w:rPr>
                <w:szCs w:val="24"/>
                <w:vertAlign w:val="superscript"/>
              </w:rPr>
              <w:t>-1</w:t>
            </w:r>
            <w:r w:rsidRPr="00F1348E">
              <w:rPr>
                <w:szCs w:val="24"/>
              </w:rPr>
              <w:t>/2</w:t>
            </w:r>
            <w:r w:rsidRPr="00F1348E">
              <w:rPr>
                <w:szCs w:val="24"/>
                <w:vertAlign w:val="superscript"/>
              </w:rPr>
              <w:t>22</w:t>
            </w:r>
            <w:r w:rsidRPr="00F1348E">
              <w:rPr>
                <w:szCs w:val="24"/>
              </w:rPr>
              <w:t>) 2</w:t>
            </w:r>
            <w:r w:rsidRPr="00F1348E">
              <w:rPr>
                <w:szCs w:val="24"/>
                <w:vertAlign w:val="superscript"/>
              </w:rPr>
              <w:t>-126…127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0FBC3A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32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FB4E526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</w:pPr>
            <w:r w:rsidRPr="00F1348E">
              <w:t>Целое число с плавающей запятой с обычной точностью, соответствующее IEEE-754-1985</w:t>
            </w:r>
          </w:p>
        </w:tc>
      </w:tr>
      <w:tr w:rsidR="00FE2426" w:rsidRPr="00F1348E" w14:paraId="684ECD10" w14:textId="77777777" w:rsidTr="00FE2426">
        <w:trPr>
          <w:cantSplit/>
          <w:trHeight w:val="13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7C5E9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06691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lang w:val="en-US"/>
              </w:rPr>
              <w:t>LONG64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DBBAA3B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минус 2</w:t>
            </w:r>
            <w:r w:rsidRPr="00F1348E">
              <w:rPr>
                <w:szCs w:val="24"/>
                <w:vertAlign w:val="superscript"/>
              </w:rPr>
              <w:t>63</w:t>
            </w:r>
            <w:r w:rsidRPr="00F1348E">
              <w:rPr>
                <w:szCs w:val="24"/>
              </w:rPr>
              <w:t xml:space="preserve"> до (2</w:t>
            </w:r>
            <w:r w:rsidRPr="00F1348E">
              <w:rPr>
                <w:szCs w:val="24"/>
                <w:vertAlign w:val="superscript"/>
              </w:rPr>
              <w:t>63</w:t>
            </w:r>
            <w:r w:rsidRPr="00F1348E">
              <w:rPr>
                <w:szCs w:val="24"/>
              </w:rPr>
              <w:t>- 1)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7E864E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64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7F33541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</w:pPr>
            <w:r w:rsidRPr="00F1348E">
              <w:t>Целое число с двоичным дополнением</w:t>
            </w:r>
          </w:p>
        </w:tc>
      </w:tr>
      <w:tr w:rsidR="00FE2426" w:rsidRPr="00F1348E" w14:paraId="3B565419" w14:textId="77777777" w:rsidTr="00FE2426">
        <w:trPr>
          <w:cantSplit/>
          <w:trHeight w:val="13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DBF79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74492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ULONG64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B1E770B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(2</w:t>
            </w:r>
            <w:r w:rsidRPr="00F1348E">
              <w:rPr>
                <w:szCs w:val="24"/>
                <w:vertAlign w:val="superscript"/>
              </w:rPr>
              <w:t>64</w:t>
            </w:r>
            <w:r w:rsidRPr="00F1348E">
              <w:rPr>
                <w:szCs w:val="24"/>
              </w:rPr>
              <w:t>- 1)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C9D150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64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B6FCE9D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</w:pPr>
            <w:r w:rsidRPr="00F1348E">
              <w:t>Целое число без знака</w:t>
            </w:r>
          </w:p>
        </w:tc>
      </w:tr>
      <w:tr w:rsidR="00FE2426" w:rsidRPr="00F1348E" w14:paraId="50376344" w14:textId="77777777" w:rsidTr="00FE2426">
        <w:trPr>
          <w:cantSplit/>
          <w:trHeight w:val="13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50EAE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133FA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DOUBLE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8E3E6F3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± (2</w:t>
            </w:r>
            <w:r w:rsidRPr="00F1348E">
              <w:rPr>
                <w:szCs w:val="24"/>
                <w:vertAlign w:val="superscript"/>
              </w:rPr>
              <w:t>-1</w:t>
            </w:r>
            <w:r w:rsidRPr="00F1348E">
              <w:rPr>
                <w:szCs w:val="24"/>
              </w:rPr>
              <w:t>/2</w:t>
            </w:r>
            <w:r w:rsidRPr="00F1348E">
              <w:rPr>
                <w:szCs w:val="24"/>
                <w:vertAlign w:val="superscript"/>
              </w:rPr>
              <w:t>51</w:t>
            </w:r>
            <w:r w:rsidRPr="00F1348E">
              <w:rPr>
                <w:szCs w:val="24"/>
              </w:rPr>
              <w:t>) 2</w:t>
            </w:r>
            <w:r w:rsidRPr="00F1348E">
              <w:rPr>
                <w:szCs w:val="24"/>
                <w:vertAlign w:val="superscript"/>
              </w:rPr>
              <w:t>-1022…1023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1FA5B0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i/>
                <w:szCs w:val="24"/>
                <w:lang w:val="en-US"/>
              </w:rPr>
            </w:pPr>
            <w:r w:rsidRPr="00F1348E">
              <w:rPr>
                <w:szCs w:val="24"/>
              </w:rPr>
              <w:t>64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B240743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</w:pPr>
            <w:r w:rsidRPr="00F1348E">
              <w:t>Целое число с плавающей запятой с удвоенной точностью, соответствующее IEEE-754-1985</w:t>
            </w:r>
          </w:p>
        </w:tc>
      </w:tr>
      <w:tr w:rsidR="00FE2426" w:rsidRPr="00F1348E" w14:paraId="0B334B54" w14:textId="77777777" w:rsidTr="00FE2426">
        <w:trPr>
          <w:cantSplit/>
          <w:trHeight w:val="17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E7FDF1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A060961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lang w:val="en-US"/>
              </w:rPr>
              <w:t>OPAQUE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4A28768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нет данных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19154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 – 64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AA0F065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</w:pPr>
            <w:r w:rsidRPr="00F1348E">
              <w:t>Тип данных с прозрачным содержанием</w:t>
            </w:r>
          </w:p>
        </w:tc>
      </w:tr>
      <w:tr w:rsidR="00FE2426" w:rsidRPr="00F1348E" w14:paraId="05C5E6D3" w14:textId="77777777" w:rsidTr="00FE2426">
        <w:trPr>
          <w:cantSplit/>
          <w:trHeight w:val="93"/>
        </w:trPr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D9A13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CAC75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</w:pPr>
            <w:r w:rsidRPr="00F1348E">
              <w:rPr>
                <w:lang w:val="en-US"/>
              </w:rPr>
              <w:t>BOOL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520F160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BD8C6CB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64F2832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</w:pPr>
            <w:r w:rsidRPr="00F1348E">
              <w:t>Логический</w:t>
            </w:r>
          </w:p>
        </w:tc>
      </w:tr>
      <w:tr w:rsidR="00FE2426" w:rsidRPr="00F1348E" w14:paraId="6F0C0665" w14:textId="77777777" w:rsidTr="00FE2426">
        <w:trPr>
          <w:cantSplit/>
          <w:trHeight w:val="13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4EC45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 xml:space="preserve">15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8CEB5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BCD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2FEE612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7CD2517" w14:textId="77777777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414DA6B" w14:textId="76168B62" w:rsidR="00795ABB" w:rsidRPr="00F1348E" w:rsidRDefault="00795ABB" w:rsidP="00FE2426">
            <w:pPr>
              <w:keepNext/>
              <w:keepLines/>
              <w:spacing w:after="0" w:line="240" w:lineRule="auto"/>
              <w:jc w:val="center"/>
            </w:pPr>
            <w:r w:rsidRPr="00F1348E">
              <w:t>Двоично-десятично</w:t>
            </w:r>
            <w:ins w:id="35" w:author="Кечин Александр Викторович" w:date="2023-07-20T15:53:00Z">
              <w:r w:rsidR="0075582D" w:rsidRPr="00F1348E">
                <w:t>е</w:t>
              </w:r>
            </w:ins>
            <w:r w:rsidRPr="00F1348E">
              <w:t xml:space="preserve"> число</w:t>
            </w:r>
          </w:p>
        </w:tc>
      </w:tr>
    </w:tbl>
    <w:p w14:paraId="7C106B5E" w14:textId="77777777" w:rsidR="00795ABB" w:rsidRPr="00F1348E" w:rsidRDefault="00795ABB" w:rsidP="00795ABB">
      <w:pPr>
        <w:pStyle w:val="2"/>
        <w:numPr>
          <w:ilvl w:val="0"/>
          <w:numId w:val="0"/>
        </w:numPr>
        <w:spacing w:line="336" w:lineRule="auto"/>
        <w:ind w:left="567"/>
      </w:pPr>
    </w:p>
    <w:p w14:paraId="5391C398" w14:textId="7300AD97" w:rsidR="004902CD" w:rsidRPr="00F1348E" w:rsidRDefault="004902CD" w:rsidP="00D37757">
      <w:pPr>
        <w:pStyle w:val="2"/>
        <w:spacing w:line="336" w:lineRule="auto"/>
        <w:ind w:left="0" w:firstLine="567"/>
      </w:pPr>
      <w:r w:rsidRPr="00F1348E">
        <w:t>Состав передаваемых данных</w:t>
      </w:r>
    </w:p>
    <w:p w14:paraId="0942B87D" w14:textId="0E3BEA24" w:rsidR="00E46367" w:rsidRPr="00F1348E" w:rsidRDefault="00E46367" w:rsidP="00D37757">
      <w:pPr>
        <w:pStyle w:val="3"/>
        <w:spacing w:line="336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Состав данных</w:t>
      </w:r>
      <w:r w:rsidR="00527A74" w:rsidRPr="00F1348E">
        <w:rPr>
          <w:sz w:val="28"/>
          <w:szCs w:val="28"/>
        </w:rPr>
        <w:t xml:space="preserve">, передаваемых </w:t>
      </w:r>
      <w:r w:rsidRPr="00F1348E">
        <w:rPr>
          <w:sz w:val="28"/>
          <w:szCs w:val="28"/>
        </w:rPr>
        <w:t>БРЗУ-115АМ-ТВРС</w:t>
      </w:r>
    </w:p>
    <w:p w14:paraId="63E14C7D" w14:textId="77777777" w:rsidR="00351519" w:rsidRPr="00351519" w:rsidRDefault="00F1782D" w:rsidP="00D37757">
      <w:pPr>
        <w:pStyle w:val="af5"/>
        <w:spacing w:before="240" w:line="336" w:lineRule="auto"/>
        <w:ind w:firstLine="567"/>
        <w:rPr>
          <w:vanish/>
        </w:rPr>
      </w:pPr>
      <w:r w:rsidRPr="00F1348E">
        <w:t xml:space="preserve">Состав данных, передаваемых БРЗУ-115АМ-ТВРС, приведен в </w:t>
      </w:r>
      <w:r w:rsidR="00D37757" w:rsidRPr="00F1348E">
        <w:br/>
      </w:r>
      <w:r w:rsidRPr="00F1348E">
        <w:t xml:space="preserve">таблице </w:t>
      </w:r>
      <w:r w:rsidRPr="00F1348E">
        <w:fldChar w:fldCharType="begin"/>
      </w:r>
      <w:r w:rsidRPr="00F1348E">
        <w:instrText xml:space="preserve"> REF _Ref136873707 \h  \* MERGEFORMAT </w:instrText>
      </w:r>
      <w:r w:rsidRPr="00F1348E">
        <w:fldChar w:fldCharType="separate"/>
      </w:r>
    </w:p>
    <w:p w14:paraId="7B99BD2F" w14:textId="1B29D05D" w:rsidR="00D37757" w:rsidRPr="00F1348E" w:rsidRDefault="00351519" w:rsidP="00D37757">
      <w:pPr>
        <w:pStyle w:val="af5"/>
        <w:spacing w:before="240" w:line="336" w:lineRule="auto"/>
        <w:ind w:firstLine="567"/>
      </w:pPr>
      <w:r w:rsidRPr="00351519">
        <w:rPr>
          <w:vanish/>
        </w:rPr>
        <w:t>Таблица</w:t>
      </w:r>
      <w:r w:rsidRPr="00F1348E">
        <w:rPr>
          <w:noProof/>
        </w:rPr>
        <w:t xml:space="preserve"> </w:t>
      </w:r>
      <w:r>
        <w:rPr>
          <w:noProof/>
        </w:rPr>
        <w:t>12</w:t>
      </w:r>
      <w:r w:rsidR="00F1782D" w:rsidRPr="00F1348E">
        <w:fldChar w:fldCharType="end"/>
      </w:r>
      <w:r w:rsidR="00F1782D" w:rsidRPr="00F1348E">
        <w:t>.</w:t>
      </w:r>
      <w:bookmarkStart w:id="36" w:name="_Ref136873707"/>
    </w:p>
    <w:p w14:paraId="20E42E79" w14:textId="79E7F06D" w:rsidR="00F1782D" w:rsidRPr="00F1348E" w:rsidRDefault="00F1782D" w:rsidP="00795ABB">
      <w:pPr>
        <w:pStyle w:val="af5"/>
        <w:keepNext/>
        <w:spacing w:line="336" w:lineRule="auto"/>
        <w:ind w:hanging="284"/>
      </w:pPr>
      <w:r w:rsidRPr="00F1348E">
        <w:lastRenderedPageBreak/>
        <w:t xml:space="preserve">Таблица </w:t>
      </w:r>
      <w:r w:rsidR="0010414E" w:rsidRPr="00F1348E">
        <w:fldChar w:fldCharType="begin"/>
      </w:r>
      <w:r w:rsidR="0010414E" w:rsidRPr="00F1348E">
        <w:instrText xml:space="preserve"> SEQ Таблица \* ARABIC </w:instrText>
      </w:r>
      <w:r w:rsidR="0010414E" w:rsidRPr="00F1348E">
        <w:fldChar w:fldCharType="separate"/>
      </w:r>
      <w:r w:rsidR="00351519">
        <w:rPr>
          <w:noProof/>
        </w:rPr>
        <w:t>12</w:t>
      </w:r>
      <w:r w:rsidR="0010414E" w:rsidRPr="00F1348E">
        <w:rPr>
          <w:noProof/>
        </w:rPr>
        <w:fldChar w:fldCharType="end"/>
      </w:r>
      <w:bookmarkEnd w:id="36"/>
      <w:r w:rsidRPr="00F1348E">
        <w:t xml:space="preserve"> – Состав данных БРЗУ-115АМ-ТВРС</w:t>
      </w:r>
    </w:p>
    <w:tbl>
      <w:tblPr>
        <w:tblW w:w="9923" w:type="dxa"/>
        <w:tblInd w:w="-289" w:type="dxa"/>
        <w:tblLook w:val="04A0" w:firstRow="1" w:lastRow="0" w:firstColumn="1" w:lastColumn="0" w:noHBand="0" w:noVBand="1"/>
      </w:tblPr>
      <w:tblGrid>
        <w:gridCol w:w="4395"/>
        <w:gridCol w:w="1134"/>
        <w:gridCol w:w="1701"/>
        <w:gridCol w:w="1276"/>
        <w:gridCol w:w="1417"/>
      </w:tblGrid>
      <w:tr w:rsidR="0077157B" w:rsidRPr="00F1348E" w14:paraId="71C02168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798B1" w14:textId="77777777" w:rsidR="00F1782D" w:rsidRPr="00F1348E" w:rsidRDefault="00F1782D" w:rsidP="00795ABB">
            <w:pPr>
              <w:keepNext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Наименование параметра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9BC1B" w14:textId="77777777" w:rsidR="00F1782D" w:rsidRPr="00F1348E" w:rsidRDefault="00F1782D" w:rsidP="00795ABB">
            <w:pPr>
              <w:keepNext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proofErr w:type="spellStart"/>
            <w:r w:rsidRPr="00F1348E">
              <w:rPr>
                <w:b/>
                <w:bCs/>
                <w:i/>
                <w:iCs/>
                <w:szCs w:val="24"/>
              </w:rPr>
              <w:t>Ед</w:t>
            </w:r>
            <w:proofErr w:type="spellEnd"/>
            <w:r w:rsidRPr="00F1348E">
              <w:rPr>
                <w:b/>
                <w:bCs/>
                <w:i/>
                <w:iCs/>
                <w:szCs w:val="24"/>
                <w:lang w:val="en-US"/>
              </w:rPr>
              <w:t>.</w:t>
            </w:r>
            <w:r w:rsidRPr="00F1348E">
              <w:rPr>
                <w:b/>
                <w:bCs/>
                <w:i/>
                <w:iCs/>
                <w:szCs w:val="24"/>
              </w:rPr>
              <w:t xml:space="preserve"> </w:t>
            </w:r>
            <w:proofErr w:type="spellStart"/>
            <w:r w:rsidRPr="00F1348E">
              <w:rPr>
                <w:b/>
                <w:bCs/>
                <w:i/>
                <w:iCs/>
                <w:szCs w:val="24"/>
              </w:rPr>
              <w:t>изм</w:t>
            </w:r>
            <w:proofErr w:type="spellEnd"/>
            <w:r w:rsidRPr="00F1348E">
              <w:rPr>
                <w:b/>
                <w:bCs/>
                <w:i/>
                <w:iCs/>
                <w:szCs w:val="24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E8230BF" w14:textId="77777777" w:rsidR="00F1782D" w:rsidRPr="00F1348E" w:rsidRDefault="00F1782D" w:rsidP="00795ABB">
            <w:pPr>
              <w:keepNext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Допустимое значение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950087" w14:textId="77777777" w:rsidR="00F1782D" w:rsidRPr="00F1348E" w:rsidRDefault="00F1782D" w:rsidP="00795ABB">
            <w:pPr>
              <w:keepNext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Тип данных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6421F86" w14:textId="77777777" w:rsidR="00F1782D" w:rsidRPr="00F1348E" w:rsidRDefault="00F1782D" w:rsidP="00795ABB">
            <w:pPr>
              <w:keepNext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Цена младшего разряда</w:t>
            </w:r>
          </w:p>
        </w:tc>
      </w:tr>
      <w:tr w:rsidR="0077157B" w:rsidRPr="00F1348E" w14:paraId="3FB5FE5C" w14:textId="77777777" w:rsidTr="00076500">
        <w:trPr>
          <w:cantSplit/>
          <w:trHeight w:val="323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2CE88CA" w14:textId="77777777" w:rsidR="00F1782D" w:rsidRPr="00F1348E" w:rsidRDefault="00F1782D" w:rsidP="00795ABB">
            <w:pPr>
              <w:keepNext/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Напряжение фаз А, </w:t>
            </w:r>
            <w:r w:rsidRPr="00F1348E">
              <w:rPr>
                <w:szCs w:val="24"/>
                <w:lang w:val="en-US"/>
              </w:rPr>
              <w:t>B</w:t>
            </w:r>
            <w:r w:rsidRPr="00F1348E">
              <w:rPr>
                <w:szCs w:val="24"/>
              </w:rPr>
              <w:t xml:space="preserve">, </w:t>
            </w:r>
            <w:r w:rsidRPr="00F1348E">
              <w:rPr>
                <w:szCs w:val="24"/>
                <w:lang w:val="en-US"/>
              </w:rPr>
              <w:t>C</w:t>
            </w:r>
            <w:r w:rsidRPr="00F1348E">
              <w:rPr>
                <w:szCs w:val="24"/>
              </w:rPr>
              <w:t xml:space="preserve"> генератора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862B0E1" w14:textId="77777777" w:rsidR="00F1782D" w:rsidRPr="00F1348E" w:rsidRDefault="00F1782D" w:rsidP="00795ABB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7D289F8C" w14:textId="77777777" w:rsidR="00F1782D" w:rsidRPr="00F1348E" w:rsidRDefault="00F1782D" w:rsidP="00795ABB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 xml:space="preserve">от 0 до </w:t>
            </w:r>
            <w:r w:rsidRPr="00F1348E">
              <w:rPr>
                <w:szCs w:val="24"/>
                <w:lang w:val="en-US"/>
              </w:rPr>
              <w:t>255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1A7DA8C9" w14:textId="77777777" w:rsidR="00F1782D" w:rsidRPr="00F1348E" w:rsidRDefault="00F1782D" w:rsidP="00795ABB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UCHAR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1C0E249" w14:textId="77777777" w:rsidR="00F1782D" w:rsidRPr="00F1348E" w:rsidRDefault="00F1782D" w:rsidP="00795ABB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1,0 В</w:t>
            </w:r>
          </w:p>
        </w:tc>
      </w:tr>
      <w:tr w:rsidR="0077157B" w:rsidRPr="00F1348E" w14:paraId="770D8AD3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BE238" w14:textId="77777777" w:rsidR="00F1782D" w:rsidRPr="00F1348E" w:rsidRDefault="00F1782D" w:rsidP="00795ABB">
            <w:pPr>
              <w:keepNext/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Напряжение фаз А, </w:t>
            </w:r>
            <w:r w:rsidRPr="00F1348E">
              <w:rPr>
                <w:szCs w:val="24"/>
                <w:lang w:val="en-US"/>
              </w:rPr>
              <w:t>B</w:t>
            </w:r>
            <w:r w:rsidRPr="00F1348E">
              <w:rPr>
                <w:szCs w:val="24"/>
              </w:rPr>
              <w:t xml:space="preserve">, </w:t>
            </w:r>
            <w:r w:rsidRPr="00F1348E">
              <w:rPr>
                <w:szCs w:val="24"/>
                <w:lang w:val="en-US"/>
              </w:rPr>
              <w:t>C</w:t>
            </w:r>
            <w:r w:rsidRPr="00F1348E">
              <w:rPr>
                <w:szCs w:val="24"/>
              </w:rPr>
              <w:t xml:space="preserve"> в бортовой сети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24D2B" w14:textId="77777777" w:rsidR="00F1782D" w:rsidRPr="00F1348E" w:rsidRDefault="00F1782D" w:rsidP="00795ABB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F6747C2" w14:textId="77777777" w:rsidR="00F1782D" w:rsidRPr="00F1348E" w:rsidRDefault="00F1782D" w:rsidP="00795ABB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 xml:space="preserve">от 0 до </w:t>
            </w:r>
            <w:r w:rsidRPr="00F1348E">
              <w:rPr>
                <w:szCs w:val="24"/>
                <w:lang w:val="en-US"/>
              </w:rPr>
              <w:t>255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38AEDA" w14:textId="77777777" w:rsidR="00F1782D" w:rsidRPr="00F1348E" w:rsidRDefault="00F1782D" w:rsidP="00795ABB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UCHAR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1989EB7" w14:textId="77777777" w:rsidR="00F1782D" w:rsidRPr="00F1348E" w:rsidRDefault="00F1782D" w:rsidP="00795ABB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1,0 В</w:t>
            </w:r>
          </w:p>
        </w:tc>
      </w:tr>
      <w:tr w:rsidR="0077157B" w:rsidRPr="00F1348E" w14:paraId="642DAE73" w14:textId="77777777" w:rsidTr="00076500">
        <w:trPr>
          <w:cantSplit/>
          <w:trHeight w:val="27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D93B145" w14:textId="77777777" w:rsidR="00F1782D" w:rsidRPr="00F1348E" w:rsidRDefault="00F1782D" w:rsidP="00795ABB">
            <w:pPr>
              <w:keepNext/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Частота генерируемого напряжения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047E36" w14:textId="77777777" w:rsidR="00F1782D" w:rsidRPr="00F1348E" w:rsidRDefault="00F1782D" w:rsidP="00795ABB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Гц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756A7E6F" w14:textId="77777777" w:rsidR="00F1782D" w:rsidRPr="00F1348E" w:rsidRDefault="00F1782D" w:rsidP="00795ABB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11815799" w14:textId="77777777" w:rsidR="00F1782D" w:rsidRPr="00F1348E" w:rsidRDefault="00F1782D" w:rsidP="00795ABB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USHORT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A0A3205" w14:textId="77777777" w:rsidR="00F1782D" w:rsidRPr="00F1348E" w:rsidRDefault="00F1782D" w:rsidP="00795ABB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1,0 Гц</w:t>
            </w:r>
          </w:p>
        </w:tc>
      </w:tr>
      <w:tr w:rsidR="0077157B" w:rsidRPr="00F1348E" w14:paraId="199B37F1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A5A4D" w14:textId="77777777" w:rsidR="00F1782D" w:rsidRPr="00F1348E" w:rsidRDefault="00F1782D" w:rsidP="00795ABB">
            <w:pPr>
              <w:keepNext/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Ток фаз А, </w:t>
            </w:r>
            <w:r w:rsidRPr="00F1348E">
              <w:rPr>
                <w:szCs w:val="24"/>
                <w:lang w:val="en-US"/>
              </w:rPr>
              <w:t>B</w:t>
            </w:r>
            <w:r w:rsidRPr="00F1348E">
              <w:rPr>
                <w:szCs w:val="24"/>
              </w:rPr>
              <w:t xml:space="preserve">, </w:t>
            </w:r>
            <w:r w:rsidRPr="00F1348E">
              <w:rPr>
                <w:szCs w:val="24"/>
                <w:lang w:val="en-US"/>
              </w:rPr>
              <w:t>C</w:t>
            </w:r>
            <w:r w:rsidRPr="00F1348E">
              <w:rPr>
                <w:szCs w:val="24"/>
              </w:rPr>
              <w:t xml:space="preserve"> генератора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724B9" w14:textId="77777777" w:rsidR="00F1782D" w:rsidRPr="00F1348E" w:rsidRDefault="00F1782D" w:rsidP="00795ABB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A08A481" w14:textId="77777777" w:rsidR="00F1782D" w:rsidRPr="00F1348E" w:rsidRDefault="00F1782D" w:rsidP="00795ABB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655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89B8D6F" w14:textId="77777777" w:rsidR="00F1782D" w:rsidRPr="00F1348E" w:rsidRDefault="00F1782D" w:rsidP="00795ABB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USHORT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8D8103" w14:textId="77777777" w:rsidR="00F1782D" w:rsidRPr="00F1348E" w:rsidRDefault="00F1782D" w:rsidP="00795ABB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0,01 А</w:t>
            </w:r>
          </w:p>
        </w:tc>
      </w:tr>
      <w:tr w:rsidR="0077157B" w:rsidRPr="00F1348E" w14:paraId="139D67A1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AB0C1" w14:textId="2A0C7ADC" w:rsidR="00E501B9" w:rsidRPr="00F1348E" w:rsidRDefault="00E501B9" w:rsidP="00795ABB">
            <w:pPr>
              <w:keepNext/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Текущая наработка генератора</w:t>
            </w:r>
            <w:r w:rsidRPr="00F1348E">
              <w:rPr>
                <w:szCs w:val="24"/>
                <w:vertAlign w:val="superscript"/>
              </w:rPr>
              <w:t xml:space="preserve"> (2)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BA6AB" w14:textId="77777777" w:rsidR="00E501B9" w:rsidRPr="00F1348E" w:rsidRDefault="00E501B9" w:rsidP="00795ABB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775BDB3" w14:textId="72DE8772" w:rsidR="00E501B9" w:rsidRPr="00F1348E" w:rsidRDefault="00E501B9" w:rsidP="00795ABB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(2</w:t>
            </w:r>
            <w:r w:rsidRPr="00F1348E">
              <w:rPr>
                <w:szCs w:val="24"/>
                <w:vertAlign w:val="superscript"/>
              </w:rPr>
              <w:t>32</w:t>
            </w:r>
            <w:r w:rsidRPr="00F1348E">
              <w:rPr>
                <w:szCs w:val="24"/>
              </w:rPr>
              <w:t>- 1)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FB2BC2" w14:textId="0927BE4C" w:rsidR="00E501B9" w:rsidRPr="00F1348E" w:rsidRDefault="00E501B9" w:rsidP="00795ABB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ULONG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0CA8001" w14:textId="77777777" w:rsidR="00E501B9" w:rsidRPr="00F1348E" w:rsidRDefault="00E501B9" w:rsidP="00795ABB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1,0 ч</w:t>
            </w:r>
          </w:p>
        </w:tc>
      </w:tr>
      <w:tr w:rsidR="0077157B" w:rsidRPr="00F1348E" w14:paraId="66CC9AA9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D46FC" w14:textId="6E8A628E" w:rsidR="00E501B9" w:rsidRPr="00F1348E" w:rsidRDefault="00E501B9" w:rsidP="00795ABB">
            <w:pPr>
              <w:keepNext/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Текущая наработка БРЗУ</w:t>
            </w:r>
            <w:r w:rsidRPr="00F1348E">
              <w:rPr>
                <w:szCs w:val="24"/>
                <w:vertAlign w:val="superscript"/>
              </w:rPr>
              <w:t xml:space="preserve"> (2)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8ED90" w14:textId="77777777" w:rsidR="00E501B9" w:rsidRPr="00F1348E" w:rsidRDefault="00E501B9" w:rsidP="00795ABB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7E9A1C" w14:textId="1C9C414A" w:rsidR="00E501B9" w:rsidRPr="00F1348E" w:rsidRDefault="00E501B9" w:rsidP="00795ABB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(2</w:t>
            </w:r>
            <w:r w:rsidRPr="00F1348E">
              <w:rPr>
                <w:szCs w:val="24"/>
                <w:vertAlign w:val="superscript"/>
              </w:rPr>
              <w:t>32</w:t>
            </w:r>
            <w:r w:rsidRPr="00F1348E">
              <w:rPr>
                <w:szCs w:val="24"/>
              </w:rPr>
              <w:t>- 1)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4EAF420" w14:textId="2063D65A" w:rsidR="00E501B9" w:rsidRPr="00F1348E" w:rsidRDefault="00E501B9" w:rsidP="00795ABB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ULONG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4A41BD5" w14:textId="77777777" w:rsidR="00E501B9" w:rsidRPr="00F1348E" w:rsidRDefault="00E501B9" w:rsidP="00795ABB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1,0 ч</w:t>
            </w:r>
          </w:p>
        </w:tc>
      </w:tr>
      <w:tr w:rsidR="0077157B" w:rsidRPr="00F1348E" w14:paraId="684B8EFF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62EE5" w14:textId="3870755A" w:rsidR="00E501B9" w:rsidRPr="00F1348E" w:rsidRDefault="00E501B9" w:rsidP="00795ABB">
            <w:pPr>
              <w:keepNext/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Заводской номер БРЗУ и версия ПО</w:t>
            </w:r>
            <w:r w:rsidRPr="00F1348E">
              <w:rPr>
                <w:szCs w:val="24"/>
                <w:vertAlign w:val="superscript"/>
              </w:rPr>
              <w:t xml:space="preserve"> (2)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D770" w14:textId="77777777" w:rsidR="00E501B9" w:rsidRPr="00F1348E" w:rsidRDefault="00E501B9" w:rsidP="00795ABB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1C2D223" w14:textId="4F72030C" w:rsidR="00E501B9" w:rsidRPr="00F1348E" w:rsidRDefault="00E501B9" w:rsidP="00795ABB">
            <w:pPr>
              <w:keepNext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(2</w:t>
            </w:r>
            <w:r w:rsidRPr="00F1348E">
              <w:rPr>
                <w:szCs w:val="24"/>
                <w:vertAlign w:val="superscript"/>
              </w:rPr>
              <w:t>32</w:t>
            </w:r>
            <w:r w:rsidRPr="00F1348E">
              <w:rPr>
                <w:szCs w:val="24"/>
              </w:rPr>
              <w:t>- 1)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043226" w14:textId="77777777" w:rsidR="00E501B9" w:rsidRPr="00F1348E" w:rsidRDefault="00E501B9" w:rsidP="00795ABB">
            <w:pPr>
              <w:keepNext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ULONG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E04C6CE" w14:textId="77777777" w:rsidR="00E501B9" w:rsidRPr="00F1348E" w:rsidRDefault="00E501B9" w:rsidP="00795ABB">
            <w:pPr>
              <w:keepNext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58E6AE7B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9B563" w14:textId="72497B94" w:rsidR="00E501B9" w:rsidRPr="00F1348E" w:rsidRDefault="00E501B9" w:rsidP="00795ABB">
            <w:pPr>
              <w:keepNext/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Заводской номер генератора</w:t>
            </w:r>
            <w:r w:rsidRPr="00F1348E">
              <w:rPr>
                <w:szCs w:val="24"/>
                <w:vertAlign w:val="superscript"/>
              </w:rPr>
              <w:t xml:space="preserve"> (2)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06E42" w14:textId="77777777" w:rsidR="00E501B9" w:rsidRPr="00F1348E" w:rsidRDefault="00E501B9" w:rsidP="00795ABB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442A4E7" w14:textId="65110758" w:rsidR="00E501B9" w:rsidRPr="00F1348E" w:rsidRDefault="00E501B9" w:rsidP="00795ABB">
            <w:pPr>
              <w:keepNext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(2</w:t>
            </w:r>
            <w:r w:rsidRPr="00F1348E">
              <w:rPr>
                <w:szCs w:val="24"/>
                <w:vertAlign w:val="superscript"/>
              </w:rPr>
              <w:t>32</w:t>
            </w:r>
            <w:r w:rsidRPr="00F1348E">
              <w:rPr>
                <w:szCs w:val="24"/>
              </w:rPr>
              <w:t>- 1)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BBD2455" w14:textId="77777777" w:rsidR="00E501B9" w:rsidRPr="00F1348E" w:rsidRDefault="00E501B9" w:rsidP="00795ABB">
            <w:pPr>
              <w:keepNext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ULONG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27B8BB" w14:textId="77777777" w:rsidR="00E501B9" w:rsidRPr="00F1348E" w:rsidRDefault="00E501B9" w:rsidP="00795ABB">
            <w:pPr>
              <w:keepNext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737FA74C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088A4" w14:textId="77777777" w:rsidR="00C07D50" w:rsidRPr="00F1348E" w:rsidRDefault="00C07D50" w:rsidP="00795ABB">
            <w:pPr>
              <w:keepNext/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Генератор подключен/не подключен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6BAE5" w14:textId="77777777" w:rsidR="00C07D50" w:rsidRPr="00F1348E" w:rsidRDefault="00C07D50" w:rsidP="00795ABB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97CA952" w14:textId="77777777" w:rsidR="00C07D50" w:rsidRPr="00F1348E" w:rsidRDefault="00C07D50" w:rsidP="00795ABB">
            <w:pPr>
              <w:keepNext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E78AF97" w14:textId="77777777" w:rsidR="00C07D50" w:rsidRPr="00F1348E" w:rsidRDefault="00C07D50" w:rsidP="00795ABB">
            <w:pPr>
              <w:keepNext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6F516FD" w14:textId="77777777" w:rsidR="00C07D50" w:rsidRPr="00F1348E" w:rsidRDefault="00C07D50" w:rsidP="00795ABB">
            <w:pPr>
              <w:keepNext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76EDD146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20214" w14:textId="28DFE4E3" w:rsidR="00C07D50" w:rsidRPr="00F1348E" w:rsidRDefault="00C07D50" w:rsidP="00795ABB">
            <w:pPr>
              <w:keepNext/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 xml:space="preserve">Исправность </w:t>
            </w:r>
            <w:r w:rsidRPr="00F1348E">
              <w:rPr>
                <w:szCs w:val="24"/>
                <w:lang w:val="en-US"/>
              </w:rPr>
              <w:t>БРЗУ</w:t>
            </w:r>
            <w:r w:rsidRPr="00F1348E">
              <w:rPr>
                <w:szCs w:val="24"/>
                <w:vertAlign w:val="superscript"/>
              </w:rPr>
              <w:t xml:space="preserve"> (1)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6694C" w14:textId="77777777" w:rsidR="00C07D50" w:rsidRPr="00F1348E" w:rsidRDefault="00C07D50" w:rsidP="00795ABB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C124CA6" w14:textId="77777777" w:rsidR="00C07D50" w:rsidRPr="00F1348E" w:rsidRDefault="00C07D50" w:rsidP="00795ABB">
            <w:pPr>
              <w:keepNext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134416" w14:textId="77777777" w:rsidR="00C07D50" w:rsidRPr="00F1348E" w:rsidRDefault="00C07D50" w:rsidP="00795ABB">
            <w:pPr>
              <w:keepNext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F27DA48" w14:textId="77777777" w:rsidR="00C07D50" w:rsidRPr="00F1348E" w:rsidRDefault="00C07D50" w:rsidP="00795ABB">
            <w:pPr>
              <w:keepNext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24EF8BA9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25175" w14:textId="5CC14896" w:rsidR="00C07D50" w:rsidRPr="00F1348E" w:rsidRDefault="00C07D50" w:rsidP="00C07D5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Исправность генератора</w:t>
            </w:r>
            <w:r w:rsidRPr="00F1348E">
              <w:rPr>
                <w:szCs w:val="24"/>
                <w:vertAlign w:val="superscript"/>
              </w:rPr>
              <w:t xml:space="preserve"> (1)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BC60D" w14:textId="77777777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D69C4AC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AB0686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5262F41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65AC6E2A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D8AF8" w14:textId="367EB027" w:rsidR="00C07D50" w:rsidRPr="00F1348E" w:rsidRDefault="00C07D50" w:rsidP="00C07D50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Исправность</w:t>
            </w:r>
            <w:r w:rsidRPr="00F1348E">
              <w:rPr>
                <w:szCs w:val="24"/>
                <w:lang w:val="en-US"/>
              </w:rPr>
              <w:t xml:space="preserve"> </w:t>
            </w:r>
            <w:r w:rsidRPr="00F1348E">
              <w:rPr>
                <w:szCs w:val="24"/>
              </w:rPr>
              <w:t>БТТ</w:t>
            </w:r>
            <w:r w:rsidRPr="00F1348E">
              <w:rPr>
                <w:szCs w:val="24"/>
                <w:vertAlign w:val="superscript"/>
              </w:rPr>
              <w:t xml:space="preserve"> (1)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904E4" w14:textId="77777777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E1D6C87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D95EBE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31487DA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00CC2BA6" w14:textId="77777777" w:rsidTr="0078558F">
        <w:trPr>
          <w:cantSplit/>
          <w:trHeight w:val="17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30B3566" w14:textId="2EFF27D2" w:rsidR="00C07D50" w:rsidRPr="00F1348E" w:rsidRDefault="00C07D50" w:rsidP="00C07D50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Исправность канала в целом</w:t>
            </w:r>
            <w:r w:rsidRPr="00F1348E">
              <w:rPr>
                <w:szCs w:val="24"/>
                <w:vertAlign w:val="superscript"/>
              </w:rPr>
              <w:t xml:space="preserve"> (1)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0C525D" w14:textId="77777777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3C0781F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D4243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273D557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40EF8134" w14:textId="77777777" w:rsidTr="0078558F">
        <w:trPr>
          <w:cantSplit/>
          <w:trHeight w:val="93"/>
        </w:trPr>
        <w:tc>
          <w:tcPr>
            <w:tcW w:w="43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B6460" w14:textId="598180EA" w:rsidR="00C07D50" w:rsidRPr="00F1348E" w:rsidRDefault="00C07D50" w:rsidP="00C07D5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Обрыв фазы/нейтрального провода</w:t>
            </w:r>
            <w:r w:rsidRPr="00F1348E">
              <w:rPr>
                <w:szCs w:val="24"/>
                <w:vertAlign w:val="superscript"/>
              </w:rPr>
              <w:t xml:space="preserve"> 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66F00" w14:textId="727C57B2" w:rsidR="00C07D50" w:rsidRPr="00F1348E" w:rsidRDefault="00C07D50" w:rsidP="00C07D50">
            <w:pPr>
              <w:spacing w:after="0" w:line="240" w:lineRule="auto"/>
              <w:jc w:val="center"/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5BD0859" w14:textId="273D459F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F624C1" w14:textId="74A4A546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0ED0BEF" w14:textId="6B655754" w:rsidR="00C07D50" w:rsidRPr="00F1348E" w:rsidRDefault="00C07D50" w:rsidP="00C07D50">
            <w:pPr>
              <w:spacing w:after="0" w:line="240" w:lineRule="auto"/>
              <w:jc w:val="center"/>
            </w:pPr>
            <w:r w:rsidRPr="00F1348E">
              <w:t>–</w:t>
            </w:r>
          </w:p>
        </w:tc>
      </w:tr>
      <w:tr w:rsidR="0077157B" w:rsidRPr="00F1348E" w14:paraId="5A767A15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325E5" w14:textId="1C7FEFF0" w:rsidR="00C07D50" w:rsidRPr="00F1348E" w:rsidRDefault="00C07D50" w:rsidP="00C07D50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 xml:space="preserve">Обрыв фазы </w:t>
            </w:r>
            <w:r w:rsidRPr="00F1348E">
              <w:rPr>
                <w:szCs w:val="24"/>
                <w:lang w:val="en-US"/>
              </w:rPr>
              <w:t>A</w:t>
            </w:r>
            <w:r w:rsidRPr="00F1348E">
              <w:rPr>
                <w:szCs w:val="24"/>
                <w:vertAlign w:val="superscript"/>
              </w:rPr>
              <w:t xml:space="preserve"> (2)</w:t>
            </w:r>
            <w:r w:rsidRPr="00F1348E"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18A92" w14:textId="77777777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DEDFA36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A4D2E4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73B569D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5C120048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6688D" w14:textId="282B343E" w:rsidR="00C07D50" w:rsidRPr="00F1348E" w:rsidRDefault="00C07D50" w:rsidP="00C07D50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 xml:space="preserve">Обрыв фазы </w:t>
            </w:r>
            <w:r w:rsidRPr="00F1348E">
              <w:rPr>
                <w:szCs w:val="24"/>
                <w:lang w:val="en-US"/>
              </w:rPr>
              <w:t>B</w:t>
            </w:r>
            <w:r w:rsidRPr="00F1348E">
              <w:rPr>
                <w:szCs w:val="24"/>
                <w:vertAlign w:val="superscript"/>
              </w:rPr>
              <w:t xml:space="preserve"> (2)</w:t>
            </w:r>
            <w:r w:rsidRPr="00F1348E"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5926F" w14:textId="77777777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5DF826A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9B1165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9F73751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604BD769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1AC8A" w14:textId="7324939D" w:rsidR="00C07D50" w:rsidRPr="00F1348E" w:rsidRDefault="00C07D50" w:rsidP="00C07D50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 xml:space="preserve">Обрыв фазы </w:t>
            </w:r>
            <w:r w:rsidRPr="00F1348E">
              <w:rPr>
                <w:szCs w:val="24"/>
                <w:lang w:val="en-US"/>
              </w:rPr>
              <w:t>C</w:t>
            </w:r>
            <w:r w:rsidRPr="00F1348E">
              <w:rPr>
                <w:szCs w:val="24"/>
                <w:vertAlign w:val="superscript"/>
              </w:rPr>
              <w:t xml:space="preserve"> (2)</w:t>
            </w:r>
            <w:r w:rsidRPr="00F1348E"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4F092" w14:textId="77777777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D6DBA9F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9D5EB2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46B2F3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34BC3A60" w14:textId="77777777" w:rsidTr="0078558F">
        <w:trPr>
          <w:cantSplit/>
          <w:trHeight w:val="18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893CDC1" w14:textId="69892B33" w:rsidR="00C07D50" w:rsidRPr="00F1348E" w:rsidRDefault="00C07D50" w:rsidP="00C07D5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Обрыв нейтрального провода (</w:t>
            </w:r>
            <w:r w:rsidRPr="00F1348E">
              <w:rPr>
                <w:szCs w:val="24"/>
                <w:lang w:val="en-US"/>
              </w:rPr>
              <w:t>N</w:t>
            </w:r>
            <w:r w:rsidRPr="00F1348E">
              <w:rPr>
                <w:szCs w:val="24"/>
              </w:rPr>
              <w:t>)</w:t>
            </w:r>
            <w:r w:rsidRPr="00F1348E">
              <w:rPr>
                <w:szCs w:val="24"/>
                <w:vertAlign w:val="superscript"/>
              </w:rPr>
              <w:t xml:space="preserve"> (2)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949538F" w14:textId="77777777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D1764BF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0DE63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BE03E21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291F959E" w14:textId="77777777" w:rsidTr="0078558F">
        <w:trPr>
          <w:cantSplit/>
          <w:trHeight w:val="83"/>
        </w:trPr>
        <w:tc>
          <w:tcPr>
            <w:tcW w:w="43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880B3" w14:textId="3D05A835" w:rsidR="00C07D50" w:rsidRPr="00F1348E" w:rsidRDefault="00C07D50" w:rsidP="00C07D5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Короткое замыкание фазы</w:t>
            </w:r>
            <w:r w:rsidRPr="00F1348E">
              <w:rPr>
                <w:szCs w:val="24"/>
                <w:vertAlign w:val="superscript"/>
              </w:rPr>
              <w:t xml:space="preserve"> 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E0A3F" w14:textId="79403BCF" w:rsidR="00C07D50" w:rsidRPr="00F1348E" w:rsidRDefault="00C07D50" w:rsidP="00C07D50">
            <w:pPr>
              <w:spacing w:after="0" w:line="240" w:lineRule="auto"/>
              <w:jc w:val="center"/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69C0E12" w14:textId="3043700F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BD493B0" w14:textId="262EACAB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532CE43" w14:textId="67A2DEF4" w:rsidR="00C07D50" w:rsidRPr="00F1348E" w:rsidRDefault="00C07D50" w:rsidP="00C07D50">
            <w:pPr>
              <w:spacing w:after="0" w:line="240" w:lineRule="auto"/>
              <w:jc w:val="center"/>
            </w:pPr>
            <w:r w:rsidRPr="00F1348E">
              <w:t>–</w:t>
            </w:r>
          </w:p>
        </w:tc>
      </w:tr>
      <w:tr w:rsidR="0077157B" w:rsidRPr="00F1348E" w14:paraId="4B78559A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84C2B" w14:textId="3AC0EFD3" w:rsidR="00C07D50" w:rsidRPr="00F1348E" w:rsidRDefault="00C07D50" w:rsidP="00C07D50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 xml:space="preserve">Короткое замыкание фазы </w:t>
            </w:r>
            <w:r w:rsidRPr="00F1348E">
              <w:rPr>
                <w:szCs w:val="24"/>
                <w:lang w:val="en-US"/>
              </w:rPr>
              <w:t>A</w:t>
            </w:r>
            <w:r w:rsidRPr="00F1348E">
              <w:rPr>
                <w:szCs w:val="24"/>
                <w:vertAlign w:val="superscript"/>
              </w:rPr>
              <w:t xml:space="preserve"> (2)</w:t>
            </w:r>
            <w:r w:rsidRPr="00F1348E"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ED88D" w14:textId="77777777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7366546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D81647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DB988D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1FBB0C17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8E2DD" w14:textId="16BD39A9" w:rsidR="00C07D50" w:rsidRPr="00F1348E" w:rsidRDefault="00C07D50" w:rsidP="00C07D50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 xml:space="preserve">Короткое замыкание фазы </w:t>
            </w:r>
            <w:r w:rsidRPr="00F1348E">
              <w:rPr>
                <w:szCs w:val="24"/>
                <w:lang w:val="en-US"/>
              </w:rPr>
              <w:t>B</w:t>
            </w:r>
            <w:r w:rsidRPr="00F1348E">
              <w:rPr>
                <w:szCs w:val="24"/>
                <w:vertAlign w:val="superscript"/>
              </w:rPr>
              <w:t xml:space="preserve"> (2)</w:t>
            </w:r>
            <w:r w:rsidRPr="00F1348E"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42408" w14:textId="77777777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E072862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A543DD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62976B0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3627F296" w14:textId="77777777" w:rsidTr="009A510E">
        <w:trPr>
          <w:cantSplit/>
          <w:trHeight w:val="204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CB9323" w14:textId="7459D139" w:rsidR="00C07D50" w:rsidRPr="00F1348E" w:rsidRDefault="00C07D50" w:rsidP="00C07D50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 xml:space="preserve">Короткое замыкание фазы </w:t>
            </w:r>
            <w:r w:rsidRPr="00F1348E">
              <w:rPr>
                <w:szCs w:val="24"/>
                <w:lang w:val="en-US"/>
              </w:rPr>
              <w:t>C</w:t>
            </w:r>
            <w:r w:rsidRPr="00F1348E">
              <w:rPr>
                <w:szCs w:val="24"/>
                <w:vertAlign w:val="superscript"/>
              </w:rPr>
              <w:t xml:space="preserve"> (2)</w:t>
            </w:r>
            <w:r w:rsidRPr="00F1348E"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DD89C2D" w14:textId="77777777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9EC4ADC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08B99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4F856D5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0872366E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229BA" w14:textId="24BA6225" w:rsidR="00C07D50" w:rsidRPr="00F1348E" w:rsidRDefault="00C07D50" w:rsidP="00C07D50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 xml:space="preserve">Высокий ток фазы </w:t>
            </w:r>
            <w:r w:rsidRPr="00F1348E">
              <w:rPr>
                <w:szCs w:val="24"/>
                <w:lang w:val="en-US"/>
              </w:rPr>
              <w:t>A</w:t>
            </w:r>
            <w:r w:rsidRPr="00F1348E">
              <w:rPr>
                <w:szCs w:val="24"/>
                <w:vertAlign w:val="superscript"/>
              </w:rPr>
              <w:t xml:space="preserve"> (2)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7981E" w14:textId="77777777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2737EAF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CFB37F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2260A9F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49E8DFB5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EC413" w14:textId="6AE0ACA0" w:rsidR="00C07D50" w:rsidRPr="00F1348E" w:rsidRDefault="00C07D50" w:rsidP="00C07D50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 xml:space="preserve">Высокий ток фазы </w:t>
            </w:r>
            <w:r w:rsidRPr="00F1348E">
              <w:rPr>
                <w:szCs w:val="24"/>
                <w:lang w:val="en-US"/>
              </w:rPr>
              <w:t>B</w:t>
            </w:r>
            <w:r w:rsidRPr="00F1348E">
              <w:rPr>
                <w:szCs w:val="24"/>
                <w:vertAlign w:val="superscript"/>
              </w:rPr>
              <w:t xml:space="preserve"> (2)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4DA86" w14:textId="77777777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CFF1CD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17C20A0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1FC5F83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5D19C7F1" w14:textId="77777777" w:rsidTr="009A510E">
        <w:trPr>
          <w:cantSplit/>
          <w:trHeight w:val="195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5DB08AA" w14:textId="79833CD0" w:rsidR="00C07D50" w:rsidRPr="00F1348E" w:rsidRDefault="00C07D50" w:rsidP="00C07D50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 xml:space="preserve">Высокий ток фазы </w:t>
            </w:r>
            <w:r w:rsidRPr="00F1348E">
              <w:rPr>
                <w:szCs w:val="24"/>
                <w:lang w:val="en-US"/>
              </w:rPr>
              <w:t>C</w:t>
            </w:r>
            <w:r w:rsidRPr="00F1348E">
              <w:rPr>
                <w:szCs w:val="24"/>
                <w:vertAlign w:val="superscript"/>
              </w:rPr>
              <w:t xml:space="preserve"> (2)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EE80713" w14:textId="77777777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66428E9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257A6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2694F73" w14:textId="77777777" w:rsidR="00C07D50" w:rsidRPr="00F1348E" w:rsidRDefault="00C07D50" w:rsidP="00C07D5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12614CCF" w14:textId="77777777" w:rsidTr="009A510E">
        <w:trPr>
          <w:cantSplit/>
          <w:trHeight w:val="149"/>
        </w:trPr>
        <w:tc>
          <w:tcPr>
            <w:tcW w:w="4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104629F" w14:textId="39F7279A" w:rsidR="00C07D50" w:rsidRPr="00F1348E" w:rsidRDefault="00C07D50" w:rsidP="00C07D5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Короткое замыкание в сети </w:t>
            </w:r>
            <w:r w:rsidRPr="00F1348E">
              <w:rPr>
                <w:szCs w:val="24"/>
                <w:vertAlign w:val="superscript"/>
              </w:rPr>
              <w:t>(1)</w:t>
            </w:r>
            <w:r w:rsidRPr="00F1348E">
              <w:rPr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485B29" w14:textId="59B7005B" w:rsidR="00C07D50" w:rsidRPr="00F1348E" w:rsidRDefault="00C07D50" w:rsidP="00C07D50">
            <w:pPr>
              <w:spacing w:after="0" w:line="240" w:lineRule="auto"/>
              <w:jc w:val="center"/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2DDEEDC" w14:textId="5C9592DA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16C3F" w14:textId="712F8F55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842B687" w14:textId="489A9D6D" w:rsidR="00C07D50" w:rsidRPr="00F1348E" w:rsidRDefault="00C07D50" w:rsidP="00C07D50">
            <w:pPr>
              <w:spacing w:after="0" w:line="240" w:lineRule="auto"/>
              <w:jc w:val="center"/>
            </w:pPr>
            <w:r w:rsidRPr="00F1348E">
              <w:t>–</w:t>
            </w:r>
          </w:p>
        </w:tc>
      </w:tr>
      <w:tr w:rsidR="0077157B" w:rsidRPr="00F1348E" w14:paraId="1F1398D1" w14:textId="77777777" w:rsidTr="009A510E">
        <w:trPr>
          <w:cantSplit/>
          <w:trHeight w:val="80"/>
        </w:trPr>
        <w:tc>
          <w:tcPr>
            <w:tcW w:w="4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FF14CF0" w14:textId="6E9627A6" w:rsidR="00C07D50" w:rsidRPr="00F1348E" w:rsidRDefault="00C07D50" w:rsidP="00C07D5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Короткое замыкание в сети фазы </w:t>
            </w:r>
            <w:r w:rsidRPr="00F1348E">
              <w:rPr>
                <w:szCs w:val="24"/>
                <w:lang w:val="en-US"/>
              </w:rPr>
              <w:t>A</w:t>
            </w:r>
            <w:r w:rsidRPr="00F1348E">
              <w:rPr>
                <w:szCs w:val="24"/>
                <w:vertAlign w:val="superscript"/>
              </w:rPr>
              <w:t xml:space="preserve"> (2)</w:t>
            </w:r>
            <w:r w:rsidRPr="00F1348E">
              <w:rPr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2177AB" w14:textId="117C0F55" w:rsidR="00C07D50" w:rsidRPr="00F1348E" w:rsidRDefault="00C07D50" w:rsidP="00C07D50">
            <w:pPr>
              <w:spacing w:after="0" w:line="240" w:lineRule="auto"/>
              <w:jc w:val="center"/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9F8A4D9" w14:textId="5F64E573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90ED9" w14:textId="3CC3681C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1B5187" w14:textId="2F7DD343" w:rsidR="00C07D50" w:rsidRPr="00F1348E" w:rsidRDefault="00C07D50" w:rsidP="00C07D50">
            <w:pPr>
              <w:spacing w:after="0" w:line="240" w:lineRule="auto"/>
              <w:jc w:val="center"/>
            </w:pPr>
            <w:r w:rsidRPr="00F1348E">
              <w:t>–</w:t>
            </w:r>
          </w:p>
        </w:tc>
      </w:tr>
      <w:tr w:rsidR="0077157B" w:rsidRPr="00F1348E" w14:paraId="2EB21C3C" w14:textId="77777777" w:rsidTr="009A510E">
        <w:trPr>
          <w:cantSplit/>
          <w:trHeight w:val="184"/>
        </w:trPr>
        <w:tc>
          <w:tcPr>
            <w:tcW w:w="4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C0CD298" w14:textId="091E8A0F" w:rsidR="00C07D50" w:rsidRPr="00F1348E" w:rsidRDefault="00C07D50" w:rsidP="00C07D5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Короткое замыкание в сети фазы </w:t>
            </w:r>
            <w:r w:rsidRPr="00F1348E">
              <w:rPr>
                <w:szCs w:val="24"/>
                <w:lang w:val="en-US"/>
              </w:rPr>
              <w:t>B</w:t>
            </w:r>
            <w:r w:rsidRPr="00F1348E">
              <w:rPr>
                <w:szCs w:val="24"/>
                <w:vertAlign w:val="superscript"/>
              </w:rPr>
              <w:t xml:space="preserve"> (2)</w:t>
            </w:r>
            <w:r w:rsidRPr="00F1348E">
              <w:rPr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2F7D868" w14:textId="73A31752" w:rsidR="00C07D50" w:rsidRPr="00F1348E" w:rsidRDefault="00C07D50" w:rsidP="00C07D50">
            <w:pPr>
              <w:spacing w:after="0" w:line="240" w:lineRule="auto"/>
              <w:jc w:val="center"/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935B052" w14:textId="52C295A1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2FE2" w14:textId="0DF3309C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0CB9F7B" w14:textId="459C9275" w:rsidR="00C07D50" w:rsidRPr="00F1348E" w:rsidRDefault="00C07D50" w:rsidP="00C07D50">
            <w:pPr>
              <w:spacing w:after="0" w:line="240" w:lineRule="auto"/>
              <w:jc w:val="center"/>
            </w:pPr>
            <w:r w:rsidRPr="00F1348E">
              <w:t>–</w:t>
            </w:r>
          </w:p>
        </w:tc>
      </w:tr>
      <w:tr w:rsidR="0077157B" w:rsidRPr="00F1348E" w14:paraId="161E4DBD" w14:textId="77777777" w:rsidTr="009A510E">
        <w:trPr>
          <w:cantSplit/>
          <w:trHeight w:val="115"/>
        </w:trPr>
        <w:tc>
          <w:tcPr>
            <w:tcW w:w="43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2F77A" w14:textId="22AB7EC7" w:rsidR="00C07D50" w:rsidRPr="00F1348E" w:rsidRDefault="00C07D50" w:rsidP="00C07D5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Короткое замыкание в сети фазы </w:t>
            </w:r>
            <w:r w:rsidRPr="00F1348E">
              <w:rPr>
                <w:szCs w:val="24"/>
                <w:lang w:val="en-US"/>
              </w:rPr>
              <w:t>C</w:t>
            </w:r>
            <w:r w:rsidRPr="00F1348E">
              <w:rPr>
                <w:szCs w:val="24"/>
                <w:vertAlign w:val="superscript"/>
              </w:rPr>
              <w:t xml:space="preserve"> (2)</w:t>
            </w:r>
            <w:r w:rsidRPr="00F1348E">
              <w:rPr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CB23A" w14:textId="282B5DD4" w:rsidR="00C07D50" w:rsidRPr="00F1348E" w:rsidRDefault="00C07D50" w:rsidP="00C07D50">
            <w:pPr>
              <w:spacing w:after="0" w:line="240" w:lineRule="auto"/>
              <w:jc w:val="center"/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90E29AB" w14:textId="22BB5713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F6173B7" w14:textId="08082B34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8A11137" w14:textId="3C6E1F51" w:rsidR="00C07D50" w:rsidRPr="00F1348E" w:rsidRDefault="00C07D50" w:rsidP="00C07D50">
            <w:pPr>
              <w:spacing w:after="0" w:line="240" w:lineRule="auto"/>
              <w:jc w:val="center"/>
            </w:pPr>
            <w:r w:rsidRPr="00F1348E">
              <w:t>–</w:t>
            </w:r>
          </w:p>
        </w:tc>
      </w:tr>
      <w:tr w:rsidR="0077157B" w:rsidRPr="00F1348E" w14:paraId="5B97FDE9" w14:textId="77777777" w:rsidTr="00076500">
        <w:trPr>
          <w:cantSplit/>
          <w:trHeight w:val="130"/>
        </w:trPr>
        <w:tc>
          <w:tcPr>
            <w:tcW w:w="99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3FBE2" w14:textId="77777777" w:rsidR="00C07D50" w:rsidRPr="00F1348E" w:rsidRDefault="00C07D50" w:rsidP="00C07D50">
            <w:pPr>
              <w:spacing w:before="240" w:after="0" w:line="360" w:lineRule="auto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Примечания:</w:t>
            </w:r>
          </w:p>
          <w:p w14:paraId="0B0ACDB2" w14:textId="77777777" w:rsidR="00C07D50" w:rsidRPr="00F1348E" w:rsidRDefault="00C07D50" w:rsidP="00C07D50">
            <w:pPr>
              <w:pStyle w:val="af3"/>
              <w:numPr>
                <w:ilvl w:val="0"/>
                <w:numId w:val="9"/>
              </w:numPr>
              <w:tabs>
                <w:tab w:val="left" w:pos="456"/>
              </w:tabs>
              <w:spacing w:after="0" w:line="360" w:lineRule="auto"/>
              <w:ind w:left="30" w:firstLine="0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Параметры, помеченные символом (1), могут передаваться по логическому каналу EEC.</w:t>
            </w:r>
          </w:p>
          <w:p w14:paraId="4118483C" w14:textId="6463541D" w:rsidR="00C07D50" w:rsidRPr="00F1348E" w:rsidRDefault="00C07D50" w:rsidP="00C07D50">
            <w:pPr>
              <w:pStyle w:val="af3"/>
              <w:numPr>
                <w:ilvl w:val="0"/>
                <w:numId w:val="9"/>
              </w:numPr>
              <w:tabs>
                <w:tab w:val="left" w:pos="456"/>
              </w:tabs>
              <w:spacing w:after="0" w:line="360" w:lineRule="auto"/>
              <w:ind w:left="30" w:firstLine="0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Параметры, помеченные символом (2), передаются только по логическому каналу TMC.</w:t>
            </w:r>
          </w:p>
        </w:tc>
      </w:tr>
    </w:tbl>
    <w:p w14:paraId="0FB49FBE" w14:textId="77777777" w:rsidR="00795ABB" w:rsidRPr="00F1348E" w:rsidRDefault="00795ABB" w:rsidP="00795ABB">
      <w:pPr>
        <w:pStyle w:val="3"/>
        <w:numPr>
          <w:ilvl w:val="0"/>
          <w:numId w:val="0"/>
        </w:numPr>
        <w:spacing w:before="0"/>
        <w:ind w:left="567"/>
        <w:rPr>
          <w:sz w:val="28"/>
          <w:szCs w:val="28"/>
        </w:rPr>
      </w:pPr>
    </w:p>
    <w:p w14:paraId="7931175E" w14:textId="0128A7A9" w:rsidR="00F1782D" w:rsidRPr="00F1348E" w:rsidRDefault="00F1782D" w:rsidP="00F1782D">
      <w:pPr>
        <w:pStyle w:val="3"/>
        <w:spacing w:before="0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Состав данных передаваемых в БРЗУ-115АМ-ТВРС</w:t>
      </w:r>
    </w:p>
    <w:p w14:paraId="6B5A5D45" w14:textId="79EDEB43" w:rsidR="00F1782D" w:rsidRPr="00F1348E" w:rsidRDefault="00F1782D" w:rsidP="00F1782D">
      <w:pPr>
        <w:pStyle w:val="af5"/>
        <w:spacing w:before="240"/>
        <w:ind w:firstLine="567"/>
      </w:pPr>
      <w:r w:rsidRPr="00F1348E">
        <w:t xml:space="preserve">Настоящей спецификацией локальной сети контроллеров определен состав данных, передаваемых в </w:t>
      </w:r>
      <w:r w:rsidR="00B41FFE" w:rsidRPr="00F1348E">
        <w:t>БРЗУ-115АМ</w:t>
      </w:r>
      <w:r w:rsidRPr="00F1348E">
        <w:t xml:space="preserve">-ТВРС. Выполнение передачи данных в </w:t>
      </w:r>
      <w:r w:rsidR="00B41FFE" w:rsidRPr="00F1348E">
        <w:t>БРЗУ-115АМ</w:t>
      </w:r>
      <w:r w:rsidRPr="00F1348E">
        <w:t xml:space="preserve">-ТВРС допускается только по логическому каналу </w:t>
      </w:r>
      <w:r w:rsidRPr="00F1348E">
        <w:rPr>
          <w:lang w:val="en-US"/>
        </w:rPr>
        <w:t>TMC</w:t>
      </w:r>
      <w:r w:rsidRPr="00F1348E">
        <w:t xml:space="preserve">.  Состав данных, передаваемых в БРЗУ-115АМ-ТВРС, приведен в </w:t>
      </w:r>
      <w:r w:rsidRPr="00F1348E">
        <w:lastRenderedPageBreak/>
        <w:t xml:space="preserve">таблице </w:t>
      </w:r>
      <w:r w:rsidRPr="00F1348E">
        <w:fldChar w:fldCharType="begin"/>
      </w:r>
      <w:r w:rsidRPr="00F1348E">
        <w:instrText xml:space="preserve"> REF _Ref136873818 \h  \* MERGEFORMAT </w:instrText>
      </w:r>
      <w:r w:rsidRPr="00F1348E">
        <w:fldChar w:fldCharType="separate"/>
      </w:r>
      <w:r w:rsidR="00351519" w:rsidRPr="00351519">
        <w:rPr>
          <w:vanish/>
        </w:rPr>
        <w:t xml:space="preserve">Таблица </w:t>
      </w:r>
      <w:r w:rsidR="00351519">
        <w:rPr>
          <w:noProof/>
        </w:rPr>
        <w:t>13</w:t>
      </w:r>
      <w:r w:rsidRPr="00F1348E">
        <w:fldChar w:fldCharType="end"/>
      </w:r>
      <w:r w:rsidRPr="00F1348E">
        <w:t>.</w:t>
      </w:r>
    </w:p>
    <w:p w14:paraId="04B8FE1B" w14:textId="5CF808B8" w:rsidR="00F1782D" w:rsidRPr="00F1348E" w:rsidRDefault="00F1782D" w:rsidP="00F1782D">
      <w:pPr>
        <w:pStyle w:val="-1"/>
        <w:ind w:left="284" w:hanging="568"/>
        <w:rPr>
          <w:sz w:val="28"/>
          <w:szCs w:val="28"/>
        </w:rPr>
      </w:pPr>
      <w:bookmarkStart w:id="37" w:name="_Ref136873818"/>
      <w:r w:rsidRPr="00F1348E">
        <w:rPr>
          <w:sz w:val="28"/>
          <w:szCs w:val="28"/>
        </w:rPr>
        <w:t xml:space="preserve">Таблица </w:t>
      </w:r>
      <w:r w:rsidRPr="00F1348E">
        <w:rPr>
          <w:i/>
          <w:sz w:val="28"/>
          <w:szCs w:val="28"/>
        </w:rPr>
        <w:fldChar w:fldCharType="begin"/>
      </w:r>
      <w:r w:rsidRPr="00F1348E">
        <w:rPr>
          <w:sz w:val="28"/>
          <w:szCs w:val="28"/>
        </w:rPr>
        <w:instrText xml:space="preserve"> SEQ Таблица \* ARABIC </w:instrText>
      </w:r>
      <w:r w:rsidRPr="00F1348E">
        <w:rPr>
          <w:i/>
          <w:sz w:val="28"/>
          <w:szCs w:val="28"/>
        </w:rPr>
        <w:fldChar w:fldCharType="separate"/>
      </w:r>
      <w:r w:rsidR="00351519">
        <w:rPr>
          <w:noProof/>
          <w:sz w:val="28"/>
          <w:szCs w:val="28"/>
        </w:rPr>
        <w:t>13</w:t>
      </w:r>
      <w:r w:rsidRPr="00F1348E">
        <w:rPr>
          <w:i/>
          <w:sz w:val="28"/>
          <w:szCs w:val="28"/>
        </w:rPr>
        <w:fldChar w:fldCharType="end"/>
      </w:r>
      <w:bookmarkEnd w:id="37"/>
      <w:r w:rsidRPr="00F1348E">
        <w:rPr>
          <w:sz w:val="28"/>
          <w:szCs w:val="28"/>
        </w:rPr>
        <w:t xml:space="preserve"> – Состав данных, передаваемых в БРЗУ-115АМ-ТВРС</w:t>
      </w:r>
    </w:p>
    <w:tbl>
      <w:tblPr>
        <w:tblW w:w="9923" w:type="dxa"/>
        <w:tblInd w:w="-289" w:type="dxa"/>
        <w:tblLook w:val="04A0" w:firstRow="1" w:lastRow="0" w:firstColumn="1" w:lastColumn="0" w:noHBand="0" w:noVBand="1"/>
      </w:tblPr>
      <w:tblGrid>
        <w:gridCol w:w="4395"/>
        <w:gridCol w:w="1134"/>
        <w:gridCol w:w="1701"/>
        <w:gridCol w:w="1276"/>
        <w:gridCol w:w="1417"/>
      </w:tblGrid>
      <w:tr w:rsidR="0077157B" w:rsidRPr="00F1348E" w14:paraId="57683B75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903C9" w14:textId="77777777" w:rsidR="00F1782D" w:rsidRPr="00F1348E" w:rsidRDefault="00F1782D" w:rsidP="00076500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Наименование параметра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315C7" w14:textId="77777777" w:rsidR="00F1782D" w:rsidRPr="00F1348E" w:rsidRDefault="00F1782D" w:rsidP="00076500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proofErr w:type="spellStart"/>
            <w:r w:rsidRPr="00F1348E">
              <w:rPr>
                <w:b/>
                <w:bCs/>
                <w:i/>
                <w:iCs/>
                <w:szCs w:val="24"/>
              </w:rPr>
              <w:t>Ед</w:t>
            </w:r>
            <w:proofErr w:type="spellEnd"/>
            <w:r w:rsidRPr="00F1348E">
              <w:rPr>
                <w:b/>
                <w:bCs/>
                <w:i/>
                <w:iCs/>
                <w:szCs w:val="24"/>
                <w:lang w:val="en-US"/>
              </w:rPr>
              <w:t>.</w:t>
            </w:r>
            <w:r w:rsidRPr="00F1348E">
              <w:rPr>
                <w:b/>
                <w:bCs/>
                <w:i/>
                <w:iCs/>
                <w:szCs w:val="24"/>
              </w:rPr>
              <w:t xml:space="preserve"> </w:t>
            </w:r>
            <w:proofErr w:type="spellStart"/>
            <w:r w:rsidRPr="00F1348E">
              <w:rPr>
                <w:b/>
                <w:bCs/>
                <w:i/>
                <w:iCs/>
                <w:szCs w:val="24"/>
              </w:rPr>
              <w:t>изм</w:t>
            </w:r>
            <w:proofErr w:type="spellEnd"/>
            <w:r w:rsidRPr="00F1348E">
              <w:rPr>
                <w:b/>
                <w:bCs/>
                <w:i/>
                <w:iCs/>
                <w:szCs w:val="24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2375260" w14:textId="77777777" w:rsidR="00F1782D" w:rsidRPr="00F1348E" w:rsidRDefault="00F1782D" w:rsidP="00076500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Допустимое значение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F6019F8" w14:textId="77777777" w:rsidR="00F1782D" w:rsidRPr="00F1348E" w:rsidRDefault="00F1782D" w:rsidP="00076500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Тип данных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4D12AEB" w14:textId="77777777" w:rsidR="00F1782D" w:rsidRPr="00F1348E" w:rsidRDefault="00F1782D" w:rsidP="00076500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Цена младшего разряда</w:t>
            </w:r>
          </w:p>
        </w:tc>
      </w:tr>
      <w:tr w:rsidR="0077157B" w:rsidRPr="00F1348E" w14:paraId="52FB178E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DD949" w14:textId="77777777" w:rsidR="00F1782D" w:rsidRPr="00F1348E" w:rsidRDefault="00F1782D" w:rsidP="00076500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Заводской номер генератора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5A0EF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43BBB62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2</w:t>
            </w:r>
            <w:r w:rsidRPr="00F1348E">
              <w:rPr>
                <w:szCs w:val="24"/>
                <w:vertAlign w:val="superscript"/>
              </w:rPr>
              <w:t>32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29047D0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ULONG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1FCCA9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</w:tbl>
    <w:p w14:paraId="7515E706" w14:textId="77777777" w:rsidR="0073322B" w:rsidRPr="00F1348E" w:rsidRDefault="0073322B" w:rsidP="0073322B">
      <w:pPr>
        <w:pStyle w:val="3"/>
        <w:numPr>
          <w:ilvl w:val="0"/>
          <w:numId w:val="0"/>
        </w:numPr>
        <w:spacing w:before="0" w:line="360" w:lineRule="auto"/>
        <w:ind w:left="567"/>
      </w:pPr>
    </w:p>
    <w:p w14:paraId="7FFD90AF" w14:textId="0B6AF3F8" w:rsidR="0073322B" w:rsidRPr="00F1348E" w:rsidRDefault="0073322B" w:rsidP="0073322B">
      <w:pPr>
        <w:pStyle w:val="3"/>
        <w:spacing w:before="0"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Сообщения БРЗУ-АМ-ТВРС</w:t>
      </w:r>
    </w:p>
    <w:p w14:paraId="3DA4880E" w14:textId="4F25EB03" w:rsidR="0073322B" w:rsidRPr="00F1348E" w:rsidRDefault="0073322B" w:rsidP="0073322B">
      <w:pPr>
        <w:pStyle w:val="af5"/>
        <w:ind w:firstLine="567"/>
      </w:pPr>
      <w:r w:rsidRPr="00F1348E">
        <w:t xml:space="preserve">Поле данных (DATA) для сообщений принимаемых/выдаваемых </w:t>
      </w:r>
      <w:r w:rsidRPr="00F1348E">
        <w:br/>
        <w:t xml:space="preserve">БРЗУ-115АМ-ТВРС должны формироваться по правилам, определенным в </w:t>
      </w:r>
      <w:proofErr w:type="gramStart"/>
      <w:r w:rsidRPr="00F1348E">
        <w:t>приложении В</w:t>
      </w:r>
      <w:proofErr w:type="gramEnd"/>
      <w:r w:rsidRPr="00F1348E">
        <w:t xml:space="preserve"> настоящей спецификации.</w:t>
      </w:r>
    </w:p>
    <w:p w14:paraId="399A1B79" w14:textId="7CB5B9B6" w:rsidR="00F1782D" w:rsidRPr="00F1348E" w:rsidRDefault="00F1782D" w:rsidP="00F1782D">
      <w:pPr>
        <w:pStyle w:val="3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 xml:space="preserve">Состав данных передаваемых </w:t>
      </w:r>
      <w:proofErr w:type="spellStart"/>
      <w:r w:rsidRPr="00F1348E">
        <w:rPr>
          <w:sz w:val="28"/>
          <w:szCs w:val="28"/>
        </w:rPr>
        <w:t>БУиЗ</w:t>
      </w:r>
      <w:proofErr w:type="spellEnd"/>
      <w:r w:rsidRPr="00F1348E">
        <w:rPr>
          <w:sz w:val="28"/>
          <w:szCs w:val="28"/>
        </w:rPr>
        <w:t>-НС</w:t>
      </w:r>
    </w:p>
    <w:p w14:paraId="681CD356" w14:textId="5B8DF9C7" w:rsidR="00F1782D" w:rsidRPr="00F1348E" w:rsidRDefault="00F1782D" w:rsidP="00F1782D">
      <w:pPr>
        <w:pStyle w:val="af5"/>
        <w:spacing w:before="240"/>
        <w:ind w:firstLine="567"/>
      </w:pPr>
      <w:r w:rsidRPr="00F1348E">
        <w:t xml:space="preserve">Состав данных, передаваемых </w:t>
      </w:r>
      <w:proofErr w:type="spellStart"/>
      <w:r w:rsidRPr="00F1348E">
        <w:t>БУиЗ</w:t>
      </w:r>
      <w:proofErr w:type="spellEnd"/>
      <w:r w:rsidRPr="00F1348E">
        <w:t>-НС, приведен в таблице</w:t>
      </w:r>
      <w:r w:rsidRPr="00F1348E">
        <w:fldChar w:fldCharType="begin"/>
      </w:r>
      <w:r w:rsidRPr="00F1348E">
        <w:instrText xml:space="preserve"> REF _Ref136873845 \h  \* MERGEFORMAT </w:instrText>
      </w:r>
      <w:r w:rsidRPr="00F1348E">
        <w:fldChar w:fldCharType="separate"/>
      </w:r>
      <w:r w:rsidR="00351519" w:rsidRPr="00351519">
        <w:rPr>
          <w:vanish/>
        </w:rPr>
        <w:t>Таблица</w:t>
      </w:r>
      <w:r w:rsidR="00351519" w:rsidRPr="00F1348E">
        <w:t xml:space="preserve"> </w:t>
      </w:r>
      <w:r w:rsidR="00351519">
        <w:rPr>
          <w:noProof/>
        </w:rPr>
        <w:t>14</w:t>
      </w:r>
      <w:r w:rsidRPr="00F1348E">
        <w:fldChar w:fldCharType="end"/>
      </w:r>
      <w:r w:rsidRPr="00F1348E">
        <w:t>.</w:t>
      </w:r>
    </w:p>
    <w:p w14:paraId="34E4770A" w14:textId="2E5AF76D" w:rsidR="00F1782D" w:rsidRPr="00F1348E" w:rsidRDefault="00F1782D" w:rsidP="00F1782D">
      <w:pPr>
        <w:pStyle w:val="-1"/>
        <w:ind w:left="283" w:hanging="567"/>
        <w:rPr>
          <w:sz w:val="28"/>
          <w:szCs w:val="28"/>
        </w:rPr>
      </w:pPr>
      <w:bookmarkStart w:id="38" w:name="_Ref136873845"/>
      <w:r w:rsidRPr="00F1348E">
        <w:rPr>
          <w:sz w:val="28"/>
          <w:szCs w:val="28"/>
        </w:rPr>
        <w:t xml:space="preserve">Таблица </w:t>
      </w:r>
      <w:r w:rsidRPr="00F1348E">
        <w:rPr>
          <w:i/>
          <w:sz w:val="28"/>
          <w:szCs w:val="28"/>
        </w:rPr>
        <w:fldChar w:fldCharType="begin"/>
      </w:r>
      <w:r w:rsidRPr="00F1348E">
        <w:rPr>
          <w:sz w:val="28"/>
          <w:szCs w:val="28"/>
        </w:rPr>
        <w:instrText xml:space="preserve"> SEQ Таблица \* ARABIC </w:instrText>
      </w:r>
      <w:r w:rsidRPr="00F1348E">
        <w:rPr>
          <w:i/>
          <w:sz w:val="28"/>
          <w:szCs w:val="28"/>
        </w:rPr>
        <w:fldChar w:fldCharType="separate"/>
      </w:r>
      <w:r w:rsidR="00351519">
        <w:rPr>
          <w:noProof/>
          <w:sz w:val="28"/>
          <w:szCs w:val="28"/>
        </w:rPr>
        <w:t>14</w:t>
      </w:r>
      <w:r w:rsidRPr="00F1348E">
        <w:rPr>
          <w:i/>
          <w:sz w:val="28"/>
          <w:szCs w:val="28"/>
        </w:rPr>
        <w:fldChar w:fldCharType="end"/>
      </w:r>
      <w:bookmarkEnd w:id="38"/>
      <w:r w:rsidRPr="00F1348E">
        <w:rPr>
          <w:sz w:val="28"/>
          <w:szCs w:val="28"/>
        </w:rPr>
        <w:t xml:space="preserve"> – Состав данных </w:t>
      </w:r>
      <w:proofErr w:type="spellStart"/>
      <w:r w:rsidRPr="00F1348E">
        <w:rPr>
          <w:sz w:val="28"/>
          <w:szCs w:val="28"/>
        </w:rPr>
        <w:t>БУиЗ</w:t>
      </w:r>
      <w:proofErr w:type="spellEnd"/>
      <w:r w:rsidRPr="00F1348E">
        <w:rPr>
          <w:sz w:val="28"/>
          <w:szCs w:val="28"/>
        </w:rPr>
        <w:t>-НС</w:t>
      </w:r>
    </w:p>
    <w:tbl>
      <w:tblPr>
        <w:tblW w:w="9923" w:type="dxa"/>
        <w:tblInd w:w="-289" w:type="dxa"/>
        <w:tblLook w:val="04A0" w:firstRow="1" w:lastRow="0" w:firstColumn="1" w:lastColumn="0" w:noHBand="0" w:noVBand="1"/>
      </w:tblPr>
      <w:tblGrid>
        <w:gridCol w:w="4395"/>
        <w:gridCol w:w="1134"/>
        <w:gridCol w:w="1701"/>
        <w:gridCol w:w="1276"/>
        <w:gridCol w:w="1417"/>
      </w:tblGrid>
      <w:tr w:rsidR="0077157B" w:rsidRPr="00F1348E" w14:paraId="45DCC560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78A95" w14:textId="77777777" w:rsidR="00F1782D" w:rsidRPr="00F1348E" w:rsidRDefault="00F1782D" w:rsidP="00076500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Наименование параметра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C48B4" w14:textId="77777777" w:rsidR="00F1782D" w:rsidRPr="00F1348E" w:rsidRDefault="00F1782D" w:rsidP="00076500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proofErr w:type="spellStart"/>
            <w:r w:rsidRPr="00F1348E">
              <w:rPr>
                <w:b/>
                <w:bCs/>
                <w:i/>
                <w:iCs/>
                <w:szCs w:val="24"/>
              </w:rPr>
              <w:t>Ед</w:t>
            </w:r>
            <w:proofErr w:type="spellEnd"/>
            <w:r w:rsidRPr="00F1348E">
              <w:rPr>
                <w:b/>
                <w:bCs/>
                <w:i/>
                <w:iCs/>
                <w:szCs w:val="24"/>
                <w:lang w:val="en-US"/>
              </w:rPr>
              <w:t>.</w:t>
            </w:r>
            <w:r w:rsidRPr="00F1348E">
              <w:rPr>
                <w:b/>
                <w:bCs/>
                <w:i/>
                <w:iCs/>
                <w:szCs w:val="24"/>
              </w:rPr>
              <w:t xml:space="preserve"> </w:t>
            </w:r>
            <w:proofErr w:type="spellStart"/>
            <w:r w:rsidRPr="00F1348E">
              <w:rPr>
                <w:b/>
                <w:bCs/>
                <w:i/>
                <w:iCs/>
                <w:szCs w:val="24"/>
              </w:rPr>
              <w:t>изм</w:t>
            </w:r>
            <w:proofErr w:type="spellEnd"/>
            <w:r w:rsidRPr="00F1348E">
              <w:rPr>
                <w:b/>
                <w:bCs/>
                <w:i/>
                <w:iCs/>
                <w:szCs w:val="24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88DDB50" w14:textId="77777777" w:rsidR="00F1782D" w:rsidRPr="00F1348E" w:rsidRDefault="00F1782D" w:rsidP="00076500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Допустимое значение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5234F33" w14:textId="77777777" w:rsidR="00F1782D" w:rsidRPr="00F1348E" w:rsidRDefault="00F1782D" w:rsidP="00076500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Тип данных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6A227C6" w14:textId="77777777" w:rsidR="00F1782D" w:rsidRPr="00F1348E" w:rsidRDefault="00F1782D" w:rsidP="00076500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Цена младшего разряда</w:t>
            </w:r>
          </w:p>
        </w:tc>
      </w:tr>
      <w:tr w:rsidR="0077157B" w:rsidRPr="00F1348E" w14:paraId="68704BC5" w14:textId="77777777" w:rsidTr="00076500">
        <w:trPr>
          <w:cantSplit/>
          <w:trHeight w:val="323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8CC3D3" w14:textId="77777777" w:rsidR="00F1782D" w:rsidRPr="00F1348E" w:rsidRDefault="00F1782D" w:rsidP="0007650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Напряжение фаз А, </w:t>
            </w:r>
            <w:r w:rsidRPr="00F1348E">
              <w:rPr>
                <w:szCs w:val="24"/>
                <w:lang w:val="en-US"/>
              </w:rPr>
              <w:t>B</w:t>
            </w:r>
            <w:r w:rsidRPr="00F1348E">
              <w:rPr>
                <w:szCs w:val="24"/>
              </w:rPr>
              <w:t xml:space="preserve">, </w:t>
            </w:r>
            <w:r w:rsidRPr="00F1348E">
              <w:rPr>
                <w:szCs w:val="24"/>
                <w:lang w:val="en-US"/>
              </w:rPr>
              <w:t>C</w:t>
            </w:r>
            <w:r w:rsidRPr="00F1348E">
              <w:rPr>
                <w:szCs w:val="24"/>
              </w:rPr>
              <w:t xml:space="preserve"> на выходе СТГ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0414839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737C92FD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 xml:space="preserve">от 0 до </w:t>
            </w:r>
            <w:r w:rsidRPr="00F1348E">
              <w:rPr>
                <w:szCs w:val="24"/>
                <w:lang w:val="en-US"/>
              </w:rPr>
              <w:t>255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0D1FDD6A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UCHAR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1A7DD565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1,0 В</w:t>
            </w:r>
          </w:p>
        </w:tc>
      </w:tr>
      <w:tr w:rsidR="0077157B" w:rsidRPr="00F1348E" w14:paraId="303CC5EC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7BABB" w14:textId="77777777" w:rsidR="00F1782D" w:rsidRPr="00F1348E" w:rsidRDefault="00F1782D" w:rsidP="0007650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Напряжение фаз А, </w:t>
            </w:r>
            <w:r w:rsidRPr="00F1348E">
              <w:rPr>
                <w:szCs w:val="24"/>
                <w:lang w:val="en-US"/>
              </w:rPr>
              <w:t>B</w:t>
            </w:r>
            <w:r w:rsidRPr="00F1348E">
              <w:rPr>
                <w:szCs w:val="24"/>
              </w:rPr>
              <w:t xml:space="preserve">, </w:t>
            </w:r>
            <w:r w:rsidRPr="00F1348E">
              <w:rPr>
                <w:szCs w:val="24"/>
                <w:lang w:val="en-US"/>
              </w:rPr>
              <w:t>C</w:t>
            </w:r>
            <w:r w:rsidRPr="00F1348E">
              <w:rPr>
                <w:szCs w:val="24"/>
              </w:rPr>
              <w:t xml:space="preserve"> в бортовой сети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35C92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2E30F34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 xml:space="preserve">от 0 до </w:t>
            </w:r>
            <w:r w:rsidRPr="00F1348E">
              <w:rPr>
                <w:szCs w:val="24"/>
                <w:lang w:val="en-US"/>
              </w:rPr>
              <w:t>255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BCB0047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UCHAR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5D67B16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1,0 В</w:t>
            </w:r>
          </w:p>
        </w:tc>
      </w:tr>
      <w:tr w:rsidR="0077157B" w:rsidRPr="00F1348E" w14:paraId="7038824F" w14:textId="77777777" w:rsidTr="00076500">
        <w:trPr>
          <w:cantSplit/>
          <w:trHeight w:val="27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81BACA" w14:textId="77777777" w:rsidR="00F1782D" w:rsidRPr="00F1348E" w:rsidRDefault="00F1782D" w:rsidP="00076500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Частота генерируемого напряжения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9E798DE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Гц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24E07369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51B85929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USHORT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84167D1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1,0 Гц</w:t>
            </w:r>
          </w:p>
        </w:tc>
      </w:tr>
      <w:tr w:rsidR="0077157B" w:rsidRPr="00F1348E" w14:paraId="652CEEBC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BF22E" w14:textId="77777777" w:rsidR="00F1782D" w:rsidRPr="00F1348E" w:rsidRDefault="00F1782D" w:rsidP="0007650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Ток фаз А, </w:t>
            </w:r>
            <w:r w:rsidRPr="00F1348E">
              <w:rPr>
                <w:szCs w:val="24"/>
                <w:lang w:val="en-US"/>
              </w:rPr>
              <w:t>B</w:t>
            </w:r>
            <w:r w:rsidRPr="00F1348E">
              <w:rPr>
                <w:szCs w:val="24"/>
              </w:rPr>
              <w:t xml:space="preserve">, </w:t>
            </w:r>
            <w:r w:rsidRPr="00F1348E">
              <w:rPr>
                <w:szCs w:val="24"/>
                <w:lang w:val="en-US"/>
              </w:rPr>
              <w:t>C</w:t>
            </w:r>
            <w:r w:rsidRPr="00F1348E">
              <w:rPr>
                <w:szCs w:val="24"/>
              </w:rPr>
              <w:t xml:space="preserve"> СТГ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6B4B0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C3EA5F2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от 0 до 655</w:t>
            </w:r>
            <w:r w:rsidRPr="00F1348E">
              <w:rPr>
                <w:szCs w:val="24"/>
                <w:lang w:val="en-US"/>
              </w:rPr>
              <w:t>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70FEDD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USHORT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BEE6F33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0,01 А</w:t>
            </w:r>
          </w:p>
        </w:tc>
      </w:tr>
      <w:tr w:rsidR="0077157B" w:rsidRPr="00F1348E" w14:paraId="1CEC16FA" w14:textId="77777777" w:rsidTr="00076500">
        <w:trPr>
          <w:cantSplit/>
          <w:trHeight w:val="17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7CFA221" w14:textId="77777777" w:rsidR="00F1782D" w:rsidRPr="00F1348E" w:rsidRDefault="00F1782D" w:rsidP="0007650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Частота вращения СТГ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38B7AD2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об/мин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8F391EB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15000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1D717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USHORT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A15445A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1,0 об/мин</w:t>
            </w:r>
          </w:p>
        </w:tc>
      </w:tr>
      <w:tr w:rsidR="0077157B" w:rsidRPr="00F1348E" w14:paraId="047CFBFE" w14:textId="77777777" w:rsidTr="00076500">
        <w:trPr>
          <w:cantSplit/>
          <w:trHeight w:val="97"/>
        </w:trPr>
        <w:tc>
          <w:tcPr>
            <w:tcW w:w="43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A260D" w14:textId="77777777" w:rsidR="00F1782D" w:rsidRPr="00F1348E" w:rsidRDefault="00F1782D" w:rsidP="0007650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Температура СТГ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28129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°С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BB1E3D3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 xml:space="preserve">от 0 до </w:t>
            </w:r>
            <w:r w:rsidRPr="00F1348E">
              <w:rPr>
                <w:szCs w:val="24"/>
                <w:lang w:val="en-US"/>
              </w:rPr>
              <w:t>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7DFF00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UCHAR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6AC8BD3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°С</w:t>
            </w:r>
          </w:p>
        </w:tc>
      </w:tr>
      <w:tr w:rsidR="0077157B" w:rsidRPr="00F1348E" w14:paraId="7A709CD0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BE6AF" w14:textId="07DEADEA" w:rsidR="00C07D50" w:rsidRPr="00F1348E" w:rsidRDefault="00C07D50" w:rsidP="00C07D5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Текущая наработка СТГ</w:t>
            </w:r>
            <w:r w:rsidRPr="00F1348E">
              <w:rPr>
                <w:szCs w:val="24"/>
                <w:vertAlign w:val="superscript"/>
              </w:rPr>
              <w:t xml:space="preserve"> (2)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DB63F" w14:textId="77777777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8B54D3A" w14:textId="445B4CA4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 xml:space="preserve">от 0 до </w:t>
            </w:r>
            <w:r w:rsidR="00E501B9" w:rsidRPr="00F1348E">
              <w:rPr>
                <w:szCs w:val="24"/>
              </w:rPr>
              <w:t>(</w:t>
            </w:r>
            <w:r w:rsidRPr="00F1348E">
              <w:rPr>
                <w:szCs w:val="24"/>
              </w:rPr>
              <w:t>2</w:t>
            </w:r>
            <w:r w:rsidRPr="00F1348E">
              <w:rPr>
                <w:szCs w:val="24"/>
                <w:vertAlign w:val="superscript"/>
              </w:rPr>
              <w:t>32</w:t>
            </w:r>
            <w:r w:rsidR="00E501B9" w:rsidRPr="00F1348E">
              <w:rPr>
                <w:szCs w:val="24"/>
              </w:rPr>
              <w:t>- 1)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E6088B5" w14:textId="699B9819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ULONG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694B09" w14:textId="77777777" w:rsidR="00C07D50" w:rsidRPr="00F1348E" w:rsidRDefault="00C07D50" w:rsidP="00C07D5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1,0 ч</w:t>
            </w:r>
          </w:p>
        </w:tc>
      </w:tr>
      <w:tr w:rsidR="0077157B" w:rsidRPr="00F1348E" w14:paraId="714BDF71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CE434" w14:textId="04C29984" w:rsidR="00E501B9" w:rsidRPr="00F1348E" w:rsidRDefault="00E501B9" w:rsidP="00E501B9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 xml:space="preserve">Текущая наработка </w:t>
            </w:r>
            <w:proofErr w:type="spellStart"/>
            <w:r w:rsidRPr="00F1348E">
              <w:rPr>
                <w:szCs w:val="24"/>
              </w:rPr>
              <w:t>БУиЗ</w:t>
            </w:r>
            <w:proofErr w:type="spellEnd"/>
            <w:r w:rsidRPr="00F1348E">
              <w:rPr>
                <w:szCs w:val="24"/>
                <w:vertAlign w:val="superscript"/>
              </w:rPr>
              <w:t xml:space="preserve"> (2)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B767C" w14:textId="77777777" w:rsidR="00E501B9" w:rsidRPr="00F1348E" w:rsidRDefault="00E501B9" w:rsidP="00E501B9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6CD337C" w14:textId="12E20436" w:rsidR="00E501B9" w:rsidRPr="00F1348E" w:rsidRDefault="00E501B9" w:rsidP="00E501B9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(2</w:t>
            </w:r>
            <w:r w:rsidRPr="00F1348E">
              <w:rPr>
                <w:szCs w:val="24"/>
                <w:vertAlign w:val="superscript"/>
              </w:rPr>
              <w:t>32</w:t>
            </w:r>
            <w:r w:rsidRPr="00F1348E">
              <w:rPr>
                <w:szCs w:val="24"/>
              </w:rPr>
              <w:t>- 1)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3CFDFA" w14:textId="6B0C2EE3" w:rsidR="00E501B9" w:rsidRPr="00F1348E" w:rsidRDefault="00E501B9" w:rsidP="00E501B9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ULONG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3E8492C" w14:textId="77777777" w:rsidR="00E501B9" w:rsidRPr="00F1348E" w:rsidRDefault="00E501B9" w:rsidP="00E501B9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1,0 ч</w:t>
            </w:r>
          </w:p>
        </w:tc>
      </w:tr>
      <w:tr w:rsidR="0077157B" w:rsidRPr="00F1348E" w14:paraId="60601166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7F6AD" w14:textId="38881693" w:rsidR="00E501B9" w:rsidRPr="00F1348E" w:rsidRDefault="00E501B9" w:rsidP="00E501B9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Заводской номер СТГ</w:t>
            </w:r>
            <w:r w:rsidRPr="00F1348E">
              <w:rPr>
                <w:szCs w:val="24"/>
                <w:vertAlign w:val="superscript"/>
              </w:rPr>
              <w:t xml:space="preserve"> (2)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F11CE" w14:textId="77777777" w:rsidR="00E501B9" w:rsidRPr="00F1348E" w:rsidRDefault="00E501B9" w:rsidP="00E501B9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46AE633" w14:textId="526A0CB5" w:rsidR="00E501B9" w:rsidRPr="00F1348E" w:rsidRDefault="00E501B9" w:rsidP="00E501B9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(2</w:t>
            </w:r>
            <w:r w:rsidRPr="00F1348E">
              <w:rPr>
                <w:szCs w:val="24"/>
                <w:vertAlign w:val="superscript"/>
              </w:rPr>
              <w:t>32</w:t>
            </w:r>
            <w:r w:rsidRPr="00F1348E">
              <w:rPr>
                <w:szCs w:val="24"/>
              </w:rPr>
              <w:t>- 1)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40E0E9E" w14:textId="77777777" w:rsidR="00E501B9" w:rsidRPr="00F1348E" w:rsidRDefault="00E501B9" w:rsidP="00E501B9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ULONG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A537FF1" w14:textId="77777777" w:rsidR="00E501B9" w:rsidRPr="00F1348E" w:rsidRDefault="00E501B9" w:rsidP="00E501B9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5EE0C97A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84F84" w14:textId="57D6D307" w:rsidR="00E501B9" w:rsidRPr="00F1348E" w:rsidRDefault="00E501B9" w:rsidP="00E501B9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Заводской номер </w:t>
            </w:r>
            <w:proofErr w:type="spellStart"/>
            <w:r w:rsidRPr="00F1348E">
              <w:rPr>
                <w:szCs w:val="24"/>
              </w:rPr>
              <w:t>БУиЗ</w:t>
            </w:r>
            <w:proofErr w:type="spellEnd"/>
            <w:r w:rsidRPr="00F1348E">
              <w:rPr>
                <w:szCs w:val="24"/>
                <w:vertAlign w:val="superscript"/>
              </w:rPr>
              <w:t xml:space="preserve"> </w:t>
            </w:r>
            <w:r w:rsidRPr="00F1348E">
              <w:rPr>
                <w:szCs w:val="24"/>
              </w:rPr>
              <w:t>и версия ПО</w:t>
            </w:r>
            <w:r w:rsidRPr="00F1348E">
              <w:rPr>
                <w:szCs w:val="24"/>
                <w:vertAlign w:val="superscript"/>
              </w:rPr>
              <w:t xml:space="preserve"> (2)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F7682" w14:textId="77777777" w:rsidR="00E501B9" w:rsidRPr="00F1348E" w:rsidRDefault="00E501B9" w:rsidP="00E501B9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1524739" w14:textId="5E9E58C8" w:rsidR="00E501B9" w:rsidRPr="00F1348E" w:rsidRDefault="00E501B9" w:rsidP="00E501B9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(2</w:t>
            </w:r>
            <w:r w:rsidRPr="00F1348E">
              <w:rPr>
                <w:szCs w:val="24"/>
                <w:vertAlign w:val="superscript"/>
              </w:rPr>
              <w:t>32</w:t>
            </w:r>
            <w:r w:rsidRPr="00F1348E">
              <w:rPr>
                <w:szCs w:val="24"/>
              </w:rPr>
              <w:t>- 1)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83220F" w14:textId="77777777" w:rsidR="00E501B9" w:rsidRPr="00F1348E" w:rsidRDefault="00E501B9" w:rsidP="00E501B9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ULONG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DBE76D0" w14:textId="77777777" w:rsidR="00E501B9" w:rsidRPr="00F1348E" w:rsidRDefault="00E501B9" w:rsidP="00E501B9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7896F1F4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E24D5" w14:textId="77777777" w:rsidR="00E501B9" w:rsidRPr="00F1348E" w:rsidRDefault="00E501B9" w:rsidP="00E501B9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СТГ подключен/не подключен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80592" w14:textId="77777777" w:rsidR="00E501B9" w:rsidRPr="00F1348E" w:rsidRDefault="00E501B9" w:rsidP="00E501B9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EFABE88" w14:textId="77777777" w:rsidR="00E501B9" w:rsidRPr="00F1348E" w:rsidRDefault="00E501B9" w:rsidP="00E501B9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6C310F" w14:textId="77777777" w:rsidR="00E501B9" w:rsidRPr="00F1348E" w:rsidRDefault="00E501B9" w:rsidP="00E501B9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5A2FB7F" w14:textId="77777777" w:rsidR="00E501B9" w:rsidRPr="00F1348E" w:rsidRDefault="00E501B9" w:rsidP="00E501B9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2EB210B7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D0E08" w14:textId="10A2736B" w:rsidR="00E501B9" w:rsidRPr="00F1348E" w:rsidRDefault="00E501B9" w:rsidP="00E501B9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Исправность СТГ</w:t>
            </w:r>
            <w:r w:rsidRPr="00F1348E">
              <w:rPr>
                <w:szCs w:val="24"/>
                <w:vertAlign w:val="superscript"/>
              </w:rPr>
              <w:t xml:space="preserve"> (1)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0346E" w14:textId="77777777" w:rsidR="00E501B9" w:rsidRPr="00F1348E" w:rsidRDefault="00E501B9" w:rsidP="00E501B9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7082C8A" w14:textId="77777777" w:rsidR="00E501B9" w:rsidRPr="00F1348E" w:rsidRDefault="00E501B9" w:rsidP="00E501B9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FA17609" w14:textId="77777777" w:rsidR="00E501B9" w:rsidRPr="00F1348E" w:rsidRDefault="00E501B9" w:rsidP="00E501B9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03A112F" w14:textId="77777777" w:rsidR="00E501B9" w:rsidRPr="00F1348E" w:rsidRDefault="00E501B9" w:rsidP="00E501B9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229DF727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811C1" w14:textId="3207A785" w:rsidR="00E501B9" w:rsidRPr="00F1348E" w:rsidRDefault="00E501B9" w:rsidP="00E501B9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Исправность </w:t>
            </w:r>
            <w:proofErr w:type="spellStart"/>
            <w:r w:rsidRPr="00F1348E">
              <w:rPr>
                <w:szCs w:val="24"/>
              </w:rPr>
              <w:t>БУиЗ</w:t>
            </w:r>
            <w:proofErr w:type="spellEnd"/>
            <w:r w:rsidRPr="00F1348E">
              <w:rPr>
                <w:szCs w:val="24"/>
                <w:vertAlign w:val="superscript"/>
              </w:rPr>
              <w:t xml:space="preserve"> (1)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DC15B" w14:textId="77777777" w:rsidR="00E501B9" w:rsidRPr="00F1348E" w:rsidRDefault="00E501B9" w:rsidP="00E501B9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4BF61ED" w14:textId="77777777" w:rsidR="00E501B9" w:rsidRPr="00F1348E" w:rsidRDefault="00E501B9" w:rsidP="00E501B9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D1CAD36" w14:textId="77777777" w:rsidR="00E501B9" w:rsidRPr="00F1348E" w:rsidRDefault="00E501B9" w:rsidP="00E501B9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02DA849" w14:textId="77777777" w:rsidR="00E501B9" w:rsidRPr="00F1348E" w:rsidRDefault="00E501B9" w:rsidP="00E501B9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038C64E3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F45BF" w14:textId="690F0088" w:rsidR="00E501B9" w:rsidRPr="00F1348E" w:rsidRDefault="00E501B9" w:rsidP="00E501B9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Исправность</w:t>
            </w:r>
            <w:r w:rsidRPr="00F1348E">
              <w:rPr>
                <w:szCs w:val="24"/>
                <w:lang w:val="en-US"/>
              </w:rPr>
              <w:t xml:space="preserve"> </w:t>
            </w:r>
            <w:r w:rsidRPr="00F1348E">
              <w:rPr>
                <w:szCs w:val="24"/>
              </w:rPr>
              <w:t>БТТ</w:t>
            </w:r>
            <w:r w:rsidRPr="00F1348E">
              <w:rPr>
                <w:szCs w:val="24"/>
                <w:vertAlign w:val="superscript"/>
              </w:rPr>
              <w:t xml:space="preserve"> (1)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37B2A" w14:textId="77777777" w:rsidR="00E501B9" w:rsidRPr="00F1348E" w:rsidRDefault="00E501B9" w:rsidP="00E501B9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158DEBD" w14:textId="77777777" w:rsidR="00E501B9" w:rsidRPr="00F1348E" w:rsidRDefault="00E501B9" w:rsidP="00E501B9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65C264" w14:textId="77777777" w:rsidR="00E501B9" w:rsidRPr="00F1348E" w:rsidRDefault="00E501B9" w:rsidP="00E501B9">
            <w:pPr>
              <w:spacing w:after="0" w:line="240" w:lineRule="auto"/>
              <w:jc w:val="center"/>
              <w:rPr>
                <w:i/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FDF45FB" w14:textId="77777777" w:rsidR="00E501B9" w:rsidRPr="00F1348E" w:rsidRDefault="00E501B9" w:rsidP="00E501B9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1771926F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6FC82" w14:textId="00002EC3" w:rsidR="00E501B9" w:rsidRPr="00F1348E" w:rsidRDefault="00E501B9" w:rsidP="00E501B9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 xml:space="preserve">Исправность канала в целом </w:t>
            </w:r>
            <w:r w:rsidRPr="00F1348E">
              <w:rPr>
                <w:szCs w:val="24"/>
                <w:vertAlign w:val="superscript"/>
              </w:rPr>
              <w:t>(1)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1C8DC" w14:textId="77777777" w:rsidR="00E501B9" w:rsidRPr="00F1348E" w:rsidRDefault="00E501B9" w:rsidP="00E501B9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C53A4A0" w14:textId="77777777" w:rsidR="00E501B9" w:rsidRPr="00F1348E" w:rsidRDefault="00E501B9" w:rsidP="00E501B9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DF359C" w14:textId="77777777" w:rsidR="00E501B9" w:rsidRPr="00F1348E" w:rsidRDefault="00E501B9" w:rsidP="00E501B9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118974F" w14:textId="77777777" w:rsidR="00E501B9" w:rsidRPr="00F1348E" w:rsidRDefault="00E501B9" w:rsidP="00E501B9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AB6763" w:rsidRPr="00F1348E" w14:paraId="5408EE2E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FCA2F" w14:textId="33CBCB44" w:rsidR="00AB6763" w:rsidRPr="00F1348E" w:rsidRDefault="00AB6763" w:rsidP="00AB6763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Перегрев СТГ</w:t>
            </w:r>
            <w:r w:rsidRPr="00F1348E">
              <w:rPr>
                <w:szCs w:val="24"/>
                <w:vertAlign w:val="superscript"/>
              </w:rPr>
              <w:t xml:space="preserve"> (1)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C5287" w14:textId="6AD078BF" w:rsidR="00AB6763" w:rsidRPr="00F1348E" w:rsidRDefault="00AB6763" w:rsidP="00AB6763">
            <w:pPr>
              <w:spacing w:after="0" w:line="240" w:lineRule="auto"/>
              <w:jc w:val="center"/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6C6F3A4" w14:textId="5AB515DF" w:rsidR="00AB6763" w:rsidRPr="00F1348E" w:rsidRDefault="00AB6763" w:rsidP="00AB6763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7D91F3" w14:textId="7014E7CC" w:rsidR="00AB6763" w:rsidRPr="00F1348E" w:rsidRDefault="00AB6763" w:rsidP="00AB6763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154FA09" w14:textId="6D0D6A81" w:rsidR="00AB6763" w:rsidRPr="00F1348E" w:rsidRDefault="00AB6763" w:rsidP="00AB6763">
            <w:pPr>
              <w:spacing w:after="0" w:line="240" w:lineRule="auto"/>
              <w:jc w:val="center"/>
            </w:pPr>
            <w:r w:rsidRPr="00F1348E">
              <w:t>–</w:t>
            </w:r>
          </w:p>
        </w:tc>
      </w:tr>
      <w:tr w:rsidR="00AB6763" w:rsidRPr="00F1348E" w14:paraId="0CD5171D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5E8EC" w14:textId="36BBB832" w:rsidR="00AB6763" w:rsidRPr="00F1348E" w:rsidRDefault="00AB6763" w:rsidP="00AB6763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Обрыв фазы (без указания фазы)</w:t>
            </w:r>
            <w:r w:rsidRPr="00F1348E">
              <w:rPr>
                <w:szCs w:val="24"/>
                <w:vertAlign w:val="superscript"/>
              </w:rPr>
              <w:t xml:space="preserve"> (1)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5619A" w14:textId="5A962E34" w:rsidR="00AB6763" w:rsidRPr="00F1348E" w:rsidRDefault="00AB6763" w:rsidP="00AB6763">
            <w:pPr>
              <w:spacing w:after="0" w:line="240" w:lineRule="auto"/>
              <w:jc w:val="center"/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81E2FCE" w14:textId="4E776B23" w:rsidR="00AB6763" w:rsidRPr="00F1348E" w:rsidRDefault="00AB6763" w:rsidP="00AB6763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1CCA06" w14:textId="56560D48" w:rsidR="00AB6763" w:rsidRPr="00F1348E" w:rsidRDefault="00AB6763" w:rsidP="00AB6763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07F405D" w14:textId="3E486EC1" w:rsidR="00AB6763" w:rsidRPr="00F1348E" w:rsidRDefault="00AB6763" w:rsidP="00AB6763">
            <w:pPr>
              <w:spacing w:after="0" w:line="240" w:lineRule="auto"/>
              <w:jc w:val="center"/>
            </w:pPr>
            <w:r w:rsidRPr="00F1348E">
              <w:t>–</w:t>
            </w:r>
          </w:p>
        </w:tc>
      </w:tr>
      <w:tr w:rsidR="00AB6763" w:rsidRPr="00F1348E" w14:paraId="2738CA79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A14D3" w14:textId="7BCDB5A8" w:rsidR="00AB6763" w:rsidRPr="00F1348E" w:rsidRDefault="00AB6763" w:rsidP="00AB6763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Обрыв фазы </w:t>
            </w:r>
            <w:r w:rsidRPr="00F1348E">
              <w:rPr>
                <w:szCs w:val="24"/>
                <w:lang w:val="en-US"/>
              </w:rPr>
              <w:t>A</w:t>
            </w:r>
            <w:r w:rsidRPr="00F1348E">
              <w:rPr>
                <w:szCs w:val="24"/>
                <w:vertAlign w:val="superscript"/>
              </w:rPr>
              <w:t xml:space="preserve"> (2)</w:t>
            </w:r>
            <w:r w:rsidRPr="00F1348E"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DAD6E" w14:textId="1DBEDC2E" w:rsidR="00AB6763" w:rsidRPr="00F1348E" w:rsidRDefault="00AB6763" w:rsidP="00AB6763">
            <w:pPr>
              <w:spacing w:after="0" w:line="240" w:lineRule="auto"/>
              <w:jc w:val="center"/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6A33970" w14:textId="3E1184C9" w:rsidR="00AB6763" w:rsidRPr="00F1348E" w:rsidRDefault="00AB6763" w:rsidP="00AB6763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EDF6DC7" w14:textId="411FF613" w:rsidR="00AB6763" w:rsidRPr="00F1348E" w:rsidRDefault="00AB6763" w:rsidP="00AB6763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C83614F" w14:textId="023015B1" w:rsidR="00AB6763" w:rsidRPr="00F1348E" w:rsidRDefault="00AB6763" w:rsidP="00AB6763">
            <w:pPr>
              <w:spacing w:after="0" w:line="240" w:lineRule="auto"/>
              <w:jc w:val="center"/>
            </w:pPr>
            <w:r w:rsidRPr="00F1348E">
              <w:t>–</w:t>
            </w:r>
          </w:p>
        </w:tc>
      </w:tr>
      <w:tr w:rsidR="00AB6763" w:rsidRPr="00F1348E" w14:paraId="36641DD1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51270" w14:textId="09BCD22A" w:rsidR="00AB6763" w:rsidRPr="00F1348E" w:rsidRDefault="00AB6763" w:rsidP="00AB6763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Обрыв фазы </w:t>
            </w:r>
            <w:r w:rsidRPr="00F1348E">
              <w:rPr>
                <w:szCs w:val="24"/>
                <w:lang w:val="en-US"/>
              </w:rPr>
              <w:t>B</w:t>
            </w:r>
            <w:r w:rsidRPr="00F1348E">
              <w:rPr>
                <w:szCs w:val="24"/>
                <w:vertAlign w:val="superscript"/>
              </w:rPr>
              <w:t xml:space="preserve"> (2)</w:t>
            </w:r>
            <w:r w:rsidRPr="00F1348E"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11FB7" w14:textId="2BD744D7" w:rsidR="00AB6763" w:rsidRPr="00F1348E" w:rsidRDefault="00AB6763" w:rsidP="00AB6763">
            <w:pPr>
              <w:spacing w:after="0" w:line="240" w:lineRule="auto"/>
              <w:jc w:val="center"/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26A7ED4" w14:textId="7C78C3AF" w:rsidR="00AB6763" w:rsidRPr="00F1348E" w:rsidRDefault="00AB6763" w:rsidP="00AB6763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907291" w14:textId="3FF80E7E" w:rsidR="00AB6763" w:rsidRPr="00F1348E" w:rsidRDefault="00AB6763" w:rsidP="00AB6763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287FF91" w14:textId="2A50C806" w:rsidR="00AB6763" w:rsidRPr="00F1348E" w:rsidRDefault="00AB6763" w:rsidP="00AB6763">
            <w:pPr>
              <w:spacing w:after="0" w:line="240" w:lineRule="auto"/>
              <w:jc w:val="center"/>
            </w:pPr>
            <w:r w:rsidRPr="00F1348E">
              <w:t>–</w:t>
            </w:r>
          </w:p>
        </w:tc>
      </w:tr>
      <w:tr w:rsidR="00AB6763" w:rsidRPr="00F1348E" w14:paraId="4E23A74C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08570" w14:textId="78165642" w:rsidR="00AB6763" w:rsidRPr="00F1348E" w:rsidRDefault="00AB6763" w:rsidP="00AB6763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Обрыв фазы </w:t>
            </w:r>
            <w:r w:rsidRPr="00F1348E">
              <w:rPr>
                <w:szCs w:val="24"/>
                <w:lang w:val="en-US"/>
              </w:rPr>
              <w:t>C</w:t>
            </w:r>
            <w:r w:rsidRPr="00F1348E">
              <w:rPr>
                <w:szCs w:val="24"/>
                <w:vertAlign w:val="superscript"/>
              </w:rPr>
              <w:t xml:space="preserve"> (2)</w:t>
            </w:r>
            <w:r w:rsidRPr="00F1348E"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C02E3" w14:textId="0BF81824" w:rsidR="00AB6763" w:rsidRPr="00F1348E" w:rsidRDefault="00AB6763" w:rsidP="00AB6763">
            <w:pPr>
              <w:spacing w:after="0" w:line="240" w:lineRule="auto"/>
              <w:jc w:val="center"/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0379933" w14:textId="47C2E1CA" w:rsidR="00AB6763" w:rsidRPr="00F1348E" w:rsidRDefault="00AB6763" w:rsidP="00AB6763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FD3875" w14:textId="1A5CCB84" w:rsidR="00AB6763" w:rsidRPr="00F1348E" w:rsidRDefault="00AB6763" w:rsidP="00AB6763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6BAEF4" w14:textId="74F84537" w:rsidR="00AB6763" w:rsidRPr="00F1348E" w:rsidRDefault="00AB6763" w:rsidP="00AB6763">
            <w:pPr>
              <w:spacing w:after="0" w:line="240" w:lineRule="auto"/>
              <w:jc w:val="center"/>
            </w:pPr>
            <w:r w:rsidRPr="00F1348E">
              <w:t>–</w:t>
            </w:r>
          </w:p>
        </w:tc>
      </w:tr>
      <w:tr w:rsidR="00AB6763" w:rsidRPr="00F1348E" w14:paraId="183160E9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8F263" w14:textId="73844D02" w:rsidR="00AB6763" w:rsidRPr="00F1348E" w:rsidRDefault="00AB6763" w:rsidP="00AB6763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Обрыв нейтрального провода (</w:t>
            </w:r>
            <w:r w:rsidRPr="00F1348E">
              <w:rPr>
                <w:szCs w:val="24"/>
                <w:lang w:val="en-US"/>
              </w:rPr>
              <w:t>N</w:t>
            </w:r>
            <w:r w:rsidRPr="00F1348E">
              <w:rPr>
                <w:szCs w:val="24"/>
              </w:rPr>
              <w:t>)</w:t>
            </w:r>
            <w:r w:rsidRPr="00F1348E">
              <w:rPr>
                <w:szCs w:val="24"/>
                <w:vertAlign w:val="superscript"/>
              </w:rPr>
              <w:t xml:space="preserve"> (2)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7A45E" w14:textId="358B33A6" w:rsidR="00AB6763" w:rsidRPr="00F1348E" w:rsidRDefault="00AB6763" w:rsidP="00AB6763">
            <w:pPr>
              <w:spacing w:after="0" w:line="240" w:lineRule="auto"/>
              <w:jc w:val="center"/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8E99345" w14:textId="38492CC4" w:rsidR="00AB6763" w:rsidRPr="00F1348E" w:rsidRDefault="00AB6763" w:rsidP="00AB6763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3C3B833" w14:textId="6A471D4A" w:rsidR="00AB6763" w:rsidRPr="00F1348E" w:rsidRDefault="00AB6763" w:rsidP="00AB6763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67E5936" w14:textId="453B81AA" w:rsidR="00AB6763" w:rsidRPr="00F1348E" w:rsidRDefault="00AB6763" w:rsidP="00AB6763">
            <w:pPr>
              <w:spacing w:after="0" w:line="240" w:lineRule="auto"/>
              <w:jc w:val="center"/>
            </w:pPr>
            <w:r w:rsidRPr="00F1348E">
              <w:t>–</w:t>
            </w:r>
          </w:p>
        </w:tc>
      </w:tr>
      <w:tr w:rsidR="00AB6763" w:rsidRPr="00F1348E" w14:paraId="3EBF3A8E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7F032" w14:textId="16EA322C" w:rsidR="00AB6763" w:rsidRPr="00F1348E" w:rsidRDefault="00AB6763" w:rsidP="00AB6763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Короткое замыкание фазы</w:t>
            </w:r>
            <w:r w:rsidRPr="00F1348E">
              <w:rPr>
                <w:szCs w:val="24"/>
                <w:vertAlign w:val="superscript"/>
              </w:rPr>
              <w:t xml:space="preserve"> (1)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681DD" w14:textId="31938C8A" w:rsidR="00AB6763" w:rsidRPr="00F1348E" w:rsidRDefault="00AB6763" w:rsidP="00AB6763">
            <w:pPr>
              <w:spacing w:after="0" w:line="240" w:lineRule="auto"/>
              <w:jc w:val="center"/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A40AAA3" w14:textId="048359B6" w:rsidR="00AB6763" w:rsidRPr="00F1348E" w:rsidRDefault="00AB6763" w:rsidP="00AB6763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DDF27A1" w14:textId="3E154AD9" w:rsidR="00AB6763" w:rsidRPr="00F1348E" w:rsidRDefault="00AB6763" w:rsidP="00AB6763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5001200" w14:textId="51E5355B" w:rsidR="00AB6763" w:rsidRPr="00F1348E" w:rsidRDefault="00AB6763" w:rsidP="00AB6763">
            <w:pPr>
              <w:spacing w:after="0" w:line="240" w:lineRule="auto"/>
              <w:jc w:val="center"/>
            </w:pPr>
            <w:r w:rsidRPr="00F1348E">
              <w:t>–</w:t>
            </w:r>
          </w:p>
        </w:tc>
      </w:tr>
      <w:tr w:rsidR="00AB6763" w:rsidRPr="00F1348E" w14:paraId="03EA009D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BE323" w14:textId="5049D462" w:rsidR="00AB6763" w:rsidRPr="00F1348E" w:rsidRDefault="00AB6763" w:rsidP="00AB6763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Короткое замыкание фазы </w:t>
            </w:r>
            <w:r w:rsidRPr="00F1348E">
              <w:rPr>
                <w:szCs w:val="24"/>
                <w:lang w:val="en-US"/>
              </w:rPr>
              <w:t>A</w:t>
            </w:r>
            <w:r w:rsidRPr="00F1348E">
              <w:rPr>
                <w:szCs w:val="24"/>
                <w:vertAlign w:val="superscript"/>
              </w:rPr>
              <w:t xml:space="preserve"> (2)</w:t>
            </w:r>
            <w:r w:rsidRPr="00F1348E"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58669" w14:textId="3B659310" w:rsidR="00AB6763" w:rsidRPr="00F1348E" w:rsidRDefault="00AB6763" w:rsidP="00AB6763">
            <w:pPr>
              <w:spacing w:after="0" w:line="240" w:lineRule="auto"/>
              <w:jc w:val="center"/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F725C09" w14:textId="42C79006" w:rsidR="00AB6763" w:rsidRPr="00F1348E" w:rsidRDefault="00AB6763" w:rsidP="00AB6763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41A2B4" w14:textId="7CED0D65" w:rsidR="00AB6763" w:rsidRPr="00F1348E" w:rsidRDefault="00AB6763" w:rsidP="00AB6763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E0BC0A2" w14:textId="2D27C604" w:rsidR="00AB6763" w:rsidRPr="00F1348E" w:rsidRDefault="00AB6763" w:rsidP="00AB6763">
            <w:pPr>
              <w:spacing w:after="0" w:line="240" w:lineRule="auto"/>
              <w:jc w:val="center"/>
            </w:pPr>
            <w:r w:rsidRPr="00F1348E">
              <w:t>–</w:t>
            </w:r>
          </w:p>
        </w:tc>
      </w:tr>
      <w:tr w:rsidR="00AB6763" w:rsidRPr="00F1348E" w14:paraId="05F69AFC" w14:textId="77777777" w:rsidTr="00076500">
        <w:trPr>
          <w:cantSplit/>
          <w:trHeight w:val="1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68B55" w14:textId="69E457B3" w:rsidR="00AB6763" w:rsidRPr="00F1348E" w:rsidRDefault="00AB6763" w:rsidP="00AB6763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Короткое замыкание фазы </w:t>
            </w:r>
            <w:r w:rsidRPr="00F1348E">
              <w:rPr>
                <w:szCs w:val="24"/>
                <w:lang w:val="en-US"/>
              </w:rPr>
              <w:t>B</w:t>
            </w:r>
            <w:r w:rsidRPr="00F1348E">
              <w:rPr>
                <w:szCs w:val="24"/>
                <w:vertAlign w:val="superscript"/>
              </w:rPr>
              <w:t xml:space="preserve"> (2)</w:t>
            </w:r>
            <w:r w:rsidRPr="00F1348E"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BFC2A" w14:textId="78055C78" w:rsidR="00AB6763" w:rsidRPr="00F1348E" w:rsidRDefault="00AB6763" w:rsidP="00AB6763">
            <w:pPr>
              <w:spacing w:after="0" w:line="240" w:lineRule="auto"/>
              <w:jc w:val="center"/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0D5D19D" w14:textId="00B95DC3" w:rsidR="00AB6763" w:rsidRPr="00F1348E" w:rsidRDefault="00AB6763" w:rsidP="00AB6763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D765B4" w14:textId="624EA02F" w:rsidR="00AB6763" w:rsidRPr="00F1348E" w:rsidRDefault="00AB6763" w:rsidP="00AB6763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36572EC" w14:textId="7D641A91" w:rsidR="00AB6763" w:rsidRPr="00F1348E" w:rsidRDefault="00AB6763" w:rsidP="00AB6763">
            <w:pPr>
              <w:spacing w:after="0" w:line="240" w:lineRule="auto"/>
              <w:jc w:val="center"/>
            </w:pPr>
            <w:r w:rsidRPr="00F1348E">
              <w:t>–</w:t>
            </w:r>
          </w:p>
        </w:tc>
      </w:tr>
    </w:tbl>
    <w:p w14:paraId="012D5AF9" w14:textId="764B2E13" w:rsidR="00832CFF" w:rsidRPr="00F1348E" w:rsidRDefault="00832CFF" w:rsidP="00832CFF">
      <w:pPr>
        <w:pStyle w:val="-1"/>
        <w:ind w:left="283" w:hanging="567"/>
        <w:rPr>
          <w:sz w:val="28"/>
          <w:szCs w:val="28"/>
        </w:rPr>
      </w:pPr>
      <w:r w:rsidRPr="00F1348E">
        <w:rPr>
          <w:sz w:val="28"/>
          <w:szCs w:val="28"/>
        </w:rPr>
        <w:lastRenderedPageBreak/>
        <w:t xml:space="preserve">Продолжение таблицы </w:t>
      </w:r>
      <w:r w:rsidRPr="00F1348E">
        <w:rPr>
          <w:sz w:val="28"/>
          <w:szCs w:val="28"/>
        </w:rPr>
        <w:fldChar w:fldCharType="begin"/>
      </w:r>
      <w:r w:rsidRPr="00F1348E">
        <w:rPr>
          <w:sz w:val="28"/>
          <w:szCs w:val="28"/>
        </w:rPr>
        <w:instrText xml:space="preserve"> REF _Ref136873845 \h  \* MERGEFORMAT </w:instrText>
      </w:r>
      <w:r w:rsidRPr="00F1348E">
        <w:rPr>
          <w:sz w:val="28"/>
          <w:szCs w:val="28"/>
        </w:rPr>
      </w:r>
      <w:r w:rsidRPr="00F1348E">
        <w:rPr>
          <w:sz w:val="28"/>
          <w:szCs w:val="28"/>
        </w:rPr>
        <w:fldChar w:fldCharType="separate"/>
      </w:r>
      <w:r w:rsidR="00351519" w:rsidRPr="00351519">
        <w:rPr>
          <w:vanish/>
          <w:sz w:val="28"/>
          <w:szCs w:val="28"/>
        </w:rPr>
        <w:t xml:space="preserve">Таблица </w:t>
      </w:r>
      <w:r w:rsidR="00351519">
        <w:rPr>
          <w:noProof/>
          <w:sz w:val="28"/>
          <w:szCs w:val="28"/>
        </w:rPr>
        <w:t>14</w:t>
      </w:r>
      <w:r w:rsidRPr="00F1348E">
        <w:rPr>
          <w:sz w:val="28"/>
          <w:szCs w:val="28"/>
        </w:rPr>
        <w:fldChar w:fldCharType="end"/>
      </w:r>
      <w:r w:rsidRPr="00F1348E">
        <w:rPr>
          <w:sz w:val="28"/>
          <w:szCs w:val="28"/>
        </w:rPr>
        <w:t xml:space="preserve"> </w:t>
      </w:r>
    </w:p>
    <w:tbl>
      <w:tblPr>
        <w:tblW w:w="9923" w:type="dxa"/>
        <w:tblInd w:w="-289" w:type="dxa"/>
        <w:tblLook w:val="04A0" w:firstRow="1" w:lastRow="0" w:firstColumn="1" w:lastColumn="0" w:noHBand="0" w:noVBand="1"/>
      </w:tblPr>
      <w:tblGrid>
        <w:gridCol w:w="4395"/>
        <w:gridCol w:w="1134"/>
        <w:gridCol w:w="1701"/>
        <w:gridCol w:w="1276"/>
        <w:gridCol w:w="1417"/>
      </w:tblGrid>
      <w:tr w:rsidR="006F7B1D" w:rsidRPr="00F1348E" w14:paraId="19FB70E2" w14:textId="77777777" w:rsidTr="0060692A">
        <w:trPr>
          <w:cantSplit/>
          <w:trHeight w:val="104"/>
        </w:trPr>
        <w:tc>
          <w:tcPr>
            <w:tcW w:w="4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2255121" w14:textId="6A1C9AB6" w:rsidR="006F7B1D" w:rsidRPr="00F1348E" w:rsidRDefault="006F7B1D" w:rsidP="006F7B1D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Короткое замыкание фазы </w:t>
            </w:r>
            <w:r w:rsidRPr="00F1348E">
              <w:rPr>
                <w:szCs w:val="24"/>
                <w:lang w:val="en-US"/>
              </w:rPr>
              <w:t>C</w:t>
            </w:r>
            <w:r w:rsidRPr="00F1348E">
              <w:rPr>
                <w:szCs w:val="24"/>
                <w:vertAlign w:val="superscript"/>
              </w:rPr>
              <w:t xml:space="preserve"> (2)</w:t>
            </w:r>
            <w:r w:rsidRPr="00F1348E"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CA6226C" w14:textId="66681DDE" w:rsidR="006F7B1D" w:rsidRPr="00F1348E" w:rsidRDefault="006F7B1D" w:rsidP="006F7B1D">
            <w:pPr>
              <w:spacing w:after="0" w:line="240" w:lineRule="auto"/>
              <w:jc w:val="center"/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C83755C" w14:textId="434EC11D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A1906" w14:textId="3F534BDA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DEC369" w14:textId="7991CD9F" w:rsidR="006F7B1D" w:rsidRPr="00F1348E" w:rsidRDefault="006F7B1D" w:rsidP="006F7B1D">
            <w:pPr>
              <w:spacing w:after="0" w:line="240" w:lineRule="auto"/>
              <w:jc w:val="center"/>
            </w:pPr>
            <w:r w:rsidRPr="00F1348E">
              <w:t>–</w:t>
            </w:r>
          </w:p>
        </w:tc>
      </w:tr>
      <w:tr w:rsidR="006F7B1D" w:rsidRPr="00F1348E" w14:paraId="2FD67DC8" w14:textId="77777777" w:rsidTr="0060692A">
        <w:trPr>
          <w:cantSplit/>
          <w:trHeight w:val="104"/>
        </w:trPr>
        <w:tc>
          <w:tcPr>
            <w:tcW w:w="4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87E2E78" w14:textId="698A4E63" w:rsidR="006F7B1D" w:rsidRPr="00F1348E" w:rsidRDefault="006F7B1D" w:rsidP="006F7B1D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Высокий ток фазы</w:t>
            </w:r>
            <w:r w:rsidRPr="00F1348E">
              <w:rPr>
                <w:szCs w:val="24"/>
                <w:vertAlign w:val="superscript"/>
              </w:rPr>
              <w:t xml:space="preserve"> 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C95A34" w14:textId="79EE0F17" w:rsidR="006F7B1D" w:rsidRPr="00F1348E" w:rsidRDefault="006F7B1D" w:rsidP="006F7B1D">
            <w:pPr>
              <w:spacing w:after="0" w:line="240" w:lineRule="auto"/>
              <w:jc w:val="center"/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69667F7" w14:textId="3CC5F179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F37EF" w14:textId="10CD7C36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FB1B76D" w14:textId="3622E182" w:rsidR="006F7B1D" w:rsidRPr="00F1348E" w:rsidRDefault="006F7B1D" w:rsidP="006F7B1D">
            <w:pPr>
              <w:spacing w:after="0" w:line="240" w:lineRule="auto"/>
              <w:jc w:val="center"/>
            </w:pPr>
            <w:r w:rsidRPr="00F1348E">
              <w:t>–</w:t>
            </w:r>
          </w:p>
        </w:tc>
      </w:tr>
      <w:tr w:rsidR="006F7B1D" w:rsidRPr="00F1348E" w14:paraId="5E5C0C35" w14:textId="77777777" w:rsidTr="0060692A">
        <w:trPr>
          <w:cantSplit/>
          <w:trHeight w:val="104"/>
        </w:trPr>
        <w:tc>
          <w:tcPr>
            <w:tcW w:w="4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07E2E38" w14:textId="73321369" w:rsidR="006F7B1D" w:rsidRPr="00F1348E" w:rsidRDefault="006F7B1D" w:rsidP="006F7B1D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Высокий ток фазы </w:t>
            </w:r>
            <w:r w:rsidRPr="00F1348E">
              <w:rPr>
                <w:szCs w:val="24"/>
                <w:lang w:val="en-US"/>
              </w:rPr>
              <w:t>A</w:t>
            </w:r>
            <w:r w:rsidRPr="00F1348E">
              <w:rPr>
                <w:szCs w:val="24"/>
                <w:vertAlign w:val="superscript"/>
              </w:rPr>
              <w:t xml:space="preserve"> (2)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BFF8AD" w14:textId="631FA585" w:rsidR="006F7B1D" w:rsidRPr="00F1348E" w:rsidRDefault="006F7B1D" w:rsidP="006F7B1D">
            <w:pPr>
              <w:spacing w:after="0" w:line="240" w:lineRule="auto"/>
              <w:jc w:val="center"/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6B3F8FC" w14:textId="501DBB41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3CA37" w14:textId="1FA58196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C5184AE" w14:textId="2B690A38" w:rsidR="006F7B1D" w:rsidRPr="00F1348E" w:rsidRDefault="006F7B1D" w:rsidP="006F7B1D">
            <w:pPr>
              <w:spacing w:after="0" w:line="240" w:lineRule="auto"/>
              <w:jc w:val="center"/>
            </w:pPr>
            <w:r w:rsidRPr="00F1348E">
              <w:t>–</w:t>
            </w:r>
          </w:p>
        </w:tc>
      </w:tr>
      <w:tr w:rsidR="006F7B1D" w:rsidRPr="00F1348E" w14:paraId="623BA794" w14:textId="77777777" w:rsidTr="0060692A">
        <w:trPr>
          <w:cantSplit/>
          <w:trHeight w:val="104"/>
        </w:trPr>
        <w:tc>
          <w:tcPr>
            <w:tcW w:w="4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1FCFE59" w14:textId="77B9DF0E" w:rsidR="006F7B1D" w:rsidRPr="00F1348E" w:rsidRDefault="006F7B1D" w:rsidP="006F7B1D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Высокий ток фазы </w:t>
            </w:r>
            <w:r w:rsidRPr="00F1348E">
              <w:rPr>
                <w:szCs w:val="24"/>
                <w:lang w:val="en-US"/>
              </w:rPr>
              <w:t>B</w:t>
            </w:r>
            <w:r w:rsidRPr="00F1348E">
              <w:rPr>
                <w:szCs w:val="24"/>
                <w:vertAlign w:val="superscript"/>
              </w:rPr>
              <w:t xml:space="preserve"> (2)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B68B9B" w14:textId="30AF1EB0" w:rsidR="006F7B1D" w:rsidRPr="00F1348E" w:rsidRDefault="006F7B1D" w:rsidP="006F7B1D">
            <w:pPr>
              <w:spacing w:after="0" w:line="240" w:lineRule="auto"/>
              <w:jc w:val="center"/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3166E49" w14:textId="4939107E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1AA1B" w14:textId="2D3A8159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537A181" w14:textId="3881096D" w:rsidR="006F7B1D" w:rsidRPr="00F1348E" w:rsidRDefault="006F7B1D" w:rsidP="006F7B1D">
            <w:pPr>
              <w:spacing w:after="0" w:line="240" w:lineRule="auto"/>
              <w:jc w:val="center"/>
            </w:pPr>
            <w:r w:rsidRPr="00F1348E">
              <w:t>–</w:t>
            </w:r>
          </w:p>
        </w:tc>
      </w:tr>
      <w:tr w:rsidR="006F7B1D" w:rsidRPr="00F1348E" w14:paraId="6F338987" w14:textId="77777777" w:rsidTr="0060692A">
        <w:trPr>
          <w:cantSplit/>
          <w:trHeight w:val="104"/>
        </w:trPr>
        <w:tc>
          <w:tcPr>
            <w:tcW w:w="4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BB0FBA8" w14:textId="4953691F" w:rsidR="006F7B1D" w:rsidRPr="00F1348E" w:rsidRDefault="006F7B1D" w:rsidP="006F7B1D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Высокий ток фазы </w:t>
            </w:r>
            <w:r w:rsidRPr="00F1348E">
              <w:rPr>
                <w:szCs w:val="24"/>
                <w:lang w:val="en-US"/>
              </w:rPr>
              <w:t>C</w:t>
            </w:r>
            <w:r w:rsidRPr="00F1348E">
              <w:rPr>
                <w:szCs w:val="24"/>
                <w:vertAlign w:val="superscript"/>
              </w:rPr>
              <w:t xml:space="preserve"> (2)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B3574A" w14:textId="1FF4B1E4" w:rsidR="006F7B1D" w:rsidRPr="00F1348E" w:rsidRDefault="006F7B1D" w:rsidP="006F7B1D">
            <w:pPr>
              <w:spacing w:after="0" w:line="240" w:lineRule="auto"/>
              <w:jc w:val="center"/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E288415" w14:textId="09593353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FD711" w14:textId="3E12B32C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ECAA547" w14:textId="6E70656A" w:rsidR="006F7B1D" w:rsidRPr="00F1348E" w:rsidRDefault="006F7B1D" w:rsidP="006F7B1D">
            <w:pPr>
              <w:spacing w:after="0" w:line="240" w:lineRule="auto"/>
              <w:jc w:val="center"/>
            </w:pPr>
            <w:r w:rsidRPr="00F1348E">
              <w:t>–</w:t>
            </w:r>
          </w:p>
        </w:tc>
      </w:tr>
      <w:tr w:rsidR="006F7B1D" w:rsidRPr="00F1348E" w14:paraId="2684C71B" w14:textId="77777777" w:rsidTr="0060692A">
        <w:trPr>
          <w:cantSplit/>
          <w:trHeight w:val="104"/>
        </w:trPr>
        <w:tc>
          <w:tcPr>
            <w:tcW w:w="4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1E9177" w14:textId="77777777" w:rsidR="006F7B1D" w:rsidRPr="00F1348E" w:rsidRDefault="006F7B1D" w:rsidP="006F7B1D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Короткое замыкание в сети </w:t>
            </w:r>
            <w:r w:rsidRPr="00F1348E">
              <w:rPr>
                <w:szCs w:val="24"/>
                <w:vertAlign w:val="superscript"/>
              </w:rPr>
              <w:t>(1)</w:t>
            </w:r>
            <w:r w:rsidRPr="00F1348E">
              <w:rPr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ABF51A8" w14:textId="77777777" w:rsidR="006F7B1D" w:rsidRPr="00F1348E" w:rsidRDefault="006F7B1D" w:rsidP="006F7B1D">
            <w:pPr>
              <w:spacing w:after="0" w:line="240" w:lineRule="auto"/>
              <w:jc w:val="center"/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8AC6231" w14:textId="77777777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FA234" w14:textId="77777777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C3E8BC5" w14:textId="77777777" w:rsidR="006F7B1D" w:rsidRPr="00F1348E" w:rsidRDefault="006F7B1D" w:rsidP="006F7B1D">
            <w:pPr>
              <w:spacing w:after="0" w:line="240" w:lineRule="auto"/>
              <w:jc w:val="center"/>
            </w:pPr>
            <w:r w:rsidRPr="00F1348E">
              <w:t>–</w:t>
            </w:r>
          </w:p>
        </w:tc>
      </w:tr>
      <w:tr w:rsidR="006F7B1D" w:rsidRPr="00F1348E" w14:paraId="4953D05E" w14:textId="77777777" w:rsidTr="0060692A">
        <w:trPr>
          <w:cantSplit/>
          <w:trHeight w:val="139"/>
        </w:trPr>
        <w:tc>
          <w:tcPr>
            <w:tcW w:w="4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ED715AC" w14:textId="77777777" w:rsidR="006F7B1D" w:rsidRPr="00F1348E" w:rsidRDefault="006F7B1D" w:rsidP="006F7B1D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Короткое замыкание в сети фазы </w:t>
            </w:r>
            <w:r w:rsidRPr="00F1348E">
              <w:rPr>
                <w:szCs w:val="24"/>
                <w:lang w:val="en-US"/>
              </w:rPr>
              <w:t>A</w:t>
            </w:r>
            <w:r w:rsidRPr="00F1348E">
              <w:rPr>
                <w:szCs w:val="24"/>
                <w:vertAlign w:val="superscript"/>
              </w:rPr>
              <w:t xml:space="preserve"> (2)</w:t>
            </w:r>
            <w:r w:rsidRPr="00F1348E">
              <w:rPr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C675089" w14:textId="77777777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2896493" w14:textId="77777777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415D9" w14:textId="77777777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826F362" w14:textId="77777777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</w:tr>
      <w:tr w:rsidR="006F7B1D" w:rsidRPr="00F1348E" w14:paraId="49FE7320" w14:textId="77777777" w:rsidTr="0060692A">
        <w:trPr>
          <w:cantSplit/>
          <w:trHeight w:val="126"/>
        </w:trPr>
        <w:tc>
          <w:tcPr>
            <w:tcW w:w="43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D70DA" w14:textId="77777777" w:rsidR="006F7B1D" w:rsidRPr="00F1348E" w:rsidRDefault="006F7B1D" w:rsidP="006F7B1D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Короткое замыкание в сети фазы </w:t>
            </w:r>
            <w:r w:rsidRPr="00F1348E">
              <w:rPr>
                <w:szCs w:val="24"/>
                <w:lang w:val="en-US"/>
              </w:rPr>
              <w:t>B</w:t>
            </w:r>
            <w:r w:rsidRPr="00F1348E">
              <w:rPr>
                <w:szCs w:val="24"/>
                <w:vertAlign w:val="superscript"/>
              </w:rPr>
              <w:t xml:space="preserve"> (2)</w:t>
            </w:r>
            <w:r w:rsidRPr="00F1348E">
              <w:rPr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F38B5" w14:textId="77777777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57F459A" w14:textId="77777777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E9E1A96" w14:textId="77777777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26EA6B6" w14:textId="77777777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</w:tr>
      <w:tr w:rsidR="006F7B1D" w:rsidRPr="00F1348E" w14:paraId="27E39FD5" w14:textId="77777777" w:rsidTr="0060692A">
        <w:trPr>
          <w:cantSplit/>
          <w:trHeight w:val="126"/>
        </w:trPr>
        <w:tc>
          <w:tcPr>
            <w:tcW w:w="43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378C1" w14:textId="77777777" w:rsidR="006F7B1D" w:rsidRPr="00F1348E" w:rsidRDefault="006F7B1D" w:rsidP="006F7B1D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Короткое замыкание в сети фазы </w:t>
            </w:r>
            <w:r w:rsidRPr="00F1348E">
              <w:rPr>
                <w:szCs w:val="24"/>
                <w:lang w:val="en-US"/>
              </w:rPr>
              <w:t>C</w:t>
            </w:r>
            <w:r w:rsidRPr="00F1348E">
              <w:rPr>
                <w:szCs w:val="24"/>
                <w:vertAlign w:val="superscript"/>
              </w:rPr>
              <w:t xml:space="preserve"> (2)</w:t>
            </w:r>
            <w:r w:rsidRPr="00F1348E">
              <w:rPr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C4DB1" w14:textId="77777777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E8D6761" w14:textId="77777777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1C3B32D" w14:textId="77777777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BBDB55E" w14:textId="77777777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</w:tr>
      <w:tr w:rsidR="006F7B1D" w:rsidRPr="00F1348E" w14:paraId="06BDFD96" w14:textId="77777777" w:rsidTr="0060692A">
        <w:trPr>
          <w:cantSplit/>
          <w:trHeight w:val="126"/>
        </w:trPr>
        <w:tc>
          <w:tcPr>
            <w:tcW w:w="43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76932" w14:textId="77777777" w:rsidR="006F7B1D" w:rsidRPr="00F1348E" w:rsidRDefault="006F7B1D" w:rsidP="006F7B1D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Отказ при запуске</w:t>
            </w:r>
            <w:r w:rsidRPr="00F1348E">
              <w:rPr>
                <w:szCs w:val="24"/>
                <w:vertAlign w:val="superscript"/>
              </w:rPr>
              <w:t xml:space="preserve"> (1)</w:t>
            </w:r>
            <w:r w:rsidRPr="00F1348E"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B938F" w14:textId="77777777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9289A1C" w14:textId="77777777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ACF0C0" w14:textId="77777777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69CC1A7" w14:textId="77777777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</w:tr>
      <w:tr w:rsidR="006F7B1D" w:rsidRPr="00F1348E" w14:paraId="7BB3D62D" w14:textId="77777777" w:rsidTr="0060692A">
        <w:trPr>
          <w:cantSplit/>
          <w:trHeight w:val="126"/>
        </w:trPr>
        <w:tc>
          <w:tcPr>
            <w:tcW w:w="43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615C5" w14:textId="77777777" w:rsidR="006F7B1D" w:rsidRPr="00F1348E" w:rsidRDefault="006F7B1D" w:rsidP="006F7B1D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Высокий ток при запуске</w:t>
            </w:r>
            <w:r w:rsidRPr="00F1348E">
              <w:rPr>
                <w:szCs w:val="24"/>
                <w:vertAlign w:val="superscript"/>
              </w:rPr>
              <w:t xml:space="preserve"> (1)</w:t>
            </w:r>
            <w:r w:rsidRPr="00F1348E"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DFBD7" w14:textId="77777777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3630F57" w14:textId="77777777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506B34" w14:textId="77777777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A2D6CCD" w14:textId="77777777" w:rsidR="006F7B1D" w:rsidRPr="00F1348E" w:rsidRDefault="006F7B1D" w:rsidP="006F7B1D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</w:tr>
      <w:tr w:rsidR="006F7B1D" w:rsidRPr="00F1348E" w14:paraId="0E60ADCC" w14:textId="77777777" w:rsidTr="0060692A">
        <w:trPr>
          <w:cantSplit/>
          <w:trHeight w:val="130"/>
        </w:trPr>
        <w:tc>
          <w:tcPr>
            <w:tcW w:w="99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C7728" w14:textId="77777777" w:rsidR="006F7B1D" w:rsidRPr="00F1348E" w:rsidRDefault="006F7B1D" w:rsidP="006F7B1D">
            <w:pPr>
              <w:spacing w:before="240" w:after="0" w:line="360" w:lineRule="auto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Примечания:</w:t>
            </w:r>
          </w:p>
          <w:p w14:paraId="6DE40847" w14:textId="77777777" w:rsidR="006F7B1D" w:rsidRPr="00F1348E" w:rsidRDefault="006F7B1D" w:rsidP="006F7B1D">
            <w:pPr>
              <w:pStyle w:val="af3"/>
              <w:numPr>
                <w:ilvl w:val="0"/>
                <w:numId w:val="15"/>
              </w:numPr>
              <w:tabs>
                <w:tab w:val="left" w:pos="456"/>
              </w:tabs>
              <w:spacing w:after="0" w:line="360" w:lineRule="auto"/>
              <w:ind w:left="38" w:firstLine="0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Параметры, помеченные символом (1), могут передаваться по логическому каналу EEC.</w:t>
            </w:r>
          </w:p>
          <w:p w14:paraId="601E8852" w14:textId="77777777" w:rsidR="006F7B1D" w:rsidRPr="00F1348E" w:rsidRDefault="006F7B1D" w:rsidP="006F7B1D">
            <w:pPr>
              <w:pStyle w:val="af3"/>
              <w:numPr>
                <w:ilvl w:val="0"/>
                <w:numId w:val="15"/>
              </w:numPr>
              <w:tabs>
                <w:tab w:val="left" w:pos="456"/>
              </w:tabs>
              <w:spacing w:after="0" w:line="360" w:lineRule="auto"/>
              <w:ind w:left="38" w:firstLine="0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Параметры, помеченные символом (2), передаются только по логическому каналу TMC.</w:t>
            </w:r>
          </w:p>
        </w:tc>
      </w:tr>
    </w:tbl>
    <w:p w14:paraId="70251BB5" w14:textId="5AA4DA46" w:rsidR="00832CFF" w:rsidRPr="00F1348E" w:rsidRDefault="00832CFF" w:rsidP="00832CFF"/>
    <w:p w14:paraId="40141BA1" w14:textId="77777777" w:rsidR="00F1782D" w:rsidRPr="00F1348E" w:rsidRDefault="00F1782D" w:rsidP="00F1782D">
      <w:pPr>
        <w:pStyle w:val="3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 xml:space="preserve">Состав данных передаваемых в </w:t>
      </w:r>
      <w:proofErr w:type="spellStart"/>
      <w:r w:rsidRPr="00F1348E">
        <w:rPr>
          <w:sz w:val="28"/>
          <w:szCs w:val="28"/>
        </w:rPr>
        <w:t>БУиЗ</w:t>
      </w:r>
      <w:proofErr w:type="spellEnd"/>
      <w:r w:rsidRPr="00F1348E">
        <w:rPr>
          <w:sz w:val="28"/>
          <w:szCs w:val="28"/>
        </w:rPr>
        <w:t>-НС</w:t>
      </w:r>
    </w:p>
    <w:p w14:paraId="5E74C248" w14:textId="5A257273" w:rsidR="00F1782D" w:rsidRPr="00F1348E" w:rsidRDefault="00F1782D" w:rsidP="00F1782D">
      <w:pPr>
        <w:pStyle w:val="af5"/>
        <w:spacing w:before="240"/>
        <w:ind w:firstLine="567"/>
      </w:pPr>
      <w:r w:rsidRPr="00F1348E">
        <w:t xml:space="preserve">Настоящей спецификацией локальной сети контроллеров определен состав данных, передаваемых в </w:t>
      </w:r>
      <w:proofErr w:type="spellStart"/>
      <w:r w:rsidRPr="00F1348E">
        <w:t>БУиЗ</w:t>
      </w:r>
      <w:proofErr w:type="spellEnd"/>
      <w:r w:rsidRPr="00F1348E">
        <w:t xml:space="preserve">-НС. Выполнение передачи данных в </w:t>
      </w:r>
      <w:proofErr w:type="spellStart"/>
      <w:r w:rsidRPr="00F1348E">
        <w:t>БУиЗ</w:t>
      </w:r>
      <w:proofErr w:type="spellEnd"/>
      <w:r w:rsidRPr="00F1348E">
        <w:t xml:space="preserve">-НС допускается только по логическим каналам </w:t>
      </w:r>
      <w:r w:rsidRPr="00F1348E">
        <w:rPr>
          <w:lang w:val="en-US"/>
        </w:rPr>
        <w:t>NOC</w:t>
      </w:r>
      <w:r w:rsidRPr="00F1348E">
        <w:t xml:space="preserve"> и </w:t>
      </w:r>
      <w:r w:rsidRPr="00F1348E">
        <w:rPr>
          <w:lang w:val="en-US"/>
        </w:rPr>
        <w:t>TMC</w:t>
      </w:r>
      <w:r w:rsidRPr="00F1348E">
        <w:t xml:space="preserve">. Состав данных, передаваемых в </w:t>
      </w:r>
      <w:proofErr w:type="spellStart"/>
      <w:r w:rsidRPr="00F1348E">
        <w:t>БУиЗ</w:t>
      </w:r>
      <w:proofErr w:type="spellEnd"/>
      <w:r w:rsidRPr="00F1348E">
        <w:t xml:space="preserve">-НС, приведен в таблице </w:t>
      </w:r>
      <w:r w:rsidRPr="00F1348E">
        <w:fldChar w:fldCharType="begin"/>
      </w:r>
      <w:r w:rsidRPr="00F1348E">
        <w:instrText xml:space="preserve"> REF _Ref136873869 \h  \* MERGEFORMAT </w:instrText>
      </w:r>
      <w:r w:rsidRPr="00F1348E">
        <w:fldChar w:fldCharType="separate"/>
      </w:r>
      <w:r w:rsidR="00351519" w:rsidRPr="00351519">
        <w:rPr>
          <w:vanish/>
        </w:rPr>
        <w:t xml:space="preserve">Таблица </w:t>
      </w:r>
      <w:r w:rsidR="00351519">
        <w:rPr>
          <w:noProof/>
        </w:rPr>
        <w:t>15</w:t>
      </w:r>
      <w:r w:rsidRPr="00F1348E">
        <w:fldChar w:fldCharType="end"/>
      </w:r>
      <w:r w:rsidRPr="00F1348E">
        <w:t>.</w:t>
      </w:r>
    </w:p>
    <w:p w14:paraId="404E3958" w14:textId="3E421103" w:rsidR="00F1782D" w:rsidRPr="00F1348E" w:rsidRDefault="00F1782D" w:rsidP="00F1782D">
      <w:pPr>
        <w:pStyle w:val="-1"/>
        <w:ind w:left="284" w:hanging="568"/>
        <w:rPr>
          <w:sz w:val="28"/>
          <w:szCs w:val="28"/>
        </w:rPr>
      </w:pPr>
      <w:bookmarkStart w:id="39" w:name="_Ref136873869"/>
      <w:r w:rsidRPr="00F1348E">
        <w:rPr>
          <w:sz w:val="28"/>
          <w:szCs w:val="28"/>
        </w:rPr>
        <w:t xml:space="preserve">Таблица </w:t>
      </w:r>
      <w:r w:rsidRPr="00F1348E">
        <w:rPr>
          <w:i/>
          <w:sz w:val="28"/>
          <w:szCs w:val="28"/>
        </w:rPr>
        <w:fldChar w:fldCharType="begin"/>
      </w:r>
      <w:r w:rsidRPr="00F1348E">
        <w:rPr>
          <w:sz w:val="28"/>
          <w:szCs w:val="28"/>
        </w:rPr>
        <w:instrText xml:space="preserve"> SEQ Таблица \* ARABIC </w:instrText>
      </w:r>
      <w:r w:rsidRPr="00F1348E">
        <w:rPr>
          <w:i/>
          <w:sz w:val="28"/>
          <w:szCs w:val="28"/>
        </w:rPr>
        <w:fldChar w:fldCharType="separate"/>
      </w:r>
      <w:r w:rsidR="00351519">
        <w:rPr>
          <w:noProof/>
          <w:sz w:val="28"/>
          <w:szCs w:val="28"/>
        </w:rPr>
        <w:t>15</w:t>
      </w:r>
      <w:r w:rsidRPr="00F1348E">
        <w:rPr>
          <w:i/>
          <w:sz w:val="28"/>
          <w:szCs w:val="28"/>
        </w:rPr>
        <w:fldChar w:fldCharType="end"/>
      </w:r>
      <w:bookmarkEnd w:id="39"/>
      <w:r w:rsidRPr="00F1348E">
        <w:rPr>
          <w:sz w:val="28"/>
          <w:szCs w:val="28"/>
        </w:rPr>
        <w:t xml:space="preserve"> – Состав данных, передаваемых в </w:t>
      </w:r>
      <w:proofErr w:type="spellStart"/>
      <w:r w:rsidRPr="00F1348E">
        <w:rPr>
          <w:sz w:val="28"/>
          <w:szCs w:val="28"/>
        </w:rPr>
        <w:t>БУиЗ</w:t>
      </w:r>
      <w:proofErr w:type="spellEnd"/>
      <w:r w:rsidRPr="00F1348E">
        <w:rPr>
          <w:sz w:val="28"/>
          <w:szCs w:val="28"/>
        </w:rPr>
        <w:t>-НС</w:t>
      </w:r>
    </w:p>
    <w:tbl>
      <w:tblPr>
        <w:tblW w:w="9923" w:type="dxa"/>
        <w:tblInd w:w="-289" w:type="dxa"/>
        <w:tblLook w:val="04A0" w:firstRow="1" w:lastRow="0" w:firstColumn="1" w:lastColumn="0" w:noHBand="0" w:noVBand="1"/>
      </w:tblPr>
      <w:tblGrid>
        <w:gridCol w:w="4253"/>
        <w:gridCol w:w="1276"/>
        <w:gridCol w:w="1701"/>
        <w:gridCol w:w="1276"/>
        <w:gridCol w:w="1417"/>
      </w:tblGrid>
      <w:tr w:rsidR="0077157B" w:rsidRPr="00F1348E" w14:paraId="31E42CEA" w14:textId="77777777" w:rsidTr="00076500">
        <w:trPr>
          <w:cantSplit/>
          <w:trHeight w:val="13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AC21C" w14:textId="77777777" w:rsidR="00F1782D" w:rsidRPr="00F1348E" w:rsidRDefault="00F1782D" w:rsidP="00076500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Наименование параметра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5572F" w14:textId="77777777" w:rsidR="00F1782D" w:rsidRPr="00F1348E" w:rsidRDefault="00F1782D" w:rsidP="00076500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proofErr w:type="spellStart"/>
            <w:r w:rsidRPr="00F1348E">
              <w:rPr>
                <w:b/>
                <w:bCs/>
                <w:i/>
                <w:iCs/>
                <w:szCs w:val="24"/>
              </w:rPr>
              <w:t>Ед</w:t>
            </w:r>
            <w:proofErr w:type="spellEnd"/>
            <w:r w:rsidRPr="00F1348E">
              <w:rPr>
                <w:b/>
                <w:bCs/>
                <w:i/>
                <w:iCs/>
                <w:szCs w:val="24"/>
                <w:lang w:val="en-US"/>
              </w:rPr>
              <w:t>.</w:t>
            </w:r>
            <w:r w:rsidRPr="00F1348E">
              <w:rPr>
                <w:b/>
                <w:bCs/>
                <w:i/>
                <w:iCs/>
                <w:szCs w:val="24"/>
              </w:rPr>
              <w:t xml:space="preserve"> </w:t>
            </w:r>
            <w:proofErr w:type="spellStart"/>
            <w:r w:rsidRPr="00F1348E">
              <w:rPr>
                <w:b/>
                <w:bCs/>
                <w:i/>
                <w:iCs/>
                <w:szCs w:val="24"/>
              </w:rPr>
              <w:t>изм</w:t>
            </w:r>
            <w:proofErr w:type="spellEnd"/>
            <w:r w:rsidRPr="00F1348E">
              <w:rPr>
                <w:b/>
                <w:bCs/>
                <w:i/>
                <w:iCs/>
                <w:szCs w:val="24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01E6398" w14:textId="77777777" w:rsidR="00F1782D" w:rsidRPr="00F1348E" w:rsidRDefault="00F1782D" w:rsidP="00076500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Допустимое значение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DF7691" w14:textId="77777777" w:rsidR="00F1782D" w:rsidRPr="00F1348E" w:rsidRDefault="00F1782D" w:rsidP="00076500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Тип данных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FD462EF" w14:textId="77777777" w:rsidR="00F1782D" w:rsidRPr="00F1348E" w:rsidRDefault="00F1782D" w:rsidP="00076500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Цена младшего разряда</w:t>
            </w:r>
          </w:p>
        </w:tc>
      </w:tr>
      <w:tr w:rsidR="0077157B" w:rsidRPr="00F1348E" w14:paraId="3E87EBE2" w14:textId="77777777" w:rsidTr="00076500">
        <w:trPr>
          <w:cantSplit/>
          <w:trHeight w:val="13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BC86E" w14:textId="668D0E16" w:rsidR="00F1782D" w:rsidRPr="00F1348E" w:rsidRDefault="00F1782D" w:rsidP="00076500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Управляющая команда «Запуск МД»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4D904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FE612A5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661384" w14:textId="7A49DACF" w:rsidR="00F1782D" w:rsidRPr="00F1348E" w:rsidRDefault="00053553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F07850B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3ED3A50D" w14:textId="77777777" w:rsidTr="00076500">
        <w:trPr>
          <w:cantSplit/>
          <w:trHeight w:val="13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124B9" w14:textId="0968AD8E" w:rsidR="00F1782D" w:rsidRPr="00F1348E" w:rsidRDefault="00F1782D" w:rsidP="00076500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Заводской номер СТГ</w:t>
            </w:r>
            <w:r w:rsidR="00F70411" w:rsidRPr="00F1348E">
              <w:rPr>
                <w:szCs w:val="24"/>
                <w:vertAlign w:val="superscript"/>
              </w:rPr>
              <w:t xml:space="preserve"> (</w:t>
            </w:r>
            <w:r w:rsidR="00522DD4" w:rsidRPr="00F1348E">
              <w:rPr>
                <w:szCs w:val="24"/>
                <w:vertAlign w:val="superscript"/>
              </w:rPr>
              <w:t>1</w:t>
            </w:r>
            <w:r w:rsidR="00F70411" w:rsidRPr="00F1348E">
              <w:rPr>
                <w:szCs w:val="24"/>
                <w:vertAlign w:val="superscript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AD56E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8FA9920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2</w:t>
            </w:r>
            <w:r w:rsidRPr="00F1348E">
              <w:rPr>
                <w:szCs w:val="24"/>
                <w:vertAlign w:val="superscript"/>
              </w:rPr>
              <w:t>32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0D15B5C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ULONG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AAAA047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053553" w:rsidRPr="00F1348E" w14:paraId="233E8AFA" w14:textId="77777777" w:rsidTr="00076500">
        <w:trPr>
          <w:cantSplit/>
          <w:trHeight w:val="130"/>
          <w:ins w:id="40" w:author="Кечин Александр Викторович" w:date="2023-07-14T13:59:00Z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A0B68" w14:textId="23D67A70" w:rsidR="00053553" w:rsidRPr="00F1348E" w:rsidRDefault="00053553" w:rsidP="00053553">
            <w:pPr>
              <w:spacing w:after="0" w:line="240" w:lineRule="auto"/>
              <w:jc w:val="left"/>
              <w:rPr>
                <w:ins w:id="41" w:author="Кечин Александр Викторович" w:date="2023-07-14T13:59:00Z"/>
                <w:szCs w:val="24"/>
              </w:rPr>
            </w:pPr>
            <w:ins w:id="42" w:author="Кечин Александр Викторович" w:date="2023-07-14T13:59:00Z">
              <w:r w:rsidRPr="00F1348E">
                <w:rPr>
                  <w:szCs w:val="24"/>
                </w:rPr>
                <w:t>Сигнал</w:t>
              </w:r>
              <w:r w:rsidRPr="00F1348E">
                <w:rPr>
                  <w:szCs w:val="24"/>
                  <w:lang w:val="en-US"/>
                </w:rPr>
                <w:t xml:space="preserve"> </w:t>
              </w:r>
              <w:r w:rsidRPr="00F1348E">
                <w:rPr>
                  <w:szCs w:val="24"/>
                </w:rPr>
                <w:t>«Пожар в двигателе»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48F84" w14:textId="2B055181" w:rsidR="00053553" w:rsidRPr="00F1348E" w:rsidRDefault="00053553" w:rsidP="00053553">
            <w:pPr>
              <w:spacing w:after="0" w:line="240" w:lineRule="auto"/>
              <w:jc w:val="center"/>
              <w:rPr>
                <w:ins w:id="43" w:author="Кечин Александр Викторович" w:date="2023-07-14T13:59:00Z"/>
              </w:rPr>
            </w:pPr>
            <w:ins w:id="44" w:author="Кечин Александр Викторович" w:date="2023-07-14T13:59:00Z">
              <w:r w:rsidRPr="00F1348E">
                <w:t>–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0282D0" w14:textId="061481DB" w:rsidR="00053553" w:rsidRPr="00F1348E" w:rsidRDefault="00053553" w:rsidP="00053553">
            <w:pPr>
              <w:spacing w:after="0" w:line="240" w:lineRule="auto"/>
              <w:jc w:val="center"/>
              <w:rPr>
                <w:ins w:id="45" w:author="Кечин Александр Викторович" w:date="2023-07-14T13:59:00Z"/>
                <w:szCs w:val="24"/>
              </w:rPr>
            </w:pPr>
            <w:ins w:id="46" w:author="Кечин Александр Викторович" w:date="2023-07-14T13:59:00Z">
              <w:r w:rsidRPr="00F1348E">
                <w:rPr>
                  <w:szCs w:val="24"/>
                </w:rPr>
                <w:t>от 0 до 1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612074" w14:textId="5BC666AE" w:rsidR="00053553" w:rsidRPr="00F1348E" w:rsidRDefault="00053553" w:rsidP="00053553">
            <w:pPr>
              <w:spacing w:after="0" w:line="240" w:lineRule="auto"/>
              <w:jc w:val="center"/>
              <w:rPr>
                <w:ins w:id="47" w:author="Кечин Александр Викторович" w:date="2023-07-14T13:59:00Z"/>
                <w:szCs w:val="24"/>
                <w:lang w:val="en-US"/>
              </w:rPr>
            </w:pPr>
            <w:ins w:id="48" w:author="Кечин Александр Викторович" w:date="2023-07-14T13:59:00Z">
              <w:r w:rsidRPr="00F1348E">
                <w:rPr>
                  <w:szCs w:val="24"/>
                  <w:lang w:val="en-US"/>
                </w:rPr>
                <w:t>BOOL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26F980" w14:textId="655DFCEC" w:rsidR="00053553" w:rsidRPr="00F1348E" w:rsidRDefault="00053553" w:rsidP="00053553">
            <w:pPr>
              <w:spacing w:after="0" w:line="240" w:lineRule="auto"/>
              <w:jc w:val="center"/>
              <w:rPr>
                <w:ins w:id="49" w:author="Кечин Александр Викторович" w:date="2023-07-14T13:59:00Z"/>
              </w:rPr>
            </w:pPr>
            <w:ins w:id="50" w:author="Кечин Александр Викторович" w:date="2023-07-14T13:59:00Z">
              <w:r w:rsidRPr="00F1348E">
                <w:t>–</w:t>
              </w:r>
            </w:ins>
          </w:p>
        </w:tc>
      </w:tr>
      <w:tr w:rsidR="00053553" w:rsidRPr="00F1348E" w14:paraId="1744AF90" w14:textId="77777777" w:rsidTr="002B30CA">
        <w:trPr>
          <w:cantSplit/>
          <w:trHeight w:val="130"/>
          <w:ins w:id="51" w:author="Кечин Александр Викторович" w:date="2023-07-14T13:59:00Z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791DA" w14:textId="61BCD029" w:rsidR="00053553" w:rsidRPr="00F1348E" w:rsidRDefault="00053553" w:rsidP="00053553">
            <w:pPr>
              <w:spacing w:after="0" w:line="240" w:lineRule="auto"/>
              <w:jc w:val="left"/>
              <w:rPr>
                <w:ins w:id="52" w:author="Кечин Александр Викторович" w:date="2023-07-14T13:59:00Z"/>
                <w:szCs w:val="24"/>
              </w:rPr>
            </w:pPr>
            <w:ins w:id="53" w:author="Кечин Александр Викторович" w:date="2023-07-14T13:59:00Z">
              <w:r w:rsidRPr="00F1348E">
                <w:rPr>
                  <w:szCs w:val="24"/>
                </w:rPr>
                <w:t>Команда «Отключи расцепитель»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33E8B" w14:textId="238A9A59" w:rsidR="00053553" w:rsidRPr="00F1348E" w:rsidRDefault="00053553" w:rsidP="00053553">
            <w:pPr>
              <w:spacing w:after="0" w:line="240" w:lineRule="auto"/>
              <w:jc w:val="center"/>
              <w:rPr>
                <w:ins w:id="54" w:author="Кечин Александр Викторович" w:date="2023-07-14T13:59:00Z"/>
              </w:rPr>
            </w:pPr>
            <w:ins w:id="55" w:author="Кечин Александр Викторович" w:date="2023-07-14T13:59:00Z">
              <w:r w:rsidRPr="00F1348E">
                <w:t>–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635F58" w14:textId="17501FED" w:rsidR="00053553" w:rsidRPr="00F1348E" w:rsidRDefault="00053553" w:rsidP="00053553">
            <w:pPr>
              <w:spacing w:after="0" w:line="240" w:lineRule="auto"/>
              <w:jc w:val="center"/>
              <w:rPr>
                <w:ins w:id="56" w:author="Кечин Александр Викторович" w:date="2023-07-14T13:59:00Z"/>
                <w:szCs w:val="24"/>
              </w:rPr>
            </w:pPr>
            <w:ins w:id="57" w:author="Кечин Александр Викторович" w:date="2023-07-14T13:59:00Z">
              <w:r w:rsidRPr="00F1348E">
                <w:rPr>
                  <w:szCs w:val="24"/>
                </w:rPr>
                <w:t>от 0 до 1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F4D8EC2" w14:textId="77E58788" w:rsidR="00053553" w:rsidRPr="00F1348E" w:rsidRDefault="00053553" w:rsidP="00053553">
            <w:pPr>
              <w:spacing w:after="0" w:line="240" w:lineRule="auto"/>
              <w:jc w:val="center"/>
              <w:rPr>
                <w:ins w:id="58" w:author="Кечин Александр Викторович" w:date="2023-07-14T13:59:00Z"/>
                <w:szCs w:val="24"/>
                <w:lang w:val="en-US"/>
              </w:rPr>
            </w:pPr>
            <w:ins w:id="59" w:author="Кечин Александр Викторович" w:date="2023-07-14T13:59:00Z">
              <w:r w:rsidRPr="00F1348E">
                <w:rPr>
                  <w:szCs w:val="24"/>
                  <w:lang w:val="en-US"/>
                </w:rPr>
                <w:t>BOOL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D6A6F83" w14:textId="3B8D74B4" w:rsidR="00053553" w:rsidRPr="00F1348E" w:rsidRDefault="00053553" w:rsidP="00053553">
            <w:pPr>
              <w:spacing w:after="0" w:line="240" w:lineRule="auto"/>
              <w:jc w:val="center"/>
              <w:rPr>
                <w:ins w:id="60" w:author="Кечин Александр Викторович" w:date="2023-07-14T13:59:00Z"/>
              </w:rPr>
            </w:pPr>
            <w:ins w:id="61" w:author="Кечин Александр Викторович" w:date="2023-07-14T13:59:00Z">
              <w:r w:rsidRPr="00F1348E">
                <w:t>–</w:t>
              </w:r>
            </w:ins>
          </w:p>
        </w:tc>
      </w:tr>
      <w:tr w:rsidR="00053553" w:rsidRPr="00F1348E" w14:paraId="54F7777C" w14:textId="77777777" w:rsidTr="002B30CA">
        <w:trPr>
          <w:cantSplit/>
          <w:trHeight w:val="562"/>
        </w:trPr>
        <w:tc>
          <w:tcPr>
            <w:tcW w:w="99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EE3D7" w14:textId="7241ADA8" w:rsidR="00053553" w:rsidRPr="00F1348E" w:rsidRDefault="00053553" w:rsidP="00053553">
            <w:pPr>
              <w:spacing w:before="240" w:after="0" w:line="360" w:lineRule="auto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Примечание – Параметры, помеченные символом (1), передаются только по логическому каналу TMC.</w:t>
            </w:r>
          </w:p>
        </w:tc>
      </w:tr>
    </w:tbl>
    <w:p w14:paraId="0C8453E2" w14:textId="77777777" w:rsidR="006F716B" w:rsidRPr="00F1348E" w:rsidRDefault="006F716B" w:rsidP="002B30CA">
      <w:pPr>
        <w:pStyle w:val="3"/>
        <w:numPr>
          <w:ilvl w:val="0"/>
          <w:numId w:val="0"/>
        </w:numPr>
        <w:spacing w:line="360" w:lineRule="auto"/>
        <w:ind w:left="567"/>
        <w:rPr>
          <w:ins w:id="62" w:author="Кечин Александр Викторович" w:date="2023-07-14T14:06:00Z"/>
          <w:sz w:val="28"/>
          <w:szCs w:val="28"/>
        </w:rPr>
      </w:pPr>
    </w:p>
    <w:p w14:paraId="7957B2B6" w14:textId="61015E1C" w:rsidR="0073322B" w:rsidRPr="00F1348E" w:rsidRDefault="0073322B" w:rsidP="007024B0">
      <w:pPr>
        <w:pStyle w:val="3"/>
        <w:spacing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 xml:space="preserve">Сообщения </w:t>
      </w:r>
      <w:proofErr w:type="spellStart"/>
      <w:r w:rsidRPr="00F1348E">
        <w:rPr>
          <w:sz w:val="28"/>
          <w:szCs w:val="28"/>
        </w:rPr>
        <w:t>БУиЗ</w:t>
      </w:r>
      <w:proofErr w:type="spellEnd"/>
      <w:r w:rsidRPr="00F1348E">
        <w:rPr>
          <w:sz w:val="28"/>
          <w:szCs w:val="28"/>
        </w:rPr>
        <w:t>-НС</w:t>
      </w:r>
    </w:p>
    <w:p w14:paraId="346FF544" w14:textId="4FECE1FC" w:rsidR="0073322B" w:rsidRPr="00F1348E" w:rsidRDefault="0073322B" w:rsidP="007024B0">
      <w:pPr>
        <w:pStyle w:val="af5"/>
        <w:ind w:firstLine="567"/>
      </w:pPr>
      <w:r w:rsidRPr="00F1348E">
        <w:t xml:space="preserve">Поле данных (DATA) для сообщений принимаемых/выдаваемых </w:t>
      </w:r>
      <w:r w:rsidRPr="00F1348E">
        <w:br/>
      </w:r>
      <w:proofErr w:type="spellStart"/>
      <w:r w:rsidRPr="00F1348E">
        <w:t>БУиЗ</w:t>
      </w:r>
      <w:proofErr w:type="spellEnd"/>
      <w:r w:rsidRPr="00F1348E">
        <w:t xml:space="preserve">-НС должны формироваться по правилам, определенным в </w:t>
      </w:r>
      <w:r w:rsidRPr="00F1348E">
        <w:br/>
        <w:t>приложении Г настоящей спецификации.</w:t>
      </w:r>
    </w:p>
    <w:p w14:paraId="54C15C5B" w14:textId="36A635B1" w:rsidR="00F1782D" w:rsidRPr="00F1348E" w:rsidRDefault="00F1782D" w:rsidP="007024B0">
      <w:pPr>
        <w:pStyle w:val="3"/>
        <w:spacing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lastRenderedPageBreak/>
        <w:t>Состав данных ВУ-9НС</w:t>
      </w:r>
    </w:p>
    <w:p w14:paraId="1900F916" w14:textId="5C17C444" w:rsidR="00F1782D" w:rsidRPr="00F1348E" w:rsidRDefault="00F1782D" w:rsidP="007024B0">
      <w:pPr>
        <w:pStyle w:val="af5"/>
        <w:ind w:firstLine="567"/>
      </w:pPr>
      <w:r w:rsidRPr="00F1348E">
        <w:t>Состав данных, передаваемых ВУ-9НС, приведен в таблице</w:t>
      </w:r>
      <w:r w:rsidRPr="00F1348E">
        <w:fldChar w:fldCharType="begin"/>
      </w:r>
      <w:r w:rsidRPr="00F1348E">
        <w:instrText xml:space="preserve"> REF _Ref136873896 \h  \* MERGEFORMAT </w:instrText>
      </w:r>
      <w:r w:rsidRPr="00F1348E">
        <w:fldChar w:fldCharType="separate"/>
      </w:r>
      <w:r w:rsidR="00351519" w:rsidRPr="00351519">
        <w:rPr>
          <w:vanish/>
        </w:rPr>
        <w:t>Таблица</w:t>
      </w:r>
      <w:r w:rsidR="00351519" w:rsidRPr="00F1348E">
        <w:t xml:space="preserve"> </w:t>
      </w:r>
      <w:r w:rsidR="00351519">
        <w:rPr>
          <w:noProof/>
        </w:rPr>
        <w:t>16</w:t>
      </w:r>
      <w:r w:rsidRPr="00F1348E">
        <w:fldChar w:fldCharType="end"/>
      </w:r>
      <w:r w:rsidRPr="00F1348E">
        <w:t>.</w:t>
      </w:r>
    </w:p>
    <w:p w14:paraId="5560754B" w14:textId="524565E5" w:rsidR="00F1782D" w:rsidRPr="00F1348E" w:rsidRDefault="00F1782D" w:rsidP="0073322B">
      <w:pPr>
        <w:pStyle w:val="-1"/>
        <w:widowControl w:val="0"/>
        <w:ind w:left="284" w:hanging="284"/>
        <w:rPr>
          <w:sz w:val="28"/>
          <w:szCs w:val="28"/>
        </w:rPr>
      </w:pPr>
      <w:bookmarkStart w:id="63" w:name="_Ref136873896"/>
      <w:r w:rsidRPr="00F1348E">
        <w:rPr>
          <w:sz w:val="28"/>
          <w:szCs w:val="28"/>
        </w:rPr>
        <w:t xml:space="preserve">Таблица </w:t>
      </w:r>
      <w:r w:rsidRPr="00F1348E">
        <w:rPr>
          <w:i/>
          <w:sz w:val="28"/>
          <w:szCs w:val="28"/>
        </w:rPr>
        <w:fldChar w:fldCharType="begin"/>
      </w:r>
      <w:r w:rsidRPr="00F1348E">
        <w:rPr>
          <w:sz w:val="28"/>
          <w:szCs w:val="28"/>
        </w:rPr>
        <w:instrText xml:space="preserve"> SEQ Таблица \* ARABIC </w:instrText>
      </w:r>
      <w:r w:rsidRPr="00F1348E">
        <w:rPr>
          <w:i/>
          <w:sz w:val="28"/>
          <w:szCs w:val="28"/>
        </w:rPr>
        <w:fldChar w:fldCharType="separate"/>
      </w:r>
      <w:r w:rsidR="00351519">
        <w:rPr>
          <w:noProof/>
          <w:sz w:val="28"/>
          <w:szCs w:val="28"/>
        </w:rPr>
        <w:t>16</w:t>
      </w:r>
      <w:r w:rsidRPr="00F1348E">
        <w:rPr>
          <w:i/>
          <w:sz w:val="28"/>
          <w:szCs w:val="28"/>
        </w:rPr>
        <w:fldChar w:fldCharType="end"/>
      </w:r>
      <w:bookmarkEnd w:id="63"/>
      <w:r w:rsidRPr="00F1348E">
        <w:rPr>
          <w:sz w:val="28"/>
          <w:szCs w:val="28"/>
        </w:rPr>
        <w:t xml:space="preserve"> – Состав данных ВУ-9НС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4106"/>
        <w:gridCol w:w="992"/>
        <w:gridCol w:w="1843"/>
        <w:gridCol w:w="1276"/>
        <w:gridCol w:w="1417"/>
      </w:tblGrid>
      <w:tr w:rsidR="0077157B" w:rsidRPr="00F1348E" w14:paraId="4D1C29BD" w14:textId="77777777" w:rsidTr="00076500">
        <w:trPr>
          <w:cantSplit/>
          <w:trHeight w:val="13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08FD7" w14:textId="77777777" w:rsidR="00F1782D" w:rsidRPr="00F1348E" w:rsidRDefault="00F1782D" w:rsidP="00076500">
            <w:pPr>
              <w:spacing w:after="0" w:line="240" w:lineRule="auto"/>
              <w:jc w:val="left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Наименование параметра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B23E5" w14:textId="77777777" w:rsidR="00F1782D" w:rsidRPr="00F1348E" w:rsidRDefault="00F1782D" w:rsidP="00076500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proofErr w:type="spellStart"/>
            <w:r w:rsidRPr="00F1348E">
              <w:rPr>
                <w:b/>
                <w:bCs/>
                <w:i/>
                <w:iCs/>
                <w:szCs w:val="24"/>
              </w:rPr>
              <w:t>Ед</w:t>
            </w:r>
            <w:proofErr w:type="spellEnd"/>
            <w:r w:rsidRPr="00F1348E">
              <w:rPr>
                <w:b/>
                <w:bCs/>
                <w:i/>
                <w:iCs/>
                <w:szCs w:val="24"/>
                <w:lang w:val="en-US"/>
              </w:rPr>
              <w:t>.</w:t>
            </w:r>
            <w:r w:rsidRPr="00F1348E">
              <w:rPr>
                <w:b/>
                <w:bCs/>
                <w:i/>
                <w:iCs/>
                <w:szCs w:val="24"/>
              </w:rPr>
              <w:t xml:space="preserve"> </w:t>
            </w:r>
            <w:proofErr w:type="spellStart"/>
            <w:r w:rsidRPr="00F1348E">
              <w:rPr>
                <w:b/>
                <w:bCs/>
                <w:i/>
                <w:iCs/>
                <w:szCs w:val="24"/>
              </w:rPr>
              <w:t>изм</w:t>
            </w:r>
            <w:proofErr w:type="spellEnd"/>
            <w:r w:rsidRPr="00F1348E">
              <w:rPr>
                <w:b/>
                <w:bCs/>
                <w:i/>
                <w:iCs/>
                <w:szCs w:val="24"/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F3CB42D" w14:textId="77777777" w:rsidR="00F1782D" w:rsidRPr="00F1348E" w:rsidRDefault="00F1782D" w:rsidP="00076500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Допустимое значение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6D8EDB9" w14:textId="77777777" w:rsidR="00F1782D" w:rsidRPr="00F1348E" w:rsidRDefault="00F1782D" w:rsidP="00076500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Тип данных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24C811" w14:textId="77777777" w:rsidR="00F1782D" w:rsidRPr="00F1348E" w:rsidRDefault="00F1782D" w:rsidP="00076500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Цена младшего разряда</w:t>
            </w:r>
          </w:p>
        </w:tc>
      </w:tr>
      <w:tr w:rsidR="0077157B" w:rsidRPr="00F1348E" w14:paraId="26DE1AFE" w14:textId="77777777" w:rsidTr="00076500">
        <w:trPr>
          <w:cantSplit/>
          <w:trHeight w:val="247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C7A1159" w14:textId="77777777" w:rsidR="00F1782D" w:rsidRPr="00F1348E" w:rsidRDefault="00F1782D" w:rsidP="0007650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Выходное напряжение ВУ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1F86D6F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28AF698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40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2F2B3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USHORT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FC58077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0,01 В</w:t>
            </w:r>
          </w:p>
        </w:tc>
      </w:tr>
      <w:tr w:rsidR="0077157B" w:rsidRPr="00F1348E" w14:paraId="706517C2" w14:textId="77777777" w:rsidTr="00076500">
        <w:trPr>
          <w:cantSplit/>
          <w:trHeight w:val="65"/>
        </w:trPr>
        <w:tc>
          <w:tcPr>
            <w:tcW w:w="410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31BE39DF" w14:textId="77777777" w:rsidR="00F1782D" w:rsidRPr="00F1348E" w:rsidRDefault="00F1782D" w:rsidP="0007650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Напряжение на шине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69BEF14F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14:paraId="5D3C409C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878380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USHORT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48CCB5BE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0,01 В</w:t>
            </w:r>
          </w:p>
        </w:tc>
      </w:tr>
      <w:tr w:rsidR="0077157B" w:rsidRPr="00F1348E" w14:paraId="446B8FCD" w14:textId="77777777" w:rsidTr="00076500">
        <w:trPr>
          <w:cantSplit/>
          <w:trHeight w:val="13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D503B" w14:textId="77777777" w:rsidR="00F1782D" w:rsidRPr="00F1348E" w:rsidRDefault="00F1782D" w:rsidP="0007650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Выходной ток ВУ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BD0DC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6585146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655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32E3F6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USHORT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C604608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0,01 А</w:t>
            </w:r>
          </w:p>
        </w:tc>
      </w:tr>
      <w:tr w:rsidR="0077157B" w:rsidRPr="00F1348E" w14:paraId="47A7C0B5" w14:textId="77777777" w:rsidTr="00076500">
        <w:trPr>
          <w:cantSplit/>
          <w:trHeight w:val="13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87EB7" w14:textId="77777777" w:rsidR="00F1782D" w:rsidRPr="00F1348E" w:rsidRDefault="00F1782D" w:rsidP="0007650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Температура ВУ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22B1D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°С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25CE275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 xml:space="preserve">от 0 до </w:t>
            </w:r>
            <w:r w:rsidRPr="00F1348E">
              <w:rPr>
                <w:szCs w:val="24"/>
                <w:lang w:val="en-US"/>
              </w:rPr>
              <w:t>255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688410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UCHAR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49F2051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°С</w:t>
            </w:r>
          </w:p>
        </w:tc>
      </w:tr>
      <w:tr w:rsidR="0077157B" w:rsidRPr="00F1348E" w14:paraId="28A3AD05" w14:textId="77777777" w:rsidTr="00076500">
        <w:trPr>
          <w:cantSplit/>
          <w:trHeight w:val="13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8AE35" w14:textId="1BA1E48A" w:rsidR="00F1782D" w:rsidRPr="00F1348E" w:rsidRDefault="00F1782D" w:rsidP="00076500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Текущая наработка ВУ</w:t>
            </w:r>
            <w:r w:rsidRPr="00F1348E">
              <w:rPr>
                <w:szCs w:val="24"/>
                <w:vertAlign w:val="superscript"/>
              </w:rPr>
              <w:t xml:space="preserve"> (</w:t>
            </w:r>
            <w:r w:rsidR="00C33035" w:rsidRPr="00F1348E">
              <w:rPr>
                <w:szCs w:val="24"/>
                <w:vertAlign w:val="superscript"/>
              </w:rPr>
              <w:t>2</w:t>
            </w:r>
            <w:r w:rsidRPr="00F1348E">
              <w:rPr>
                <w:szCs w:val="24"/>
                <w:vertAlign w:val="superscript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FE18C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ч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65C9DD7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65535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1FFCBF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USHORT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8301BB4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1,0 ч</w:t>
            </w:r>
          </w:p>
        </w:tc>
      </w:tr>
      <w:tr w:rsidR="0077157B" w:rsidRPr="00F1348E" w14:paraId="1FF0E640" w14:textId="77777777" w:rsidTr="00076500">
        <w:trPr>
          <w:cantSplit/>
          <w:trHeight w:val="13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1707C" w14:textId="61CCF10C" w:rsidR="00F1782D" w:rsidRPr="00F1348E" w:rsidRDefault="00F1782D" w:rsidP="0007650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Заводской номер ВУ</w:t>
            </w:r>
            <w:r w:rsidR="0078558F" w:rsidRPr="00F1348E">
              <w:rPr>
                <w:szCs w:val="24"/>
                <w:vertAlign w:val="superscript"/>
              </w:rPr>
              <w:t xml:space="preserve"> </w:t>
            </w:r>
            <w:r w:rsidR="0078558F" w:rsidRPr="00F1348E">
              <w:rPr>
                <w:szCs w:val="24"/>
              </w:rPr>
              <w:t>и версия ПО</w:t>
            </w:r>
            <w:r w:rsidR="0078558F" w:rsidRPr="00F1348E">
              <w:rPr>
                <w:szCs w:val="24"/>
                <w:vertAlign w:val="superscript"/>
              </w:rPr>
              <w:t xml:space="preserve"> (</w:t>
            </w:r>
            <w:r w:rsidR="00C33035" w:rsidRPr="00F1348E">
              <w:rPr>
                <w:szCs w:val="24"/>
                <w:vertAlign w:val="superscript"/>
              </w:rPr>
              <w:t>2</w:t>
            </w:r>
            <w:r w:rsidR="0078558F" w:rsidRPr="00F1348E">
              <w:rPr>
                <w:szCs w:val="24"/>
                <w:vertAlign w:val="superscript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50C74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DAB9BF3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2</w:t>
            </w:r>
            <w:r w:rsidRPr="00F1348E">
              <w:rPr>
                <w:szCs w:val="24"/>
                <w:vertAlign w:val="superscript"/>
              </w:rPr>
              <w:t>32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B8AA300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ULONG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09C1C28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53FB37A2" w14:textId="77777777" w:rsidTr="00076500">
        <w:trPr>
          <w:cantSplit/>
          <w:trHeight w:val="13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DF62B" w14:textId="77777777" w:rsidR="00F1782D" w:rsidRPr="00F1348E" w:rsidRDefault="00F1782D" w:rsidP="00076500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ВУ подключен/не подключен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9D66B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C39805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7ABC6CA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3F61E75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770FA048" w14:textId="77777777" w:rsidTr="00076500">
        <w:trPr>
          <w:cantSplit/>
          <w:trHeight w:val="13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2267A" w14:textId="23621C39" w:rsidR="00F1782D" w:rsidRPr="00F1348E" w:rsidRDefault="00F1782D" w:rsidP="00076500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Исправность ВУ</w:t>
            </w:r>
            <w:r w:rsidR="00C33035" w:rsidRPr="00F1348E">
              <w:rPr>
                <w:szCs w:val="24"/>
                <w:vertAlign w:val="superscript"/>
              </w:rPr>
              <w:t xml:space="preserve"> (1, 2)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B1459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BA8881B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B7A2B54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8DD2636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573E3927" w14:textId="77777777" w:rsidTr="00076500">
        <w:trPr>
          <w:cantSplit/>
          <w:trHeight w:val="13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4F2FA" w14:textId="3B60F312" w:rsidR="00F1782D" w:rsidRPr="00F1348E" w:rsidRDefault="00F1782D" w:rsidP="00076500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Перегрев ВУ</w:t>
            </w:r>
            <w:r w:rsidR="00C33035" w:rsidRPr="00F1348E">
              <w:rPr>
                <w:szCs w:val="24"/>
              </w:rPr>
              <w:t xml:space="preserve"> </w:t>
            </w:r>
            <w:r w:rsidR="00C33035" w:rsidRPr="00F1348E">
              <w:rPr>
                <w:szCs w:val="24"/>
                <w:vertAlign w:val="superscript"/>
              </w:rPr>
              <w:t>(1, 2)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A2E5F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481CC46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868A7F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E7C07A5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4456C04C" w14:textId="77777777" w:rsidTr="00076500">
        <w:trPr>
          <w:cantSplit/>
          <w:trHeight w:val="13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382CF" w14:textId="7FBF28C1" w:rsidR="00F1782D" w:rsidRPr="00F1348E" w:rsidRDefault="00F1782D" w:rsidP="00076500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Обрыв «+»</w:t>
            </w:r>
            <w:r w:rsidRPr="00F1348E">
              <w:rPr>
                <w:szCs w:val="24"/>
                <w:vertAlign w:val="superscript"/>
              </w:rPr>
              <w:t xml:space="preserve"> (1</w:t>
            </w:r>
            <w:r w:rsidR="00C33035" w:rsidRPr="00F1348E">
              <w:rPr>
                <w:szCs w:val="24"/>
                <w:vertAlign w:val="superscript"/>
              </w:rPr>
              <w:t>, 2</w:t>
            </w:r>
            <w:r w:rsidRPr="00F1348E">
              <w:rPr>
                <w:szCs w:val="24"/>
                <w:vertAlign w:val="superscript"/>
              </w:rPr>
              <w:t>)</w:t>
            </w:r>
            <w:r w:rsidRPr="00F1348E"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DF96B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A365CE1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9609DD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105533B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16DED6E0" w14:textId="77777777" w:rsidTr="00076500">
        <w:trPr>
          <w:cantSplit/>
          <w:trHeight w:val="13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BF07D" w14:textId="287B8130" w:rsidR="00F1782D" w:rsidRPr="00F1348E" w:rsidRDefault="00F1782D" w:rsidP="0007650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Обрыв «</w:t>
            </w:r>
            <w:r w:rsidR="00C33035" w:rsidRPr="00F1348E">
              <w:t>–</w:t>
            </w:r>
            <w:r w:rsidR="00C33035" w:rsidRPr="00F1348E">
              <w:rPr>
                <w:szCs w:val="24"/>
              </w:rPr>
              <w:t>»</w:t>
            </w:r>
            <w:r w:rsidRPr="00F1348E">
              <w:rPr>
                <w:szCs w:val="24"/>
                <w:vertAlign w:val="superscript"/>
              </w:rPr>
              <w:t xml:space="preserve"> (1</w:t>
            </w:r>
            <w:r w:rsidR="00C33035" w:rsidRPr="00F1348E">
              <w:rPr>
                <w:szCs w:val="24"/>
                <w:vertAlign w:val="superscript"/>
              </w:rPr>
              <w:t>, 2</w:t>
            </w:r>
            <w:r w:rsidRPr="00F1348E">
              <w:rPr>
                <w:szCs w:val="24"/>
                <w:vertAlign w:val="superscript"/>
              </w:rPr>
              <w:t>)</w:t>
            </w:r>
            <w:r w:rsidRPr="00F1348E"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5B848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0DBB04B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7071D1D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6F4C2B8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52B5690A" w14:textId="77777777" w:rsidTr="00076500">
        <w:trPr>
          <w:cantSplit/>
          <w:trHeight w:val="13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61488" w14:textId="242F1BF3" w:rsidR="00F1782D" w:rsidRPr="00F1348E" w:rsidRDefault="00F1782D" w:rsidP="0007650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Короткое</w:t>
            </w:r>
            <w:r w:rsidR="007B6E19" w:rsidRPr="00F1348E">
              <w:rPr>
                <w:szCs w:val="24"/>
              </w:rPr>
              <w:t xml:space="preserve"> замыкание</w:t>
            </w:r>
            <w:r w:rsidRPr="00F1348E">
              <w:rPr>
                <w:szCs w:val="24"/>
              </w:rPr>
              <w:t xml:space="preserve"> в фидере ВУ</w:t>
            </w:r>
            <w:r w:rsidRPr="00F1348E">
              <w:rPr>
                <w:szCs w:val="24"/>
                <w:vertAlign w:val="superscript"/>
              </w:rPr>
              <w:t xml:space="preserve"> (1</w:t>
            </w:r>
            <w:r w:rsidR="00C33035" w:rsidRPr="00F1348E">
              <w:rPr>
                <w:szCs w:val="24"/>
                <w:vertAlign w:val="superscript"/>
              </w:rPr>
              <w:t>, 2</w:t>
            </w:r>
            <w:r w:rsidRPr="00F1348E">
              <w:rPr>
                <w:szCs w:val="24"/>
                <w:vertAlign w:val="superscript"/>
              </w:rPr>
              <w:t>)</w:t>
            </w:r>
            <w:r w:rsidRPr="00F1348E">
              <w:rPr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E9858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B175A63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F34988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5589769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37AC407C" w14:textId="77777777" w:rsidTr="00076500">
        <w:trPr>
          <w:cantSplit/>
          <w:trHeight w:val="13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B92EE" w14:textId="2B7CA5E0" w:rsidR="00F1782D" w:rsidRPr="00F1348E" w:rsidRDefault="00F1782D" w:rsidP="00076500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Высокий выходной ток ВУ</w:t>
            </w:r>
            <w:r w:rsidR="00C33035" w:rsidRPr="00F1348E">
              <w:rPr>
                <w:szCs w:val="24"/>
                <w:vertAlign w:val="superscript"/>
              </w:rPr>
              <w:t xml:space="preserve"> (1, 2)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07653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6181B07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5D1C352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3EEA37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10EFC05D" w14:textId="77777777" w:rsidTr="00076500">
        <w:trPr>
          <w:cantSplit/>
          <w:trHeight w:val="13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29C4D" w14:textId="4A905AE0" w:rsidR="00F1782D" w:rsidRPr="00F1348E" w:rsidRDefault="00F1782D" w:rsidP="00076500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Короткое замыкание в сети</w:t>
            </w:r>
            <w:r w:rsidRPr="00F1348E">
              <w:rPr>
                <w:szCs w:val="24"/>
                <w:vertAlign w:val="superscript"/>
              </w:rPr>
              <w:t xml:space="preserve"> (1</w:t>
            </w:r>
            <w:r w:rsidR="00C33035" w:rsidRPr="00F1348E">
              <w:rPr>
                <w:szCs w:val="24"/>
                <w:vertAlign w:val="superscript"/>
              </w:rPr>
              <w:t>, 2</w:t>
            </w:r>
            <w:r w:rsidRPr="00F1348E">
              <w:rPr>
                <w:szCs w:val="24"/>
                <w:vertAlign w:val="superscript"/>
              </w:rPr>
              <w:t>)</w:t>
            </w:r>
            <w:r w:rsidRPr="00F1348E"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32C36" w14:textId="77777777" w:rsidR="00F1782D" w:rsidRPr="00F1348E" w:rsidRDefault="00F1782D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4E3DF39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4F74BC0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E21C783" w14:textId="77777777" w:rsidR="00F1782D" w:rsidRPr="00F1348E" w:rsidRDefault="00F1782D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F1782D" w:rsidRPr="00F1348E" w14:paraId="75610E18" w14:textId="77777777" w:rsidTr="00076500">
        <w:trPr>
          <w:cantSplit/>
          <w:trHeight w:val="130"/>
        </w:trPr>
        <w:tc>
          <w:tcPr>
            <w:tcW w:w="96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4C2FD" w14:textId="77777777" w:rsidR="005A6674" w:rsidRPr="00F1348E" w:rsidRDefault="005A6674" w:rsidP="005A6674">
            <w:pPr>
              <w:spacing w:before="240" w:after="0" w:line="360" w:lineRule="auto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Примечания:</w:t>
            </w:r>
          </w:p>
          <w:p w14:paraId="16A91FDB" w14:textId="77777777" w:rsidR="005A6674" w:rsidRPr="00F1348E" w:rsidRDefault="005A6674" w:rsidP="005F694E">
            <w:pPr>
              <w:pStyle w:val="af3"/>
              <w:numPr>
                <w:ilvl w:val="0"/>
                <w:numId w:val="13"/>
              </w:numPr>
              <w:tabs>
                <w:tab w:val="left" w:pos="311"/>
              </w:tabs>
              <w:spacing w:after="0" w:line="360" w:lineRule="auto"/>
              <w:ind w:left="0" w:firstLine="0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Параметры, помеченные символом (1), могут передаваться по логическому каналу EEC.</w:t>
            </w:r>
          </w:p>
          <w:p w14:paraId="58B3661B" w14:textId="7137D405" w:rsidR="00F1782D" w:rsidRPr="00F1348E" w:rsidRDefault="005A6674" w:rsidP="005F694E">
            <w:pPr>
              <w:pStyle w:val="af3"/>
              <w:numPr>
                <w:ilvl w:val="0"/>
                <w:numId w:val="13"/>
              </w:numPr>
              <w:tabs>
                <w:tab w:val="left" w:pos="311"/>
              </w:tabs>
              <w:spacing w:after="0" w:line="360" w:lineRule="auto"/>
              <w:ind w:left="0" w:firstLine="0"/>
            </w:pPr>
            <w:r w:rsidRPr="00F1348E">
              <w:rPr>
                <w:i/>
                <w:szCs w:val="24"/>
              </w:rPr>
              <w:t>Параметры, помеченные символом (2), передаются только по логическому каналу TMC.</w:t>
            </w:r>
          </w:p>
        </w:tc>
      </w:tr>
    </w:tbl>
    <w:p w14:paraId="2766AB54" w14:textId="77777777" w:rsidR="00F1782D" w:rsidRPr="00F1348E" w:rsidRDefault="00F1782D" w:rsidP="00F1782D">
      <w:pPr>
        <w:pStyle w:val="3"/>
        <w:numPr>
          <w:ilvl w:val="0"/>
          <w:numId w:val="0"/>
        </w:numPr>
        <w:ind w:left="567"/>
        <w:rPr>
          <w:sz w:val="28"/>
          <w:szCs w:val="28"/>
        </w:rPr>
      </w:pPr>
    </w:p>
    <w:p w14:paraId="28C76BB1" w14:textId="77777777" w:rsidR="00F1782D" w:rsidRPr="00F1348E" w:rsidRDefault="00F1782D" w:rsidP="00F1782D">
      <w:pPr>
        <w:pStyle w:val="3"/>
        <w:tabs>
          <w:tab w:val="num" w:pos="0"/>
        </w:tabs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Состав данных передаваемых в ВУ-9НС</w:t>
      </w:r>
    </w:p>
    <w:p w14:paraId="4EB8A6BB" w14:textId="3620B757" w:rsidR="005F3664" w:rsidRPr="00F1348E" w:rsidRDefault="005F3664" w:rsidP="005F3664">
      <w:pPr>
        <w:pStyle w:val="af5"/>
        <w:ind w:firstLine="567"/>
        <w:rPr>
          <w:ins w:id="64" w:author="Кечин Александр Викторович" w:date="2023-07-19T10:25:00Z"/>
        </w:rPr>
      </w:pPr>
      <w:ins w:id="65" w:author="Кечин Александр Викторович" w:date="2023-07-19T10:25:00Z">
        <w:r w:rsidRPr="00F1348E">
          <w:t xml:space="preserve">Настоящей спецификацией локальной сети контроллеров определен состав данных, передаваемых в ВУ-9НС. Состав данных, передаваемых в </w:t>
        </w:r>
      </w:ins>
      <w:ins w:id="66" w:author="Кечин Александр Викторович" w:date="2023-07-19T10:26:00Z">
        <w:r w:rsidRPr="00F1348E">
          <w:br/>
        </w:r>
      </w:ins>
      <w:ins w:id="67" w:author="Кечин Александр Викторович" w:date="2023-07-19T10:25:00Z">
        <w:r w:rsidRPr="00F1348E">
          <w:t xml:space="preserve">ВУ-9НС, приведен в таблице </w:t>
        </w:r>
      </w:ins>
      <w:r w:rsidRPr="00F1348E">
        <w:fldChar w:fldCharType="begin"/>
      </w:r>
      <w:r w:rsidRPr="00F1348E">
        <w:instrText xml:space="preserve"> REF _Ref140654843 \h  \* MERGEFORMAT </w:instrText>
      </w:r>
      <w:r w:rsidRPr="00F1348E">
        <w:fldChar w:fldCharType="separate"/>
      </w:r>
      <w:ins w:id="68" w:author="Кечин Александр Викторович" w:date="2023-07-19T10:25:00Z">
        <w:r w:rsidR="00351519" w:rsidRPr="00351519">
          <w:rPr>
            <w:vanish/>
          </w:rPr>
          <w:t xml:space="preserve">Таблица </w:t>
        </w:r>
      </w:ins>
      <w:r w:rsidR="00351519">
        <w:rPr>
          <w:noProof/>
        </w:rPr>
        <w:t>17</w:t>
      </w:r>
      <w:ins w:id="69" w:author="Кечин Александр Викторович" w:date="2023-07-19T10:27:00Z">
        <w:r w:rsidRPr="00F1348E">
          <w:fldChar w:fldCharType="end"/>
        </w:r>
      </w:ins>
      <w:ins w:id="70" w:author="Кечин Александр Викторович" w:date="2023-07-19T10:25:00Z">
        <w:r w:rsidRPr="00F1348E">
          <w:t>.</w:t>
        </w:r>
      </w:ins>
    </w:p>
    <w:p w14:paraId="0CA2703E" w14:textId="18A0036A" w:rsidR="005F3664" w:rsidRPr="00F1348E" w:rsidRDefault="005F3664" w:rsidP="003D62E8">
      <w:bookmarkStart w:id="71" w:name="_Ref140654843"/>
      <w:ins w:id="72" w:author="Кечин Александр Викторович" w:date="2023-07-19T10:25:00Z">
        <w:r w:rsidRPr="00F1348E">
          <w:rPr>
            <w:sz w:val="28"/>
            <w:szCs w:val="28"/>
          </w:rPr>
          <w:t xml:space="preserve">Таблица </w:t>
        </w:r>
      </w:ins>
      <w:r w:rsidRPr="00F1348E">
        <w:rPr>
          <w:i/>
          <w:sz w:val="28"/>
          <w:szCs w:val="28"/>
        </w:rPr>
        <w:fldChar w:fldCharType="begin"/>
      </w:r>
      <w:r w:rsidRPr="00F1348E">
        <w:rPr>
          <w:sz w:val="28"/>
          <w:szCs w:val="28"/>
        </w:rPr>
        <w:instrText xml:space="preserve"> SEQ Таблица \* ARABIC </w:instrText>
      </w:r>
      <w:r w:rsidRPr="00F1348E">
        <w:rPr>
          <w:i/>
          <w:sz w:val="28"/>
          <w:szCs w:val="28"/>
        </w:rPr>
        <w:fldChar w:fldCharType="separate"/>
      </w:r>
      <w:r w:rsidR="00351519">
        <w:rPr>
          <w:noProof/>
          <w:sz w:val="28"/>
          <w:szCs w:val="28"/>
        </w:rPr>
        <w:t>17</w:t>
      </w:r>
      <w:ins w:id="73" w:author="Кечин Александр Викторович" w:date="2023-07-19T10:25:00Z">
        <w:r w:rsidRPr="00F1348E">
          <w:rPr>
            <w:i/>
            <w:sz w:val="28"/>
            <w:szCs w:val="28"/>
          </w:rPr>
          <w:fldChar w:fldCharType="end"/>
        </w:r>
        <w:bookmarkEnd w:id="71"/>
        <w:r w:rsidRPr="00F1348E">
          <w:rPr>
            <w:sz w:val="28"/>
            <w:szCs w:val="28"/>
          </w:rPr>
          <w:t xml:space="preserve"> – Состав данных, передаваемых в ВУ-9НС</w:t>
        </w:r>
      </w:ins>
    </w:p>
    <w:tbl>
      <w:tblPr>
        <w:tblW w:w="9923" w:type="dxa"/>
        <w:tblInd w:w="-289" w:type="dxa"/>
        <w:tblLook w:val="04A0" w:firstRow="1" w:lastRow="0" w:firstColumn="1" w:lastColumn="0" w:noHBand="0" w:noVBand="1"/>
      </w:tblPr>
      <w:tblGrid>
        <w:gridCol w:w="4253"/>
        <w:gridCol w:w="1276"/>
        <w:gridCol w:w="1701"/>
        <w:gridCol w:w="1276"/>
        <w:gridCol w:w="1417"/>
      </w:tblGrid>
      <w:tr w:rsidR="005F3664" w:rsidRPr="00F1348E" w14:paraId="6CF426D0" w14:textId="77777777" w:rsidTr="003D62E8">
        <w:trPr>
          <w:cantSplit/>
          <w:trHeight w:val="13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3775D" w14:textId="77777777" w:rsidR="005F3664" w:rsidRPr="00F1348E" w:rsidRDefault="005F3664" w:rsidP="003D62E8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Наименование параметра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6EBBF" w14:textId="77777777" w:rsidR="005F3664" w:rsidRPr="00F1348E" w:rsidRDefault="005F3664" w:rsidP="003D62E8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proofErr w:type="spellStart"/>
            <w:r w:rsidRPr="00F1348E">
              <w:rPr>
                <w:b/>
                <w:bCs/>
                <w:i/>
                <w:iCs/>
                <w:szCs w:val="24"/>
              </w:rPr>
              <w:t>Ед</w:t>
            </w:r>
            <w:proofErr w:type="spellEnd"/>
            <w:r w:rsidRPr="00F1348E">
              <w:rPr>
                <w:b/>
                <w:bCs/>
                <w:i/>
                <w:iCs/>
                <w:szCs w:val="24"/>
                <w:lang w:val="en-US"/>
              </w:rPr>
              <w:t>.</w:t>
            </w:r>
            <w:r w:rsidRPr="00F1348E">
              <w:rPr>
                <w:b/>
                <w:bCs/>
                <w:i/>
                <w:iCs/>
                <w:szCs w:val="24"/>
              </w:rPr>
              <w:t xml:space="preserve"> </w:t>
            </w:r>
            <w:proofErr w:type="spellStart"/>
            <w:r w:rsidRPr="00F1348E">
              <w:rPr>
                <w:b/>
                <w:bCs/>
                <w:i/>
                <w:iCs/>
                <w:szCs w:val="24"/>
              </w:rPr>
              <w:t>изм</w:t>
            </w:r>
            <w:proofErr w:type="spellEnd"/>
            <w:r w:rsidRPr="00F1348E">
              <w:rPr>
                <w:b/>
                <w:bCs/>
                <w:i/>
                <w:iCs/>
                <w:szCs w:val="24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CAEEABC" w14:textId="77777777" w:rsidR="005F3664" w:rsidRPr="00F1348E" w:rsidRDefault="005F3664" w:rsidP="003D62E8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Допустимое значение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D6FFACC" w14:textId="77777777" w:rsidR="005F3664" w:rsidRPr="00F1348E" w:rsidRDefault="005F3664" w:rsidP="003D62E8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Тип данных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BF54F68" w14:textId="77777777" w:rsidR="005F3664" w:rsidRPr="00F1348E" w:rsidRDefault="005F3664" w:rsidP="003D62E8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Цена младшего разряда</w:t>
            </w:r>
          </w:p>
        </w:tc>
      </w:tr>
      <w:tr w:rsidR="005F3664" w:rsidRPr="00F1348E" w14:paraId="597EA15D" w14:textId="77777777" w:rsidTr="003D62E8">
        <w:trPr>
          <w:cantSplit/>
          <w:trHeight w:val="13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1F830" w14:textId="77777777" w:rsidR="005F3664" w:rsidRPr="00F1348E" w:rsidRDefault="005F3664" w:rsidP="003D62E8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Управляющая Команда «Включение ВУ»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B48BE" w14:textId="77777777" w:rsidR="005F3664" w:rsidRPr="00F1348E" w:rsidRDefault="005F3664" w:rsidP="003D62E8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7C26BE0" w14:textId="77777777" w:rsidR="005F3664" w:rsidRPr="00F1348E" w:rsidRDefault="005F3664" w:rsidP="003D62E8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B15BD3" w14:textId="77777777" w:rsidR="005F3664" w:rsidRPr="00F1348E" w:rsidRDefault="005F3664" w:rsidP="003D62E8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71C7343" w14:textId="77777777" w:rsidR="005F3664" w:rsidRPr="00F1348E" w:rsidRDefault="005F3664" w:rsidP="003D62E8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</w:tbl>
    <w:p w14:paraId="5DBA75B0" w14:textId="77777777" w:rsidR="005F3664" w:rsidRPr="00F1348E" w:rsidRDefault="005F3664" w:rsidP="003D62E8">
      <w:pPr>
        <w:pStyle w:val="3"/>
        <w:numPr>
          <w:ilvl w:val="0"/>
          <w:numId w:val="0"/>
        </w:numPr>
        <w:spacing w:before="0" w:line="360" w:lineRule="auto"/>
        <w:ind w:left="567"/>
        <w:rPr>
          <w:ins w:id="74" w:author="Кечин Александр Викторович" w:date="2023-07-19T10:27:00Z"/>
          <w:sz w:val="28"/>
          <w:szCs w:val="28"/>
        </w:rPr>
      </w:pPr>
    </w:p>
    <w:p w14:paraId="63DDD8A0" w14:textId="1A5F8693" w:rsidR="0073322B" w:rsidRPr="00F1348E" w:rsidRDefault="0073322B" w:rsidP="003D62E8">
      <w:pPr>
        <w:pStyle w:val="3"/>
        <w:spacing w:before="0"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Сообщения ВУ-9НС</w:t>
      </w:r>
    </w:p>
    <w:p w14:paraId="50CC4BF7" w14:textId="535E284C" w:rsidR="0073322B" w:rsidRPr="00F1348E" w:rsidRDefault="0073322B" w:rsidP="0073322B">
      <w:pPr>
        <w:pStyle w:val="af5"/>
        <w:ind w:firstLine="567"/>
      </w:pPr>
      <w:r w:rsidRPr="00F1348E">
        <w:t xml:space="preserve">Поле данных (DATA) для сообщений принимаемых/выдаваемых </w:t>
      </w:r>
      <w:r w:rsidRPr="00F1348E">
        <w:br/>
        <w:t xml:space="preserve">ВУ-9НС должны формироваться по правилам, определенным в </w:t>
      </w:r>
      <w:r w:rsidRPr="00F1348E">
        <w:br/>
      </w:r>
      <w:r w:rsidRPr="00F1348E">
        <w:lastRenderedPageBreak/>
        <w:t>приложении Д настоящей спецификации.</w:t>
      </w:r>
    </w:p>
    <w:p w14:paraId="2A44FF1E" w14:textId="3D09DFD9" w:rsidR="00303FB8" w:rsidRPr="00F1348E" w:rsidRDefault="00303FB8" w:rsidP="00303FB8">
      <w:pPr>
        <w:pStyle w:val="3"/>
        <w:tabs>
          <w:tab w:val="num" w:pos="0"/>
        </w:tabs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Состав данных передаваемых БКЗ-115</w:t>
      </w:r>
    </w:p>
    <w:p w14:paraId="33FBF059" w14:textId="665072E3" w:rsidR="00303FB8" w:rsidRPr="00F1348E" w:rsidRDefault="00303FB8" w:rsidP="00303FB8">
      <w:pPr>
        <w:pStyle w:val="af5"/>
        <w:spacing w:before="240"/>
        <w:ind w:firstLine="567"/>
      </w:pPr>
      <w:r w:rsidRPr="00F1348E">
        <w:t>Состав данных, передаваемых БКЗ-115, приведен в таблице</w:t>
      </w:r>
      <w:r w:rsidR="0078558F" w:rsidRPr="00F1348E">
        <w:t xml:space="preserve"> </w:t>
      </w:r>
      <w:r w:rsidR="0078558F" w:rsidRPr="00F1348E">
        <w:fldChar w:fldCharType="begin"/>
      </w:r>
      <w:r w:rsidR="0078558F" w:rsidRPr="00F1348E">
        <w:instrText xml:space="preserve"> REF _Ref137118526 \h  \* MERGEFORMAT </w:instrText>
      </w:r>
      <w:r w:rsidR="0078558F" w:rsidRPr="00F1348E">
        <w:fldChar w:fldCharType="separate"/>
      </w:r>
      <w:r w:rsidR="00351519" w:rsidRPr="00351519">
        <w:rPr>
          <w:vanish/>
        </w:rPr>
        <w:t xml:space="preserve">Таблица </w:t>
      </w:r>
      <w:r w:rsidR="00351519">
        <w:rPr>
          <w:noProof/>
        </w:rPr>
        <w:t>18</w:t>
      </w:r>
      <w:r w:rsidR="0078558F" w:rsidRPr="00F1348E">
        <w:fldChar w:fldCharType="end"/>
      </w:r>
      <w:r w:rsidRPr="00F1348E">
        <w:t>.</w:t>
      </w:r>
    </w:p>
    <w:p w14:paraId="634066FD" w14:textId="0F9CDB58" w:rsidR="00303FB8" w:rsidRPr="00F1348E" w:rsidRDefault="00303FB8" w:rsidP="00AB6763">
      <w:pPr>
        <w:pStyle w:val="-1"/>
        <w:keepNext/>
        <w:ind w:left="284"/>
        <w:rPr>
          <w:sz w:val="28"/>
          <w:szCs w:val="28"/>
        </w:rPr>
      </w:pPr>
      <w:bookmarkStart w:id="75" w:name="_Ref137118526"/>
      <w:r w:rsidRPr="00F1348E">
        <w:rPr>
          <w:sz w:val="28"/>
          <w:szCs w:val="28"/>
        </w:rPr>
        <w:t xml:space="preserve">Таблица </w:t>
      </w:r>
      <w:r w:rsidRPr="00F1348E">
        <w:rPr>
          <w:i/>
          <w:sz w:val="28"/>
          <w:szCs w:val="28"/>
        </w:rPr>
        <w:fldChar w:fldCharType="begin"/>
      </w:r>
      <w:r w:rsidRPr="00F1348E">
        <w:rPr>
          <w:sz w:val="28"/>
          <w:szCs w:val="28"/>
        </w:rPr>
        <w:instrText xml:space="preserve"> SEQ Таблица \* ARABIC </w:instrText>
      </w:r>
      <w:r w:rsidRPr="00F1348E">
        <w:rPr>
          <w:i/>
          <w:sz w:val="28"/>
          <w:szCs w:val="28"/>
        </w:rPr>
        <w:fldChar w:fldCharType="separate"/>
      </w:r>
      <w:r w:rsidR="00351519">
        <w:rPr>
          <w:noProof/>
          <w:sz w:val="28"/>
          <w:szCs w:val="28"/>
        </w:rPr>
        <w:t>18</w:t>
      </w:r>
      <w:r w:rsidRPr="00F1348E">
        <w:rPr>
          <w:i/>
          <w:sz w:val="28"/>
          <w:szCs w:val="28"/>
        </w:rPr>
        <w:fldChar w:fldCharType="end"/>
      </w:r>
      <w:bookmarkEnd w:id="75"/>
      <w:r w:rsidRPr="00F1348E">
        <w:rPr>
          <w:sz w:val="28"/>
          <w:szCs w:val="28"/>
        </w:rPr>
        <w:t xml:space="preserve"> – Состав данных, передаваемых БКЗ-</w:t>
      </w:r>
      <w:r w:rsidR="0078558F" w:rsidRPr="00F1348E">
        <w:rPr>
          <w:sz w:val="28"/>
          <w:szCs w:val="28"/>
        </w:rPr>
        <w:t>115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4673"/>
        <w:gridCol w:w="709"/>
        <w:gridCol w:w="1701"/>
        <w:gridCol w:w="1276"/>
        <w:gridCol w:w="1275"/>
      </w:tblGrid>
      <w:tr w:rsidR="0077157B" w:rsidRPr="00F1348E" w14:paraId="630C9BC3" w14:textId="77777777" w:rsidTr="00303FB8">
        <w:trPr>
          <w:cantSplit/>
          <w:trHeight w:val="13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BDDE3" w14:textId="77777777" w:rsidR="00303FB8" w:rsidRPr="00F1348E" w:rsidRDefault="00303FB8" w:rsidP="00AB6763">
            <w:pPr>
              <w:keepNext/>
              <w:spacing w:after="0" w:line="240" w:lineRule="auto"/>
              <w:jc w:val="left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Наименование параметра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C2F79" w14:textId="77777777" w:rsidR="00303FB8" w:rsidRPr="00F1348E" w:rsidRDefault="00303FB8" w:rsidP="00AB6763">
            <w:pPr>
              <w:keepNext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proofErr w:type="spellStart"/>
            <w:r w:rsidRPr="00F1348E">
              <w:rPr>
                <w:b/>
                <w:bCs/>
                <w:i/>
                <w:iCs/>
                <w:szCs w:val="24"/>
              </w:rPr>
              <w:t>Ед</w:t>
            </w:r>
            <w:proofErr w:type="spellEnd"/>
            <w:r w:rsidRPr="00F1348E">
              <w:rPr>
                <w:b/>
                <w:bCs/>
                <w:i/>
                <w:iCs/>
                <w:szCs w:val="24"/>
                <w:lang w:val="en-US"/>
              </w:rPr>
              <w:t>.</w:t>
            </w:r>
            <w:r w:rsidRPr="00F1348E">
              <w:rPr>
                <w:b/>
                <w:bCs/>
                <w:i/>
                <w:iCs/>
                <w:szCs w:val="24"/>
              </w:rPr>
              <w:t xml:space="preserve"> </w:t>
            </w:r>
            <w:proofErr w:type="spellStart"/>
            <w:r w:rsidRPr="00F1348E">
              <w:rPr>
                <w:b/>
                <w:bCs/>
                <w:i/>
                <w:iCs/>
                <w:szCs w:val="24"/>
              </w:rPr>
              <w:t>изм</w:t>
            </w:r>
            <w:proofErr w:type="spellEnd"/>
            <w:r w:rsidRPr="00F1348E">
              <w:rPr>
                <w:b/>
                <w:bCs/>
                <w:i/>
                <w:iCs/>
                <w:szCs w:val="24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1F5FEEA" w14:textId="77777777" w:rsidR="00303FB8" w:rsidRPr="00F1348E" w:rsidRDefault="00303FB8" w:rsidP="00AB6763">
            <w:pPr>
              <w:keepNext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Допустимое значение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5411533" w14:textId="77777777" w:rsidR="00303FB8" w:rsidRPr="00F1348E" w:rsidRDefault="00303FB8" w:rsidP="00AB6763">
            <w:pPr>
              <w:keepNext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Тип данных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CD7163A" w14:textId="77777777" w:rsidR="00303FB8" w:rsidRPr="00F1348E" w:rsidRDefault="00303FB8" w:rsidP="00AB6763">
            <w:pPr>
              <w:keepNext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Цена младшего разряда</w:t>
            </w:r>
          </w:p>
        </w:tc>
      </w:tr>
      <w:tr w:rsidR="0077157B" w:rsidRPr="00F1348E" w14:paraId="52408BD7" w14:textId="77777777" w:rsidTr="00303FB8">
        <w:trPr>
          <w:cantSplit/>
          <w:trHeight w:val="247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C781D05" w14:textId="0623624E" w:rsidR="00303FB8" w:rsidRPr="00F1348E" w:rsidRDefault="00303FB8" w:rsidP="00AB6763">
            <w:pPr>
              <w:keepNext/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Состояние «Вкл./Выкл.» выходных каналов БКЗ-115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6FE0FC7" w14:textId="77777777" w:rsidR="00303FB8" w:rsidRPr="00F1348E" w:rsidRDefault="00303FB8" w:rsidP="00AB6763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BAFF94B" w14:textId="77777777" w:rsidR="00303FB8" w:rsidRPr="00F1348E" w:rsidRDefault="00303FB8" w:rsidP="00AB6763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B8E56" w14:textId="77777777" w:rsidR="00303FB8" w:rsidRPr="00F1348E" w:rsidRDefault="00303FB8" w:rsidP="00AB6763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59035CA" w14:textId="77777777" w:rsidR="00303FB8" w:rsidRPr="00F1348E" w:rsidRDefault="00303FB8" w:rsidP="00AB6763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19E1D3CD" w14:textId="77777777" w:rsidTr="00303FB8">
        <w:trPr>
          <w:cantSplit/>
          <w:trHeight w:val="65"/>
        </w:trPr>
        <w:tc>
          <w:tcPr>
            <w:tcW w:w="467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399B8E1D" w14:textId="652ED1E9" w:rsidR="00303FB8" w:rsidRPr="00F1348E" w:rsidRDefault="00303FB8" w:rsidP="00AB6763">
            <w:pPr>
              <w:keepNext/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Исправность выходных каналов БКЗ-115</w:t>
            </w:r>
            <w:ins w:id="76" w:author="Кечин Александр Викторович" w:date="2023-07-20T11:09:00Z">
              <w:r w:rsidR="004403BE" w:rsidRPr="00F1348E">
                <w:rPr>
                  <w:szCs w:val="24"/>
                  <w:vertAlign w:val="superscript"/>
                </w:rPr>
                <w:t xml:space="preserve"> (1)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1FA7C3BB" w14:textId="77777777" w:rsidR="00303FB8" w:rsidRPr="00F1348E" w:rsidRDefault="00303FB8" w:rsidP="00AB6763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14:paraId="020CA492" w14:textId="77777777" w:rsidR="00303FB8" w:rsidRPr="00F1348E" w:rsidRDefault="00303FB8" w:rsidP="00AB6763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121B07" w14:textId="77777777" w:rsidR="00303FB8" w:rsidRPr="00F1348E" w:rsidRDefault="00303FB8" w:rsidP="00AB6763">
            <w:pPr>
              <w:keepNext/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63A3B8E7" w14:textId="77777777" w:rsidR="00303FB8" w:rsidRPr="00F1348E" w:rsidRDefault="00303FB8" w:rsidP="00AB6763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7C179019" w14:textId="77777777" w:rsidTr="00303FB8">
        <w:trPr>
          <w:cantSplit/>
          <w:trHeight w:val="13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39FA" w14:textId="2C6CB4EE" w:rsidR="00303FB8" w:rsidRPr="00F1348E" w:rsidRDefault="00303FB8" w:rsidP="00AB6763">
            <w:pPr>
              <w:keepNext/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Признак «Короткое замыкание» выходных каналов БКЗ-115</w:t>
            </w:r>
            <w:r w:rsidRPr="00F1348E">
              <w:rPr>
                <w:szCs w:val="24"/>
                <w:vertAlign w:val="superscript"/>
              </w:rPr>
              <w:t xml:space="preserve"> (1</w:t>
            </w:r>
            <w:r w:rsidR="0078558F" w:rsidRPr="00F1348E">
              <w:rPr>
                <w:szCs w:val="24"/>
                <w:vertAlign w:val="superscript"/>
              </w:rPr>
              <w:t xml:space="preserve">, </w:t>
            </w:r>
            <w:r w:rsidR="006F7B1D" w:rsidRPr="00F1348E">
              <w:rPr>
                <w:szCs w:val="24"/>
                <w:vertAlign w:val="superscript"/>
              </w:rPr>
              <w:t>3</w:t>
            </w:r>
            <w:r w:rsidRPr="00F1348E">
              <w:rPr>
                <w:szCs w:val="24"/>
                <w:vertAlign w:val="superscript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E0C7B" w14:textId="77777777" w:rsidR="00303FB8" w:rsidRPr="00F1348E" w:rsidRDefault="00303FB8" w:rsidP="00AB6763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0418A73" w14:textId="77777777" w:rsidR="00303FB8" w:rsidRPr="00F1348E" w:rsidRDefault="00303FB8" w:rsidP="00AB6763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69275B" w14:textId="77777777" w:rsidR="00303FB8" w:rsidRPr="00F1348E" w:rsidRDefault="00303FB8" w:rsidP="00AB6763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617B623" w14:textId="77777777" w:rsidR="00303FB8" w:rsidRPr="00F1348E" w:rsidRDefault="00303FB8" w:rsidP="00AB6763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021FBDB2" w14:textId="77777777" w:rsidTr="00303FB8">
        <w:trPr>
          <w:cantSplit/>
          <w:trHeight w:val="13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8C5B0" w14:textId="196BD33D" w:rsidR="00303FB8" w:rsidRPr="00F1348E" w:rsidRDefault="00303FB8" w:rsidP="0007650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Признак «Перегрузка» выходных каналов БКЗ-115</w:t>
            </w:r>
            <w:r w:rsidRPr="00F1348E">
              <w:rPr>
                <w:szCs w:val="24"/>
                <w:vertAlign w:val="superscript"/>
              </w:rPr>
              <w:t xml:space="preserve"> (1</w:t>
            </w:r>
            <w:r w:rsidR="0078558F" w:rsidRPr="00F1348E">
              <w:rPr>
                <w:szCs w:val="24"/>
                <w:vertAlign w:val="superscript"/>
              </w:rPr>
              <w:t xml:space="preserve">, </w:t>
            </w:r>
            <w:r w:rsidR="006F7B1D" w:rsidRPr="00F1348E">
              <w:rPr>
                <w:szCs w:val="24"/>
                <w:vertAlign w:val="superscript"/>
              </w:rPr>
              <w:t>3</w:t>
            </w:r>
            <w:r w:rsidRPr="00F1348E">
              <w:rPr>
                <w:szCs w:val="24"/>
                <w:vertAlign w:val="superscript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4B99F" w14:textId="77777777" w:rsidR="00303FB8" w:rsidRPr="00F1348E" w:rsidRDefault="00303FB8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951C396" w14:textId="77777777" w:rsidR="00303FB8" w:rsidRPr="00F1348E" w:rsidRDefault="00303FB8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C8F529" w14:textId="77777777" w:rsidR="00303FB8" w:rsidRPr="00F1348E" w:rsidRDefault="00303FB8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871EB0D" w14:textId="77777777" w:rsidR="00303FB8" w:rsidRPr="00F1348E" w:rsidRDefault="00303FB8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6D19F634" w14:textId="77777777" w:rsidTr="00303FB8">
        <w:trPr>
          <w:cantSplit/>
          <w:trHeight w:val="13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DF9AA" w14:textId="306AA27D" w:rsidR="00303FB8" w:rsidRPr="00F1348E" w:rsidRDefault="00303FB8" w:rsidP="0007650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Признак «Отказ выхода» выходных каналов БКЗ-115</w:t>
            </w:r>
            <w:r w:rsidRPr="00F1348E">
              <w:rPr>
                <w:szCs w:val="24"/>
                <w:vertAlign w:val="superscript"/>
              </w:rPr>
              <w:t xml:space="preserve"> (1</w:t>
            </w:r>
            <w:r w:rsidR="0078558F" w:rsidRPr="00F1348E">
              <w:rPr>
                <w:szCs w:val="24"/>
                <w:vertAlign w:val="superscript"/>
              </w:rPr>
              <w:t xml:space="preserve">, </w:t>
            </w:r>
            <w:r w:rsidR="006F7B1D" w:rsidRPr="00F1348E">
              <w:rPr>
                <w:szCs w:val="24"/>
                <w:vertAlign w:val="superscript"/>
              </w:rPr>
              <w:t>3</w:t>
            </w:r>
            <w:r w:rsidRPr="00F1348E">
              <w:rPr>
                <w:szCs w:val="24"/>
                <w:vertAlign w:val="superscript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FA24F" w14:textId="77777777" w:rsidR="00303FB8" w:rsidRPr="00F1348E" w:rsidRDefault="00303FB8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3628958" w14:textId="77777777" w:rsidR="00303FB8" w:rsidRPr="00F1348E" w:rsidRDefault="00303FB8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63BA3DF" w14:textId="77777777" w:rsidR="00303FB8" w:rsidRPr="00F1348E" w:rsidRDefault="00303FB8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90A96F9" w14:textId="77777777" w:rsidR="00303FB8" w:rsidRPr="00F1348E" w:rsidRDefault="00303FB8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19E0B590" w14:textId="77777777" w:rsidTr="00303FB8">
        <w:trPr>
          <w:cantSplit/>
          <w:trHeight w:val="13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A5955" w14:textId="19B20EED" w:rsidR="00303FB8" w:rsidRPr="00F1348E" w:rsidRDefault="00303FB8" w:rsidP="0007650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Признак «Отказ нагрузки» выходных каналов БКЗ-115</w:t>
            </w:r>
            <w:r w:rsidRPr="00F1348E">
              <w:rPr>
                <w:szCs w:val="24"/>
                <w:vertAlign w:val="superscript"/>
              </w:rPr>
              <w:t xml:space="preserve"> (1</w:t>
            </w:r>
            <w:r w:rsidR="006F7B1D" w:rsidRPr="00F1348E">
              <w:rPr>
                <w:szCs w:val="24"/>
                <w:vertAlign w:val="superscript"/>
              </w:rPr>
              <w:t>, 3</w:t>
            </w:r>
            <w:r w:rsidRPr="00F1348E">
              <w:rPr>
                <w:szCs w:val="24"/>
                <w:vertAlign w:val="superscript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1CA26" w14:textId="77777777" w:rsidR="00303FB8" w:rsidRPr="00F1348E" w:rsidRDefault="00303FB8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4B4FD74" w14:textId="77777777" w:rsidR="00303FB8" w:rsidRPr="00F1348E" w:rsidRDefault="00303FB8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E6C297A" w14:textId="77777777" w:rsidR="00303FB8" w:rsidRPr="00F1348E" w:rsidRDefault="00303FB8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7FFB18" w14:textId="77777777" w:rsidR="00303FB8" w:rsidRPr="00F1348E" w:rsidRDefault="00303FB8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0F0BB863" w14:textId="77777777" w:rsidTr="00303FB8">
        <w:trPr>
          <w:cantSplit/>
          <w:trHeight w:val="13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D8AC" w14:textId="3B5D7F40" w:rsidR="00303FB8" w:rsidRPr="00F1348E" w:rsidRDefault="00303FB8" w:rsidP="0007650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Состояние устройства БКЗ-115</w:t>
            </w:r>
            <w:r w:rsidRPr="00F1348E">
              <w:rPr>
                <w:szCs w:val="24"/>
                <w:vertAlign w:val="superscript"/>
              </w:rPr>
              <w:t xml:space="preserve"> (1</w:t>
            </w:r>
            <w:r w:rsidR="0078558F" w:rsidRPr="00F1348E">
              <w:rPr>
                <w:szCs w:val="24"/>
                <w:vertAlign w:val="superscript"/>
              </w:rPr>
              <w:t xml:space="preserve">, </w:t>
            </w:r>
            <w:r w:rsidR="006F7B1D" w:rsidRPr="00F1348E">
              <w:rPr>
                <w:szCs w:val="24"/>
                <w:vertAlign w:val="superscript"/>
              </w:rPr>
              <w:t>3</w:t>
            </w:r>
            <w:r w:rsidRPr="00F1348E">
              <w:rPr>
                <w:szCs w:val="24"/>
                <w:vertAlign w:val="superscript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1F6C1" w14:textId="77777777" w:rsidR="00303FB8" w:rsidRPr="00F1348E" w:rsidRDefault="00303FB8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83433C3" w14:textId="77777777" w:rsidR="00303FB8" w:rsidRPr="00F1348E" w:rsidRDefault="00303FB8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B29E07" w14:textId="77777777" w:rsidR="00303FB8" w:rsidRPr="00F1348E" w:rsidRDefault="00303FB8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0653262" w14:textId="77777777" w:rsidR="00303FB8" w:rsidRPr="00F1348E" w:rsidRDefault="00303FB8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5A4C1860" w14:textId="77777777" w:rsidTr="00303FB8">
        <w:trPr>
          <w:cantSplit/>
          <w:trHeight w:val="15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C6E57C1" w14:textId="6B507B8D" w:rsidR="00303FB8" w:rsidRPr="00F1348E" w:rsidRDefault="00303FB8" w:rsidP="0007650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Ток канала </w:t>
            </w:r>
            <w:r w:rsidRPr="00F1348E">
              <w:rPr>
                <w:szCs w:val="24"/>
                <w:vertAlign w:val="superscript"/>
              </w:rPr>
              <w:t>(</w:t>
            </w:r>
            <w:r w:rsidR="0078558F" w:rsidRPr="00F1348E">
              <w:rPr>
                <w:szCs w:val="24"/>
                <w:vertAlign w:val="superscript"/>
              </w:rPr>
              <w:t>2</w:t>
            </w:r>
            <w:r w:rsidRPr="00F1348E">
              <w:rPr>
                <w:szCs w:val="24"/>
                <w:vertAlign w:val="superscript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299328" w14:textId="77777777" w:rsidR="00303FB8" w:rsidRPr="00F1348E" w:rsidRDefault="00303FB8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FF2BBD" w14:textId="77777777" w:rsidR="00303FB8" w:rsidRPr="00F1348E" w:rsidRDefault="00303FB8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65535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DD311" w14:textId="77777777" w:rsidR="00303FB8" w:rsidRPr="00F1348E" w:rsidRDefault="00303FB8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USHORT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3D7121D" w14:textId="77777777" w:rsidR="00303FB8" w:rsidRPr="00F1348E" w:rsidRDefault="00303FB8" w:rsidP="00076500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0,01 А</w:t>
            </w:r>
          </w:p>
        </w:tc>
      </w:tr>
      <w:tr w:rsidR="0077157B" w:rsidRPr="00F1348E" w14:paraId="246340E0" w14:textId="77777777" w:rsidTr="00303FB8">
        <w:trPr>
          <w:cantSplit/>
          <w:trHeight w:val="129"/>
        </w:trPr>
        <w:tc>
          <w:tcPr>
            <w:tcW w:w="46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F9D995" w14:textId="79DEC07D" w:rsidR="00303FB8" w:rsidRPr="00F1348E" w:rsidRDefault="00303FB8" w:rsidP="0007650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Заводской номер БКЗ-115</w:t>
            </w:r>
            <w:r w:rsidR="0078558F" w:rsidRPr="00F1348E">
              <w:rPr>
                <w:szCs w:val="24"/>
              </w:rPr>
              <w:t xml:space="preserve"> и версия ПО</w:t>
            </w:r>
            <w:r w:rsidR="0078558F" w:rsidRPr="00F1348E">
              <w:rPr>
                <w:szCs w:val="24"/>
                <w:vertAlign w:val="superscript"/>
              </w:rPr>
              <w:t xml:space="preserve"> (2)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61CEA8B" w14:textId="77777777" w:rsidR="00303FB8" w:rsidRPr="00F1348E" w:rsidRDefault="00303FB8" w:rsidP="00076500">
            <w:pPr>
              <w:spacing w:after="0" w:line="240" w:lineRule="auto"/>
              <w:jc w:val="center"/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E5E9FEE" w14:textId="77777777" w:rsidR="00303FB8" w:rsidRPr="00F1348E" w:rsidRDefault="00303FB8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2</w:t>
            </w:r>
            <w:r w:rsidRPr="00F1348E">
              <w:rPr>
                <w:szCs w:val="24"/>
                <w:vertAlign w:val="superscript"/>
              </w:rPr>
              <w:t>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A213C" w14:textId="77777777" w:rsidR="00303FB8" w:rsidRPr="00F1348E" w:rsidRDefault="00303FB8" w:rsidP="00076500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ULONG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E49E857" w14:textId="77777777" w:rsidR="00303FB8" w:rsidRPr="00F1348E" w:rsidRDefault="00303FB8" w:rsidP="0007650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</w:tr>
      <w:tr w:rsidR="00303FB8" w:rsidRPr="00F1348E" w14:paraId="4DEE8F50" w14:textId="77777777" w:rsidTr="00076500">
        <w:trPr>
          <w:cantSplit/>
          <w:trHeight w:val="130"/>
        </w:trPr>
        <w:tc>
          <w:tcPr>
            <w:tcW w:w="96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97A9C" w14:textId="77777777" w:rsidR="0078558F" w:rsidRPr="00F1348E" w:rsidRDefault="0078558F" w:rsidP="005A6674">
            <w:pPr>
              <w:spacing w:before="240" w:after="0" w:line="360" w:lineRule="auto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Примечания:</w:t>
            </w:r>
          </w:p>
          <w:p w14:paraId="4B4D2EA7" w14:textId="77777777" w:rsidR="0078558F" w:rsidRPr="00F1348E" w:rsidRDefault="0078558F" w:rsidP="005F694E">
            <w:pPr>
              <w:pStyle w:val="af3"/>
              <w:numPr>
                <w:ilvl w:val="0"/>
                <w:numId w:val="12"/>
              </w:numPr>
              <w:tabs>
                <w:tab w:val="left" w:pos="311"/>
              </w:tabs>
              <w:spacing w:after="0" w:line="360" w:lineRule="auto"/>
              <w:ind w:left="0" w:firstLine="0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 xml:space="preserve">Параметры, помеченные символом (1), могут передаваться по логическому каналу </w:t>
            </w:r>
            <w:r w:rsidRPr="00F1348E">
              <w:rPr>
                <w:i/>
                <w:szCs w:val="24"/>
                <w:lang w:val="en-US"/>
              </w:rPr>
              <w:t>EEC</w:t>
            </w:r>
            <w:r w:rsidRPr="00F1348E">
              <w:rPr>
                <w:i/>
                <w:szCs w:val="24"/>
              </w:rPr>
              <w:t>.</w:t>
            </w:r>
          </w:p>
          <w:p w14:paraId="189202BA" w14:textId="77777777" w:rsidR="00303FB8" w:rsidRPr="00F1348E" w:rsidRDefault="0078558F" w:rsidP="005F694E">
            <w:pPr>
              <w:pStyle w:val="af3"/>
              <w:numPr>
                <w:ilvl w:val="0"/>
                <w:numId w:val="12"/>
              </w:numPr>
              <w:tabs>
                <w:tab w:val="left" w:pos="311"/>
              </w:tabs>
              <w:spacing w:after="0" w:line="360" w:lineRule="auto"/>
              <w:ind w:left="0" w:firstLine="0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 xml:space="preserve">Параметры, помеченные символом (2), передаются только по логическому каналу </w:t>
            </w:r>
            <w:r w:rsidRPr="00F1348E">
              <w:rPr>
                <w:i/>
                <w:szCs w:val="24"/>
                <w:lang w:val="en-US"/>
              </w:rPr>
              <w:t>TMC</w:t>
            </w:r>
            <w:r w:rsidRPr="00F1348E">
              <w:rPr>
                <w:i/>
                <w:szCs w:val="24"/>
              </w:rPr>
              <w:t>.</w:t>
            </w:r>
          </w:p>
          <w:p w14:paraId="78757AA2" w14:textId="5B6F233D" w:rsidR="006F7B1D" w:rsidRPr="00F1348E" w:rsidRDefault="006F7B1D" w:rsidP="006F7B1D">
            <w:pPr>
              <w:pStyle w:val="af3"/>
              <w:numPr>
                <w:ilvl w:val="0"/>
                <w:numId w:val="12"/>
              </w:numPr>
              <w:tabs>
                <w:tab w:val="left" w:pos="311"/>
              </w:tabs>
              <w:spacing w:after="0" w:line="360" w:lineRule="auto"/>
              <w:ind w:left="0" w:firstLine="0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Параметры, помеченные символом (3), передаются с частотой 1 Гц.</w:t>
            </w:r>
          </w:p>
        </w:tc>
      </w:tr>
    </w:tbl>
    <w:p w14:paraId="53FCD0A5" w14:textId="77777777" w:rsidR="00303FB8" w:rsidRPr="00F1348E" w:rsidRDefault="00303FB8" w:rsidP="00303FB8">
      <w:pPr>
        <w:pStyle w:val="3"/>
        <w:numPr>
          <w:ilvl w:val="0"/>
          <w:numId w:val="0"/>
        </w:numPr>
        <w:ind w:left="567"/>
        <w:rPr>
          <w:sz w:val="28"/>
          <w:szCs w:val="28"/>
        </w:rPr>
      </w:pPr>
    </w:p>
    <w:p w14:paraId="24DD28F4" w14:textId="771EA2AE" w:rsidR="00303FB8" w:rsidRPr="00F1348E" w:rsidRDefault="00303FB8" w:rsidP="00303FB8">
      <w:pPr>
        <w:pStyle w:val="3"/>
        <w:tabs>
          <w:tab w:val="num" w:pos="0"/>
        </w:tabs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Состав данных передаваемых в БКЗ-</w:t>
      </w:r>
      <w:r w:rsidR="0078558F" w:rsidRPr="00F1348E">
        <w:rPr>
          <w:sz w:val="28"/>
          <w:szCs w:val="28"/>
        </w:rPr>
        <w:t>115</w:t>
      </w:r>
    </w:p>
    <w:p w14:paraId="5378D867" w14:textId="5871EACE" w:rsidR="00303FB8" w:rsidRPr="00F1348E" w:rsidRDefault="00303FB8" w:rsidP="00303FB8">
      <w:pPr>
        <w:pStyle w:val="af5"/>
        <w:spacing w:before="240"/>
        <w:ind w:firstLine="567"/>
      </w:pPr>
      <w:r w:rsidRPr="00F1348E">
        <w:t xml:space="preserve">Настоящей спецификацией локальной сети контроллеров определен состав данных, передаваемых в БКЗ-115. Выполнение передачи данных в </w:t>
      </w:r>
      <w:r w:rsidRPr="00F1348E">
        <w:br/>
        <w:t xml:space="preserve">БКЗ-115 допускается только по логическим каналам </w:t>
      </w:r>
      <w:r w:rsidRPr="00F1348E">
        <w:rPr>
          <w:lang w:val="en-US"/>
        </w:rPr>
        <w:t>NOC</w:t>
      </w:r>
      <w:r w:rsidRPr="00F1348E">
        <w:t xml:space="preserve"> и </w:t>
      </w:r>
      <w:r w:rsidRPr="00F1348E">
        <w:rPr>
          <w:lang w:val="en-US"/>
        </w:rPr>
        <w:t>TMC</w:t>
      </w:r>
      <w:r w:rsidRPr="00F1348E">
        <w:t>. Состав данных, передаваемых в БКЗ-115, приведен в таблице</w:t>
      </w:r>
      <w:r w:rsidR="0078558F" w:rsidRPr="00F1348E">
        <w:t xml:space="preserve"> </w:t>
      </w:r>
      <w:r w:rsidR="0078558F" w:rsidRPr="00F1348E">
        <w:fldChar w:fldCharType="begin"/>
      </w:r>
      <w:r w:rsidR="0078558F" w:rsidRPr="00F1348E">
        <w:instrText xml:space="preserve"> REF _Ref137118573 \h  \* MERGEFORMAT </w:instrText>
      </w:r>
      <w:r w:rsidR="0078558F" w:rsidRPr="00F1348E">
        <w:fldChar w:fldCharType="separate"/>
      </w:r>
      <w:r w:rsidR="00351519" w:rsidRPr="00351519">
        <w:rPr>
          <w:vanish/>
        </w:rPr>
        <w:t xml:space="preserve">Таблица </w:t>
      </w:r>
      <w:r w:rsidR="00351519">
        <w:rPr>
          <w:noProof/>
        </w:rPr>
        <w:t>19</w:t>
      </w:r>
      <w:r w:rsidR="0078558F" w:rsidRPr="00F1348E">
        <w:fldChar w:fldCharType="end"/>
      </w:r>
      <w:r w:rsidRPr="00F1348E">
        <w:t>.</w:t>
      </w:r>
    </w:p>
    <w:p w14:paraId="5E12D75C" w14:textId="32BD91FA" w:rsidR="00303FB8" w:rsidRPr="00F1348E" w:rsidRDefault="00303FB8" w:rsidP="005F3664">
      <w:pPr>
        <w:pStyle w:val="-1"/>
        <w:keepNext/>
        <w:ind w:left="284" w:hanging="568"/>
        <w:rPr>
          <w:sz w:val="28"/>
          <w:szCs w:val="28"/>
        </w:rPr>
      </w:pPr>
      <w:bookmarkStart w:id="77" w:name="_Ref137118573"/>
      <w:r w:rsidRPr="00F1348E">
        <w:rPr>
          <w:sz w:val="28"/>
          <w:szCs w:val="28"/>
        </w:rPr>
        <w:lastRenderedPageBreak/>
        <w:t xml:space="preserve">Таблица </w:t>
      </w:r>
      <w:r w:rsidRPr="00F1348E">
        <w:rPr>
          <w:i/>
          <w:sz w:val="28"/>
          <w:szCs w:val="28"/>
        </w:rPr>
        <w:fldChar w:fldCharType="begin"/>
      </w:r>
      <w:r w:rsidRPr="00F1348E">
        <w:rPr>
          <w:sz w:val="28"/>
          <w:szCs w:val="28"/>
        </w:rPr>
        <w:instrText xml:space="preserve"> SEQ Таблица \* ARABIC </w:instrText>
      </w:r>
      <w:r w:rsidRPr="00F1348E">
        <w:rPr>
          <w:i/>
          <w:sz w:val="28"/>
          <w:szCs w:val="28"/>
        </w:rPr>
        <w:fldChar w:fldCharType="separate"/>
      </w:r>
      <w:r w:rsidR="00351519">
        <w:rPr>
          <w:noProof/>
          <w:sz w:val="28"/>
          <w:szCs w:val="28"/>
        </w:rPr>
        <w:t>19</w:t>
      </w:r>
      <w:r w:rsidRPr="00F1348E">
        <w:rPr>
          <w:i/>
          <w:sz w:val="28"/>
          <w:szCs w:val="28"/>
        </w:rPr>
        <w:fldChar w:fldCharType="end"/>
      </w:r>
      <w:bookmarkEnd w:id="77"/>
      <w:r w:rsidRPr="00F1348E">
        <w:rPr>
          <w:sz w:val="28"/>
          <w:szCs w:val="28"/>
        </w:rPr>
        <w:t xml:space="preserve"> – Состав данных, передаваемых в БКЗ-115</w:t>
      </w:r>
    </w:p>
    <w:tbl>
      <w:tblPr>
        <w:tblW w:w="9923" w:type="dxa"/>
        <w:tblInd w:w="-289" w:type="dxa"/>
        <w:tblLook w:val="04A0" w:firstRow="1" w:lastRow="0" w:firstColumn="1" w:lastColumn="0" w:noHBand="0" w:noVBand="1"/>
      </w:tblPr>
      <w:tblGrid>
        <w:gridCol w:w="4253"/>
        <w:gridCol w:w="1276"/>
        <w:gridCol w:w="1701"/>
        <w:gridCol w:w="1276"/>
        <w:gridCol w:w="1417"/>
      </w:tblGrid>
      <w:tr w:rsidR="0077157B" w:rsidRPr="00F1348E" w14:paraId="6CE10C42" w14:textId="77777777" w:rsidTr="00076500">
        <w:trPr>
          <w:cantSplit/>
          <w:trHeight w:val="13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CCC80" w14:textId="77777777" w:rsidR="00303FB8" w:rsidRPr="00F1348E" w:rsidRDefault="00303FB8" w:rsidP="005F3664">
            <w:pPr>
              <w:keepNext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Наименование параметра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E0971" w14:textId="77777777" w:rsidR="00303FB8" w:rsidRPr="00F1348E" w:rsidRDefault="00303FB8" w:rsidP="005F3664">
            <w:pPr>
              <w:keepNext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proofErr w:type="spellStart"/>
            <w:r w:rsidRPr="00F1348E">
              <w:rPr>
                <w:b/>
                <w:bCs/>
                <w:i/>
                <w:iCs/>
                <w:szCs w:val="24"/>
              </w:rPr>
              <w:t>Ед</w:t>
            </w:r>
            <w:proofErr w:type="spellEnd"/>
            <w:r w:rsidRPr="00F1348E">
              <w:rPr>
                <w:b/>
                <w:bCs/>
                <w:i/>
                <w:iCs/>
                <w:szCs w:val="24"/>
                <w:lang w:val="en-US"/>
              </w:rPr>
              <w:t>.</w:t>
            </w:r>
            <w:r w:rsidRPr="00F1348E">
              <w:rPr>
                <w:b/>
                <w:bCs/>
                <w:i/>
                <w:iCs/>
                <w:szCs w:val="24"/>
              </w:rPr>
              <w:t xml:space="preserve"> </w:t>
            </w:r>
            <w:proofErr w:type="spellStart"/>
            <w:r w:rsidRPr="00F1348E">
              <w:rPr>
                <w:b/>
                <w:bCs/>
                <w:i/>
                <w:iCs/>
                <w:szCs w:val="24"/>
              </w:rPr>
              <w:t>изм</w:t>
            </w:r>
            <w:proofErr w:type="spellEnd"/>
            <w:r w:rsidRPr="00F1348E">
              <w:rPr>
                <w:b/>
                <w:bCs/>
                <w:i/>
                <w:iCs/>
                <w:szCs w:val="24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1DCFDB6" w14:textId="77777777" w:rsidR="00303FB8" w:rsidRPr="00F1348E" w:rsidRDefault="00303FB8" w:rsidP="005F3664">
            <w:pPr>
              <w:keepNext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Допустимое значение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5FDD170" w14:textId="77777777" w:rsidR="00303FB8" w:rsidRPr="00F1348E" w:rsidRDefault="00303FB8" w:rsidP="005F3664">
            <w:pPr>
              <w:keepNext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Тип данных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5587082" w14:textId="77777777" w:rsidR="00303FB8" w:rsidRPr="00F1348E" w:rsidRDefault="00303FB8" w:rsidP="005F3664">
            <w:pPr>
              <w:keepNext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Цена младшего разряда</w:t>
            </w:r>
          </w:p>
        </w:tc>
      </w:tr>
      <w:tr w:rsidR="0077157B" w:rsidRPr="00F1348E" w14:paraId="04CBF459" w14:textId="77777777" w:rsidTr="00076500">
        <w:trPr>
          <w:cantSplit/>
          <w:trHeight w:val="13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02270" w14:textId="77777777" w:rsidR="00303FB8" w:rsidRPr="00F1348E" w:rsidRDefault="00303FB8" w:rsidP="003D62E8">
            <w:pPr>
              <w:keepNext/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Управление включением/отключением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5C9DF" w14:textId="77777777" w:rsidR="00303FB8" w:rsidRPr="00F1348E" w:rsidRDefault="00303FB8" w:rsidP="003D62E8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82E7023" w14:textId="77777777" w:rsidR="00303FB8" w:rsidRPr="00F1348E" w:rsidRDefault="00303FB8" w:rsidP="003D62E8">
            <w:pPr>
              <w:keepNext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90DFC9" w14:textId="77777777" w:rsidR="00303FB8" w:rsidRPr="00F1348E" w:rsidRDefault="00303FB8" w:rsidP="003D62E8">
            <w:pPr>
              <w:keepNext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8E5D93E" w14:textId="77777777" w:rsidR="00303FB8" w:rsidRPr="00F1348E" w:rsidRDefault="00303FB8" w:rsidP="003D62E8">
            <w:pPr>
              <w:keepNext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513CA80E" w14:textId="77777777" w:rsidTr="00076500">
        <w:trPr>
          <w:cantSplit/>
          <w:trHeight w:val="13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F699F20" w14:textId="77777777" w:rsidR="00303FB8" w:rsidRPr="00F1348E" w:rsidRDefault="00303FB8" w:rsidP="003D62E8">
            <w:pPr>
              <w:keepNext/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Команда «Сброс защиты»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20A4938" w14:textId="77777777" w:rsidR="00303FB8" w:rsidRPr="00F1348E" w:rsidRDefault="00303FB8" w:rsidP="003D62E8">
            <w:pPr>
              <w:keepNext/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FA7C4D5" w14:textId="77777777" w:rsidR="00303FB8" w:rsidRPr="00F1348E" w:rsidRDefault="00303FB8" w:rsidP="003D62E8">
            <w:pPr>
              <w:keepNext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6F0E6" w14:textId="77777777" w:rsidR="00303FB8" w:rsidRPr="00F1348E" w:rsidRDefault="00303FB8" w:rsidP="003D62E8">
            <w:pPr>
              <w:keepNext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0C4995F" w14:textId="77777777" w:rsidR="00303FB8" w:rsidRPr="00F1348E" w:rsidRDefault="00303FB8" w:rsidP="003D62E8">
            <w:pPr>
              <w:keepNext/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</w:tbl>
    <w:p w14:paraId="230E3CE0" w14:textId="77777777" w:rsidR="005F3664" w:rsidRPr="00F1348E" w:rsidRDefault="005F3664" w:rsidP="005F3664">
      <w:pPr>
        <w:pStyle w:val="3"/>
        <w:keepLines w:val="0"/>
        <w:numPr>
          <w:ilvl w:val="0"/>
          <w:numId w:val="0"/>
        </w:numPr>
        <w:spacing w:before="0" w:line="360" w:lineRule="auto"/>
        <w:ind w:left="567"/>
        <w:rPr>
          <w:sz w:val="28"/>
          <w:szCs w:val="28"/>
        </w:rPr>
      </w:pPr>
      <w:bookmarkStart w:id="78" w:name="_Ref139304568"/>
    </w:p>
    <w:p w14:paraId="015A6C54" w14:textId="208ED857" w:rsidR="007024B0" w:rsidRPr="00F1348E" w:rsidRDefault="007024B0" w:rsidP="005F3664">
      <w:pPr>
        <w:pStyle w:val="3"/>
        <w:keepLines w:val="0"/>
        <w:spacing w:before="0"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Сообщения БКЗ-115</w:t>
      </w:r>
    </w:p>
    <w:p w14:paraId="04FA7FA0" w14:textId="3DC2865D" w:rsidR="007024B0" w:rsidRPr="00F1348E" w:rsidRDefault="007024B0" w:rsidP="00AB6763">
      <w:pPr>
        <w:pStyle w:val="af5"/>
        <w:keepNext/>
        <w:widowControl/>
        <w:ind w:firstLine="567"/>
      </w:pPr>
      <w:r w:rsidRPr="00F1348E">
        <w:t xml:space="preserve">Поле данных (DATA) для сообщений принимаемых/выдаваемых </w:t>
      </w:r>
      <w:r w:rsidRPr="00F1348E">
        <w:br/>
      </w:r>
      <w:ins w:id="79" w:author="Кечин Александр Викторович" w:date="2023-07-14T10:46:00Z">
        <w:r w:rsidR="007A5235" w:rsidRPr="00F1348E">
          <w:t>БКЗ-115</w:t>
        </w:r>
      </w:ins>
      <w:r w:rsidRPr="00F1348E">
        <w:t xml:space="preserve"> должны формироваться по правилам, определенным в </w:t>
      </w:r>
      <w:r w:rsidRPr="00F1348E">
        <w:br/>
        <w:t>приложении Е настоящей спецификации.</w:t>
      </w:r>
    </w:p>
    <w:p w14:paraId="6832850E" w14:textId="3E2B4FAF" w:rsidR="007024B0" w:rsidRPr="00F1348E" w:rsidRDefault="007024B0" w:rsidP="00AB6763">
      <w:pPr>
        <w:pStyle w:val="3"/>
        <w:keepLines w:val="0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Состав данных передаваемых БКЗ-27</w:t>
      </w:r>
    </w:p>
    <w:p w14:paraId="75275FDF" w14:textId="7A4D0632" w:rsidR="007024B0" w:rsidRPr="00F1348E" w:rsidRDefault="007024B0" w:rsidP="007024B0">
      <w:pPr>
        <w:pStyle w:val="af5"/>
        <w:spacing w:before="240"/>
        <w:ind w:firstLine="567"/>
      </w:pPr>
      <w:r w:rsidRPr="00F1348E">
        <w:t xml:space="preserve">Состав данных, передаваемых БКЗ-27, приведен в таблице </w:t>
      </w:r>
      <w:r w:rsidRPr="00F1348E">
        <w:fldChar w:fldCharType="begin"/>
      </w:r>
      <w:r w:rsidRPr="00F1348E">
        <w:instrText xml:space="preserve"> REF _Ref136873929 \h  \* MERGEFORMAT </w:instrText>
      </w:r>
      <w:r w:rsidRPr="00F1348E">
        <w:fldChar w:fldCharType="separate"/>
      </w:r>
      <w:r w:rsidR="00351519" w:rsidRPr="00351519">
        <w:rPr>
          <w:vanish/>
        </w:rPr>
        <w:t xml:space="preserve">Таблица </w:t>
      </w:r>
      <w:r w:rsidR="00351519">
        <w:rPr>
          <w:noProof/>
        </w:rPr>
        <w:t>20</w:t>
      </w:r>
      <w:r w:rsidRPr="00F1348E">
        <w:fldChar w:fldCharType="end"/>
      </w:r>
      <w:r w:rsidRPr="00F1348E">
        <w:t>.</w:t>
      </w:r>
    </w:p>
    <w:p w14:paraId="0295DC89" w14:textId="2657245F" w:rsidR="007024B0" w:rsidRPr="00F1348E" w:rsidRDefault="007024B0" w:rsidP="007024B0">
      <w:pPr>
        <w:pStyle w:val="-1"/>
        <w:ind w:left="284" w:hanging="284"/>
        <w:rPr>
          <w:sz w:val="28"/>
          <w:szCs w:val="28"/>
        </w:rPr>
      </w:pPr>
      <w:bookmarkStart w:id="80" w:name="_Ref136873929"/>
      <w:r w:rsidRPr="00F1348E">
        <w:rPr>
          <w:sz w:val="28"/>
          <w:szCs w:val="28"/>
        </w:rPr>
        <w:t xml:space="preserve">Таблица </w:t>
      </w:r>
      <w:r w:rsidRPr="00F1348E">
        <w:rPr>
          <w:i/>
          <w:sz w:val="28"/>
          <w:szCs w:val="28"/>
        </w:rPr>
        <w:fldChar w:fldCharType="begin"/>
      </w:r>
      <w:r w:rsidRPr="00F1348E">
        <w:rPr>
          <w:sz w:val="28"/>
          <w:szCs w:val="28"/>
        </w:rPr>
        <w:instrText xml:space="preserve"> SEQ Таблица \* ARABIC </w:instrText>
      </w:r>
      <w:r w:rsidRPr="00F1348E">
        <w:rPr>
          <w:i/>
          <w:sz w:val="28"/>
          <w:szCs w:val="28"/>
        </w:rPr>
        <w:fldChar w:fldCharType="separate"/>
      </w:r>
      <w:r w:rsidR="00351519">
        <w:rPr>
          <w:noProof/>
          <w:sz w:val="28"/>
          <w:szCs w:val="28"/>
        </w:rPr>
        <w:t>20</w:t>
      </w:r>
      <w:r w:rsidRPr="00F1348E">
        <w:rPr>
          <w:i/>
          <w:sz w:val="28"/>
          <w:szCs w:val="28"/>
        </w:rPr>
        <w:fldChar w:fldCharType="end"/>
      </w:r>
      <w:bookmarkEnd w:id="80"/>
      <w:r w:rsidRPr="00F1348E">
        <w:rPr>
          <w:sz w:val="28"/>
          <w:szCs w:val="28"/>
        </w:rPr>
        <w:t xml:space="preserve"> – Состав данных, передаваемых БКЗ-27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4673"/>
        <w:gridCol w:w="709"/>
        <w:gridCol w:w="1559"/>
        <w:gridCol w:w="1276"/>
        <w:gridCol w:w="1417"/>
      </w:tblGrid>
      <w:tr w:rsidR="0077157B" w:rsidRPr="00F1348E" w14:paraId="1A604853" w14:textId="77777777" w:rsidTr="004403BE">
        <w:trPr>
          <w:cantSplit/>
          <w:trHeight w:val="13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A243F" w14:textId="77777777" w:rsidR="007024B0" w:rsidRPr="00F1348E" w:rsidRDefault="007024B0" w:rsidP="00FE2426">
            <w:pPr>
              <w:spacing w:after="0" w:line="240" w:lineRule="auto"/>
              <w:jc w:val="left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Наименование параметра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D72BC" w14:textId="77777777" w:rsidR="007024B0" w:rsidRPr="00F1348E" w:rsidRDefault="007024B0" w:rsidP="00FE2426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proofErr w:type="spellStart"/>
            <w:r w:rsidRPr="00F1348E">
              <w:rPr>
                <w:b/>
                <w:bCs/>
                <w:i/>
                <w:iCs/>
                <w:szCs w:val="24"/>
              </w:rPr>
              <w:t>Ед</w:t>
            </w:r>
            <w:proofErr w:type="spellEnd"/>
            <w:r w:rsidRPr="00F1348E">
              <w:rPr>
                <w:b/>
                <w:bCs/>
                <w:i/>
                <w:iCs/>
                <w:szCs w:val="24"/>
                <w:lang w:val="en-US"/>
              </w:rPr>
              <w:t>.</w:t>
            </w:r>
            <w:r w:rsidRPr="00F1348E">
              <w:rPr>
                <w:b/>
                <w:bCs/>
                <w:i/>
                <w:iCs/>
                <w:szCs w:val="24"/>
              </w:rPr>
              <w:t xml:space="preserve"> </w:t>
            </w:r>
            <w:proofErr w:type="spellStart"/>
            <w:r w:rsidRPr="00F1348E">
              <w:rPr>
                <w:b/>
                <w:bCs/>
                <w:i/>
                <w:iCs/>
                <w:szCs w:val="24"/>
              </w:rPr>
              <w:t>изм</w:t>
            </w:r>
            <w:proofErr w:type="spellEnd"/>
            <w:r w:rsidRPr="00F1348E">
              <w:rPr>
                <w:b/>
                <w:bCs/>
                <w:i/>
                <w:iCs/>
                <w:szCs w:val="24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4776BB7" w14:textId="77777777" w:rsidR="007024B0" w:rsidRPr="00F1348E" w:rsidRDefault="007024B0" w:rsidP="00FE2426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Допустимое значение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46C2805" w14:textId="77777777" w:rsidR="007024B0" w:rsidRPr="00F1348E" w:rsidRDefault="007024B0" w:rsidP="00FE2426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Тип данных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44807CE" w14:textId="77777777" w:rsidR="007024B0" w:rsidRPr="00F1348E" w:rsidRDefault="007024B0" w:rsidP="00FE2426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Цена младшего разряда</w:t>
            </w:r>
          </w:p>
        </w:tc>
      </w:tr>
      <w:tr w:rsidR="0077157B" w:rsidRPr="00F1348E" w14:paraId="4D6A0DEC" w14:textId="77777777" w:rsidTr="004403BE">
        <w:trPr>
          <w:cantSplit/>
          <w:trHeight w:val="247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C34D7F" w14:textId="77777777" w:rsidR="007024B0" w:rsidRPr="00F1348E" w:rsidRDefault="007024B0" w:rsidP="00FE2426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Состояние «Вкл./Выкл.» выходных каналов БКЗ-27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1810DEE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t>–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F0022A0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D32B0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DCE4641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4EF72E82" w14:textId="77777777" w:rsidTr="004403BE">
        <w:trPr>
          <w:cantSplit/>
          <w:trHeight w:val="65"/>
        </w:trPr>
        <w:tc>
          <w:tcPr>
            <w:tcW w:w="467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78A4ED33" w14:textId="34F450D9" w:rsidR="007024B0" w:rsidRPr="00F1348E" w:rsidRDefault="007024B0" w:rsidP="00FE2426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Исправность выходных каналов БКЗ-27</w:t>
            </w:r>
            <w:ins w:id="81" w:author="Кечин Александр Викторович" w:date="2023-07-20T11:10:00Z">
              <w:r w:rsidR="004403BE" w:rsidRPr="00F1348E">
                <w:rPr>
                  <w:szCs w:val="24"/>
                  <w:vertAlign w:val="superscript"/>
                </w:rPr>
                <w:t xml:space="preserve"> (1)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6A2CAEE4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14:paraId="4F3E5A49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1A8D38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63A869FE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074292CD" w14:textId="77777777" w:rsidTr="004403BE">
        <w:trPr>
          <w:cantSplit/>
          <w:trHeight w:val="13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0704" w14:textId="0880C651" w:rsidR="007024B0" w:rsidRPr="00F1348E" w:rsidRDefault="007024B0" w:rsidP="00FE2426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Признак «Короткое замыкание» выходных каналов БКЗ-27</w:t>
            </w:r>
            <w:r w:rsidRPr="00F1348E">
              <w:rPr>
                <w:szCs w:val="24"/>
                <w:vertAlign w:val="superscript"/>
              </w:rPr>
              <w:t xml:space="preserve"> (1, </w:t>
            </w:r>
            <w:r w:rsidR="006F7B1D" w:rsidRPr="00F1348E">
              <w:rPr>
                <w:szCs w:val="24"/>
                <w:vertAlign w:val="superscript"/>
              </w:rPr>
              <w:t>3</w:t>
            </w:r>
            <w:r w:rsidRPr="00F1348E">
              <w:rPr>
                <w:szCs w:val="24"/>
                <w:vertAlign w:val="superscript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A23D6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B9D7421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7CCFFD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943C0A8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7D71F69C" w14:textId="77777777" w:rsidTr="004403BE">
        <w:trPr>
          <w:cantSplit/>
          <w:trHeight w:val="13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7B90" w14:textId="19CD1FEA" w:rsidR="007024B0" w:rsidRPr="00F1348E" w:rsidRDefault="007024B0" w:rsidP="00FE2426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Признак «Перегрузка» выходных каналов БКЗ-27</w:t>
            </w:r>
            <w:r w:rsidRPr="00F1348E">
              <w:rPr>
                <w:szCs w:val="24"/>
                <w:vertAlign w:val="superscript"/>
              </w:rPr>
              <w:t xml:space="preserve"> (1, </w:t>
            </w:r>
            <w:r w:rsidR="006F7B1D" w:rsidRPr="00F1348E">
              <w:rPr>
                <w:szCs w:val="24"/>
                <w:vertAlign w:val="superscript"/>
              </w:rPr>
              <w:t>3</w:t>
            </w:r>
            <w:r w:rsidRPr="00F1348E">
              <w:rPr>
                <w:szCs w:val="24"/>
                <w:vertAlign w:val="superscript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EF744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20C83D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4AEB283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D032A12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1D2BEA08" w14:textId="77777777" w:rsidTr="004403BE">
        <w:trPr>
          <w:cantSplit/>
          <w:trHeight w:val="13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CB77" w14:textId="6875EFB4" w:rsidR="007024B0" w:rsidRPr="00F1348E" w:rsidRDefault="007024B0" w:rsidP="00FE2426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Признак «Отказ выхода» выходных каналов БКЗ-27</w:t>
            </w:r>
            <w:r w:rsidRPr="00F1348E">
              <w:rPr>
                <w:szCs w:val="24"/>
                <w:vertAlign w:val="superscript"/>
              </w:rPr>
              <w:t xml:space="preserve"> (1, </w:t>
            </w:r>
            <w:r w:rsidR="006F7B1D" w:rsidRPr="00F1348E">
              <w:rPr>
                <w:szCs w:val="24"/>
                <w:vertAlign w:val="superscript"/>
              </w:rPr>
              <w:t>3</w:t>
            </w:r>
            <w:r w:rsidRPr="00F1348E">
              <w:rPr>
                <w:szCs w:val="24"/>
                <w:vertAlign w:val="superscript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05366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3AC2840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E9101EE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C03E9C4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3633C009" w14:textId="77777777" w:rsidTr="004403BE">
        <w:trPr>
          <w:cantSplit/>
          <w:trHeight w:val="13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08FA" w14:textId="4D298638" w:rsidR="007024B0" w:rsidRPr="00F1348E" w:rsidRDefault="007024B0" w:rsidP="00FE2426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Признак «Отказ нагрузки» выходных каналов БКЗ-27</w:t>
            </w:r>
            <w:r w:rsidRPr="00F1348E">
              <w:rPr>
                <w:szCs w:val="24"/>
                <w:vertAlign w:val="superscript"/>
              </w:rPr>
              <w:t xml:space="preserve"> (1, </w:t>
            </w:r>
            <w:r w:rsidR="006F7B1D" w:rsidRPr="00F1348E">
              <w:rPr>
                <w:szCs w:val="24"/>
                <w:vertAlign w:val="superscript"/>
              </w:rPr>
              <w:t>3</w:t>
            </w:r>
            <w:r w:rsidRPr="00F1348E">
              <w:rPr>
                <w:szCs w:val="24"/>
                <w:vertAlign w:val="superscript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B3104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4444A42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AE19DB9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C6C6A39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5C94CCBA" w14:textId="77777777" w:rsidTr="004403BE">
        <w:trPr>
          <w:cantSplit/>
          <w:trHeight w:val="13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ADD00" w14:textId="52BAFF66" w:rsidR="007024B0" w:rsidRPr="00F1348E" w:rsidRDefault="007024B0" w:rsidP="00FE2426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Состояние устройства БКЗ-27</w:t>
            </w:r>
            <w:r w:rsidRPr="00F1348E">
              <w:rPr>
                <w:szCs w:val="24"/>
                <w:vertAlign w:val="superscript"/>
              </w:rPr>
              <w:t xml:space="preserve"> (1, </w:t>
            </w:r>
            <w:r w:rsidR="006F7B1D" w:rsidRPr="00F1348E">
              <w:rPr>
                <w:szCs w:val="24"/>
                <w:vertAlign w:val="superscript"/>
              </w:rPr>
              <w:t>3</w:t>
            </w:r>
            <w:r w:rsidRPr="00F1348E">
              <w:rPr>
                <w:szCs w:val="24"/>
                <w:vertAlign w:val="superscript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D5100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779142F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B084F34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D34897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117AA248" w14:textId="77777777" w:rsidTr="004403BE">
        <w:trPr>
          <w:cantSplit/>
          <w:trHeight w:val="15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7EEFC9" w14:textId="77777777" w:rsidR="007024B0" w:rsidRPr="00F1348E" w:rsidRDefault="007024B0" w:rsidP="00FE2426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Ток канала </w:t>
            </w:r>
            <w:r w:rsidRPr="00F1348E">
              <w:rPr>
                <w:szCs w:val="24"/>
                <w:vertAlign w:val="superscript"/>
              </w:rPr>
              <w:t>(2)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C1C14B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F213AD3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65535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AB606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USHORT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985EA4F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0,01 А</w:t>
            </w:r>
          </w:p>
        </w:tc>
      </w:tr>
      <w:tr w:rsidR="0077157B" w:rsidRPr="00F1348E" w14:paraId="76F9B634" w14:textId="77777777" w:rsidTr="004403BE">
        <w:trPr>
          <w:cantSplit/>
          <w:trHeight w:val="129"/>
        </w:trPr>
        <w:tc>
          <w:tcPr>
            <w:tcW w:w="46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065DF" w14:textId="77777777" w:rsidR="007024B0" w:rsidRPr="00F1348E" w:rsidRDefault="007024B0" w:rsidP="00FE2426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Заводской номер БКЗ-27 и версия ПО</w:t>
            </w:r>
            <w:r w:rsidRPr="00F1348E">
              <w:rPr>
                <w:szCs w:val="24"/>
                <w:vertAlign w:val="superscript"/>
              </w:rPr>
              <w:t xml:space="preserve"> (2)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240DAF4" w14:textId="77777777" w:rsidR="007024B0" w:rsidRPr="00F1348E" w:rsidRDefault="007024B0" w:rsidP="00FE2426">
            <w:pPr>
              <w:spacing w:after="0" w:line="240" w:lineRule="auto"/>
              <w:jc w:val="center"/>
            </w:pPr>
            <w:r w:rsidRPr="00F1348E">
              <w:t>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D1C8C4B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2</w:t>
            </w:r>
            <w:r w:rsidRPr="00F1348E">
              <w:rPr>
                <w:szCs w:val="24"/>
                <w:vertAlign w:val="superscript"/>
              </w:rPr>
              <w:t>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F084B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ULONG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C2DE011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</w:tr>
      <w:tr w:rsidR="007024B0" w:rsidRPr="00F1348E" w14:paraId="4431DA1B" w14:textId="77777777" w:rsidTr="00FE2426">
        <w:trPr>
          <w:cantSplit/>
          <w:trHeight w:val="130"/>
        </w:trPr>
        <w:tc>
          <w:tcPr>
            <w:tcW w:w="96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6A953" w14:textId="77777777" w:rsidR="007024B0" w:rsidRPr="00F1348E" w:rsidRDefault="007024B0" w:rsidP="00FE2426">
            <w:pPr>
              <w:spacing w:before="240" w:after="0" w:line="360" w:lineRule="auto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Примечания:</w:t>
            </w:r>
          </w:p>
          <w:p w14:paraId="4CBA9D4F" w14:textId="77777777" w:rsidR="007024B0" w:rsidRPr="00F1348E" w:rsidRDefault="007024B0" w:rsidP="005F694E">
            <w:pPr>
              <w:pStyle w:val="af3"/>
              <w:numPr>
                <w:ilvl w:val="0"/>
                <w:numId w:val="14"/>
              </w:numPr>
              <w:tabs>
                <w:tab w:val="left" w:pos="311"/>
              </w:tabs>
              <w:spacing w:after="0" w:line="360" w:lineRule="auto"/>
              <w:ind w:left="0" w:firstLine="0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Параметры, помеченные символом (1), могут передаваться по логическому каналу EEC.</w:t>
            </w:r>
          </w:p>
          <w:p w14:paraId="23797054" w14:textId="77777777" w:rsidR="007024B0" w:rsidRPr="00F1348E" w:rsidRDefault="007024B0" w:rsidP="005F694E">
            <w:pPr>
              <w:pStyle w:val="af3"/>
              <w:numPr>
                <w:ilvl w:val="0"/>
                <w:numId w:val="14"/>
              </w:numPr>
              <w:tabs>
                <w:tab w:val="left" w:pos="311"/>
              </w:tabs>
              <w:spacing w:after="0" w:line="360" w:lineRule="auto"/>
              <w:ind w:left="0" w:firstLine="0"/>
            </w:pPr>
            <w:r w:rsidRPr="00F1348E">
              <w:rPr>
                <w:i/>
                <w:szCs w:val="24"/>
              </w:rPr>
              <w:t>Параметры, помеченные символом (2), передаются только по логическому каналу TMC.</w:t>
            </w:r>
          </w:p>
          <w:p w14:paraId="2E31B678" w14:textId="04D70862" w:rsidR="006F7B1D" w:rsidRPr="00F1348E" w:rsidRDefault="006F7B1D" w:rsidP="005F694E">
            <w:pPr>
              <w:pStyle w:val="af3"/>
              <w:numPr>
                <w:ilvl w:val="0"/>
                <w:numId w:val="14"/>
              </w:numPr>
              <w:tabs>
                <w:tab w:val="left" w:pos="311"/>
              </w:tabs>
              <w:spacing w:after="0" w:line="360" w:lineRule="auto"/>
              <w:ind w:left="0" w:firstLine="0"/>
            </w:pPr>
            <w:r w:rsidRPr="00F1348E">
              <w:rPr>
                <w:i/>
                <w:szCs w:val="24"/>
              </w:rPr>
              <w:t>Параметры, помеченные символом (3), передаются с частотой 1 Гц.</w:t>
            </w:r>
          </w:p>
        </w:tc>
      </w:tr>
    </w:tbl>
    <w:p w14:paraId="186DA210" w14:textId="77777777" w:rsidR="00685D57" w:rsidRPr="00F1348E" w:rsidRDefault="00685D57" w:rsidP="00685D57">
      <w:pPr>
        <w:pStyle w:val="3"/>
        <w:numPr>
          <w:ilvl w:val="0"/>
          <w:numId w:val="0"/>
        </w:numPr>
        <w:ind w:left="567"/>
        <w:rPr>
          <w:ins w:id="82" w:author="Кечин Александр Викторович" w:date="2023-07-20T10:41:00Z"/>
          <w:sz w:val="28"/>
          <w:szCs w:val="28"/>
        </w:rPr>
      </w:pPr>
    </w:p>
    <w:p w14:paraId="739ED2FB" w14:textId="161400C1" w:rsidR="007024B0" w:rsidRPr="00F1348E" w:rsidRDefault="007024B0" w:rsidP="007024B0">
      <w:pPr>
        <w:pStyle w:val="3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Состав данных передаваемых в БКЗ-27</w:t>
      </w:r>
    </w:p>
    <w:p w14:paraId="2F10D03C" w14:textId="65994B9A" w:rsidR="007024B0" w:rsidRPr="00F1348E" w:rsidRDefault="007024B0" w:rsidP="007024B0">
      <w:pPr>
        <w:pStyle w:val="af5"/>
        <w:spacing w:before="240"/>
        <w:ind w:firstLine="567"/>
      </w:pPr>
      <w:r w:rsidRPr="00F1348E">
        <w:t xml:space="preserve">Настоящей спецификацией локальной сети контроллеров определен состав данных, передаваемых в БКЗ-27. Выполнение передачи данных в </w:t>
      </w:r>
      <w:r w:rsidRPr="00F1348E">
        <w:br/>
        <w:t xml:space="preserve">БКЗ-27 допускается только по логическим каналам </w:t>
      </w:r>
      <w:r w:rsidRPr="00F1348E">
        <w:rPr>
          <w:lang w:val="en-US"/>
        </w:rPr>
        <w:t>NOC</w:t>
      </w:r>
      <w:r w:rsidRPr="00F1348E">
        <w:t xml:space="preserve"> и </w:t>
      </w:r>
      <w:r w:rsidRPr="00F1348E">
        <w:rPr>
          <w:lang w:val="en-US"/>
        </w:rPr>
        <w:t>TMC</w:t>
      </w:r>
      <w:r w:rsidRPr="00F1348E">
        <w:t xml:space="preserve">. Состав данных, передаваемых в БКЗ-27, приведен в таблице </w:t>
      </w:r>
      <w:r w:rsidRPr="00F1348E">
        <w:fldChar w:fldCharType="begin"/>
      </w:r>
      <w:r w:rsidRPr="00F1348E">
        <w:instrText xml:space="preserve"> REF _Ref137118475 \h  \* MERGEFORMAT </w:instrText>
      </w:r>
      <w:r w:rsidRPr="00F1348E">
        <w:fldChar w:fldCharType="separate"/>
      </w:r>
      <w:r w:rsidR="00351519" w:rsidRPr="00351519">
        <w:rPr>
          <w:vanish/>
        </w:rPr>
        <w:t xml:space="preserve">Таблица </w:t>
      </w:r>
      <w:r w:rsidR="00351519">
        <w:rPr>
          <w:noProof/>
        </w:rPr>
        <w:t>21</w:t>
      </w:r>
      <w:r w:rsidRPr="00F1348E">
        <w:fldChar w:fldCharType="end"/>
      </w:r>
      <w:r w:rsidRPr="00F1348E">
        <w:t>.</w:t>
      </w:r>
    </w:p>
    <w:p w14:paraId="33115AC0" w14:textId="2BFD121F" w:rsidR="007024B0" w:rsidRPr="00F1348E" w:rsidRDefault="007024B0" w:rsidP="007024B0">
      <w:pPr>
        <w:pStyle w:val="-1"/>
        <w:keepNext/>
        <w:spacing w:line="360" w:lineRule="auto"/>
        <w:ind w:left="284" w:hanging="568"/>
        <w:rPr>
          <w:sz w:val="28"/>
          <w:szCs w:val="28"/>
        </w:rPr>
      </w:pPr>
      <w:bookmarkStart w:id="83" w:name="_Ref137118475"/>
      <w:r w:rsidRPr="00F1348E">
        <w:rPr>
          <w:sz w:val="28"/>
          <w:szCs w:val="28"/>
        </w:rPr>
        <w:t xml:space="preserve">Таблица </w:t>
      </w:r>
      <w:r w:rsidRPr="00F1348E">
        <w:rPr>
          <w:i/>
          <w:sz w:val="28"/>
          <w:szCs w:val="28"/>
        </w:rPr>
        <w:fldChar w:fldCharType="begin"/>
      </w:r>
      <w:r w:rsidRPr="00F1348E">
        <w:rPr>
          <w:sz w:val="28"/>
          <w:szCs w:val="28"/>
        </w:rPr>
        <w:instrText xml:space="preserve"> SEQ Таблица \* ARABIC </w:instrText>
      </w:r>
      <w:r w:rsidRPr="00F1348E">
        <w:rPr>
          <w:i/>
          <w:sz w:val="28"/>
          <w:szCs w:val="28"/>
        </w:rPr>
        <w:fldChar w:fldCharType="separate"/>
      </w:r>
      <w:r w:rsidR="00351519">
        <w:rPr>
          <w:noProof/>
          <w:sz w:val="28"/>
          <w:szCs w:val="28"/>
        </w:rPr>
        <w:t>21</w:t>
      </w:r>
      <w:r w:rsidRPr="00F1348E">
        <w:rPr>
          <w:i/>
          <w:sz w:val="28"/>
          <w:szCs w:val="28"/>
        </w:rPr>
        <w:fldChar w:fldCharType="end"/>
      </w:r>
      <w:bookmarkEnd w:id="83"/>
      <w:r w:rsidRPr="00F1348E">
        <w:rPr>
          <w:sz w:val="28"/>
          <w:szCs w:val="28"/>
        </w:rPr>
        <w:t xml:space="preserve"> – Состав данных, передаваемых в БКЗ-27</w:t>
      </w:r>
    </w:p>
    <w:tbl>
      <w:tblPr>
        <w:tblW w:w="9923" w:type="dxa"/>
        <w:tblInd w:w="-289" w:type="dxa"/>
        <w:tblLook w:val="04A0" w:firstRow="1" w:lastRow="0" w:firstColumn="1" w:lastColumn="0" w:noHBand="0" w:noVBand="1"/>
      </w:tblPr>
      <w:tblGrid>
        <w:gridCol w:w="4253"/>
        <w:gridCol w:w="1276"/>
        <w:gridCol w:w="1701"/>
        <w:gridCol w:w="1276"/>
        <w:gridCol w:w="1417"/>
      </w:tblGrid>
      <w:tr w:rsidR="0077157B" w:rsidRPr="00F1348E" w14:paraId="56787CBF" w14:textId="77777777" w:rsidTr="00FE2426">
        <w:trPr>
          <w:cantSplit/>
          <w:trHeight w:val="13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34022" w14:textId="77777777" w:rsidR="007024B0" w:rsidRPr="00F1348E" w:rsidRDefault="007024B0" w:rsidP="007024B0">
            <w:pPr>
              <w:keepNext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Наименование параметра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01DA9" w14:textId="77777777" w:rsidR="007024B0" w:rsidRPr="00F1348E" w:rsidRDefault="007024B0" w:rsidP="007024B0">
            <w:pPr>
              <w:keepNext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proofErr w:type="spellStart"/>
            <w:r w:rsidRPr="00F1348E">
              <w:rPr>
                <w:b/>
                <w:bCs/>
                <w:i/>
                <w:iCs/>
                <w:szCs w:val="24"/>
              </w:rPr>
              <w:t>Ед</w:t>
            </w:r>
            <w:proofErr w:type="spellEnd"/>
            <w:r w:rsidRPr="00F1348E">
              <w:rPr>
                <w:b/>
                <w:bCs/>
                <w:i/>
                <w:iCs/>
                <w:szCs w:val="24"/>
                <w:lang w:val="en-US"/>
              </w:rPr>
              <w:t>.</w:t>
            </w:r>
            <w:r w:rsidRPr="00F1348E">
              <w:rPr>
                <w:b/>
                <w:bCs/>
                <w:i/>
                <w:iCs/>
                <w:szCs w:val="24"/>
              </w:rPr>
              <w:t xml:space="preserve"> </w:t>
            </w:r>
            <w:proofErr w:type="spellStart"/>
            <w:r w:rsidRPr="00F1348E">
              <w:rPr>
                <w:b/>
                <w:bCs/>
                <w:i/>
                <w:iCs/>
                <w:szCs w:val="24"/>
              </w:rPr>
              <w:t>изм</w:t>
            </w:r>
            <w:proofErr w:type="spellEnd"/>
            <w:r w:rsidRPr="00F1348E">
              <w:rPr>
                <w:b/>
                <w:bCs/>
                <w:i/>
                <w:iCs/>
                <w:szCs w:val="24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68EB6E8" w14:textId="77777777" w:rsidR="007024B0" w:rsidRPr="00F1348E" w:rsidRDefault="007024B0" w:rsidP="007024B0">
            <w:pPr>
              <w:keepNext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Допустимое значение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0BCC4D" w14:textId="77777777" w:rsidR="007024B0" w:rsidRPr="00F1348E" w:rsidRDefault="007024B0" w:rsidP="007024B0">
            <w:pPr>
              <w:keepNext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Тип данных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BA9A700" w14:textId="77777777" w:rsidR="007024B0" w:rsidRPr="00F1348E" w:rsidRDefault="007024B0" w:rsidP="007024B0">
            <w:pPr>
              <w:keepNext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Цена младшего разряда</w:t>
            </w:r>
          </w:p>
        </w:tc>
      </w:tr>
      <w:tr w:rsidR="0077157B" w:rsidRPr="00F1348E" w14:paraId="7478A08F" w14:textId="77777777" w:rsidTr="00FE2426">
        <w:trPr>
          <w:cantSplit/>
          <w:trHeight w:val="13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68BBE" w14:textId="77777777" w:rsidR="007024B0" w:rsidRPr="00F1348E" w:rsidRDefault="007024B0" w:rsidP="00FE2426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Управление включением/отключением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BE87D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B52F5E6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B06760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27A9A27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1CB8F91F" w14:textId="77777777" w:rsidTr="00FE2426">
        <w:trPr>
          <w:cantSplit/>
          <w:trHeight w:val="13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2B47859" w14:textId="77777777" w:rsidR="007024B0" w:rsidRPr="00F1348E" w:rsidRDefault="007024B0" w:rsidP="00FE2426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Команда «Сброс защиты»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079C579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A999651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84F82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27EFCE7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</w:tbl>
    <w:p w14:paraId="1C73443C" w14:textId="77777777" w:rsidR="007024B0" w:rsidRPr="00F1348E" w:rsidRDefault="007024B0" w:rsidP="007024B0">
      <w:pPr>
        <w:pStyle w:val="3"/>
        <w:numPr>
          <w:ilvl w:val="0"/>
          <w:numId w:val="0"/>
        </w:numPr>
        <w:spacing w:before="0" w:line="360" w:lineRule="auto"/>
        <w:ind w:left="567"/>
        <w:rPr>
          <w:sz w:val="28"/>
          <w:szCs w:val="28"/>
        </w:rPr>
      </w:pPr>
    </w:p>
    <w:p w14:paraId="7F39CD82" w14:textId="0B7ED9B9" w:rsidR="007024B0" w:rsidRPr="00F1348E" w:rsidRDefault="007024B0" w:rsidP="007024B0">
      <w:pPr>
        <w:pStyle w:val="3"/>
        <w:tabs>
          <w:tab w:val="num" w:pos="0"/>
        </w:tabs>
        <w:spacing w:before="0"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Сообщения БКЗ-27</w:t>
      </w:r>
    </w:p>
    <w:p w14:paraId="678DFDB8" w14:textId="0A1EBB1D" w:rsidR="007024B0" w:rsidRPr="00F1348E" w:rsidRDefault="007024B0" w:rsidP="007024B0">
      <w:pPr>
        <w:pStyle w:val="af5"/>
        <w:ind w:firstLine="567"/>
      </w:pPr>
      <w:r w:rsidRPr="00F1348E">
        <w:t xml:space="preserve">Поле данных (DATA) для сообщений принимаемых/выдаваемых </w:t>
      </w:r>
      <w:r w:rsidRPr="00F1348E">
        <w:br/>
      </w:r>
      <w:ins w:id="84" w:author="Кечин Александр Викторович" w:date="2023-07-20T10:41:00Z">
        <w:r w:rsidR="00685D57" w:rsidRPr="00F1348E">
          <w:t>БКЗ-27</w:t>
        </w:r>
      </w:ins>
      <w:r w:rsidRPr="00F1348E">
        <w:t xml:space="preserve"> должны формироваться по правилам, определенным в </w:t>
      </w:r>
      <w:r w:rsidRPr="00F1348E">
        <w:br/>
        <w:t>приложении Ж настоящей спецификации.</w:t>
      </w:r>
    </w:p>
    <w:p w14:paraId="72A6CE5F" w14:textId="7CBBDD0D" w:rsidR="009A4E13" w:rsidRPr="00F1348E" w:rsidRDefault="009A4E13" w:rsidP="00F529D0">
      <w:pPr>
        <w:pStyle w:val="2"/>
        <w:keepLines w:val="0"/>
        <w:spacing w:line="360" w:lineRule="auto"/>
        <w:ind w:left="0" w:firstLine="567"/>
      </w:pPr>
      <w:bookmarkStart w:id="85" w:name="_Ref141189862"/>
      <w:r w:rsidRPr="00F1348E">
        <w:t>Формат сообщений</w:t>
      </w:r>
      <w:bookmarkEnd w:id="78"/>
      <w:bookmarkEnd w:id="85"/>
    </w:p>
    <w:p w14:paraId="22CFE909" w14:textId="6F350C3D" w:rsidR="00E00EFF" w:rsidRPr="00F1348E" w:rsidRDefault="00F529D0" w:rsidP="00C44837">
      <w:pPr>
        <w:keepNext/>
        <w:spacing w:after="0" w:line="360" w:lineRule="auto"/>
        <w:ind w:firstLine="567"/>
        <w:rPr>
          <w:sz w:val="28"/>
          <w:szCs w:val="28"/>
        </w:rPr>
      </w:pPr>
      <w:r w:rsidRPr="00F1348E">
        <w:rPr>
          <w:sz w:val="28"/>
          <w:szCs w:val="28"/>
        </w:rPr>
        <w:t xml:space="preserve">Формат сообщений </w:t>
      </w:r>
      <w:r w:rsidR="00E00EFF" w:rsidRPr="00F1348E">
        <w:rPr>
          <w:sz w:val="28"/>
          <w:szCs w:val="28"/>
        </w:rPr>
        <w:t xml:space="preserve">локальной сети контроллеров должен соответствовать требованиям раздела 5.3 технических требований </w:t>
      </w:r>
      <w:r w:rsidR="00E00EFF" w:rsidRPr="00F1348E">
        <w:rPr>
          <w:sz w:val="28"/>
          <w:szCs w:val="28"/>
        </w:rPr>
        <w:br/>
        <w:t>АС 1.1825-2-2012 и настоящей спецификации</w:t>
      </w:r>
      <w:r w:rsidR="00C44837" w:rsidRPr="00F1348E">
        <w:rPr>
          <w:sz w:val="28"/>
          <w:szCs w:val="28"/>
        </w:rPr>
        <w:t xml:space="preserve"> с приложениями В – Ж.</w:t>
      </w:r>
    </w:p>
    <w:p w14:paraId="7E2B2F4D" w14:textId="77777777" w:rsidR="00E00EFF" w:rsidRPr="00F1348E" w:rsidRDefault="00E00EFF" w:rsidP="00F529D0">
      <w:pPr>
        <w:keepNext/>
        <w:spacing w:after="0" w:line="360" w:lineRule="auto"/>
        <w:ind w:firstLine="567"/>
        <w:rPr>
          <w:sz w:val="28"/>
          <w:szCs w:val="28"/>
        </w:rPr>
      </w:pPr>
      <w:r w:rsidRPr="00F1348E">
        <w:rPr>
          <w:sz w:val="28"/>
          <w:szCs w:val="28"/>
        </w:rPr>
        <w:t>Настоящей спецификацией определен следующий порядок передачи данных, соответствующий техническим требованиям АС 1.1825-2-2012:</w:t>
      </w:r>
    </w:p>
    <w:p w14:paraId="43187DD6" w14:textId="3018396C" w:rsidR="00E00EFF" w:rsidRPr="00F1348E" w:rsidRDefault="00E00EFF" w:rsidP="00E00EFF">
      <w:pPr>
        <w:pStyle w:val="af3"/>
        <w:keepNext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байт №0 передается первым (слева), байт №7 – последним;</w:t>
      </w:r>
    </w:p>
    <w:p w14:paraId="39907904" w14:textId="77777777" w:rsidR="00E00EFF" w:rsidRPr="00F1348E" w:rsidRDefault="00E00EFF" w:rsidP="00F529D0">
      <w:pPr>
        <w:pStyle w:val="af3"/>
        <w:keepNext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внутри байта – наиболее значащий бит (бит №7) передается первым (слева), наименее значащий (бит № 0) – справа;</w:t>
      </w:r>
    </w:p>
    <w:p w14:paraId="58E80662" w14:textId="5F74DB1F" w:rsidR="009A4E13" w:rsidRPr="00F1348E" w:rsidRDefault="00E00EFF" w:rsidP="00E00EFF">
      <w:pPr>
        <w:pStyle w:val="af3"/>
        <w:keepNext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при использовании более одного байта для передачи параметра – наиболее значащий бит передается первым (слева)</w:t>
      </w:r>
      <w:r w:rsidR="009A4E13" w:rsidRPr="00F1348E">
        <w:rPr>
          <w:sz w:val="28"/>
          <w:szCs w:val="28"/>
        </w:rPr>
        <w:t>.</w:t>
      </w:r>
    </w:p>
    <w:p w14:paraId="1243F761" w14:textId="0D853AAB" w:rsidR="00F1782D" w:rsidRPr="00F1348E" w:rsidRDefault="00E00EFF" w:rsidP="002D37BB">
      <w:pPr>
        <w:keepNext/>
        <w:spacing w:after="0" w:line="360" w:lineRule="auto"/>
        <w:ind w:firstLine="567"/>
        <w:rPr>
          <w:sz w:val="28"/>
          <w:szCs w:val="28"/>
        </w:rPr>
      </w:pPr>
      <w:r w:rsidRPr="00F1348E">
        <w:rPr>
          <w:sz w:val="28"/>
          <w:szCs w:val="28"/>
        </w:rPr>
        <w:t xml:space="preserve">Подробнее </w:t>
      </w:r>
      <w:r w:rsidR="002D37BB" w:rsidRPr="00F1348E">
        <w:rPr>
          <w:sz w:val="28"/>
          <w:szCs w:val="28"/>
        </w:rPr>
        <w:t>о форматах полезных данных с</w:t>
      </w:r>
      <w:r w:rsidR="001F0EC3" w:rsidRPr="00F1348E">
        <w:rPr>
          <w:sz w:val="28"/>
          <w:szCs w:val="28"/>
        </w:rPr>
        <w:t>м</w:t>
      </w:r>
      <w:r w:rsidR="002D37BB" w:rsidRPr="00F1348E">
        <w:rPr>
          <w:sz w:val="28"/>
          <w:szCs w:val="28"/>
        </w:rPr>
        <w:t xml:space="preserve">отри в разделе 5.3.1 </w:t>
      </w:r>
      <w:r w:rsidRPr="00F1348E">
        <w:rPr>
          <w:sz w:val="28"/>
          <w:szCs w:val="28"/>
        </w:rPr>
        <w:t>технически</w:t>
      </w:r>
      <w:r w:rsidR="002D37BB" w:rsidRPr="00F1348E">
        <w:rPr>
          <w:sz w:val="28"/>
          <w:szCs w:val="28"/>
        </w:rPr>
        <w:t>х</w:t>
      </w:r>
      <w:r w:rsidRPr="00F1348E">
        <w:rPr>
          <w:sz w:val="28"/>
          <w:szCs w:val="28"/>
        </w:rPr>
        <w:t xml:space="preserve"> требовани</w:t>
      </w:r>
      <w:r w:rsidR="002D37BB" w:rsidRPr="00F1348E">
        <w:rPr>
          <w:sz w:val="28"/>
          <w:szCs w:val="28"/>
        </w:rPr>
        <w:t>й</w:t>
      </w:r>
      <w:r w:rsidRPr="00F1348E">
        <w:rPr>
          <w:sz w:val="28"/>
          <w:szCs w:val="28"/>
        </w:rPr>
        <w:t xml:space="preserve"> АС 1.1825-2-2012</w:t>
      </w:r>
      <w:r w:rsidR="002D37BB" w:rsidRPr="00F1348E">
        <w:rPr>
          <w:sz w:val="28"/>
          <w:szCs w:val="28"/>
        </w:rPr>
        <w:t>.</w:t>
      </w:r>
    </w:p>
    <w:p w14:paraId="0060B271" w14:textId="77777777" w:rsidR="0073322B" w:rsidRPr="00F1348E" w:rsidRDefault="0073322B" w:rsidP="002D37BB">
      <w:pPr>
        <w:keepNext/>
        <w:spacing w:after="0" w:line="360" w:lineRule="auto"/>
        <w:ind w:firstLine="567"/>
        <w:rPr>
          <w:sz w:val="28"/>
          <w:szCs w:val="28"/>
        </w:rPr>
      </w:pPr>
    </w:p>
    <w:p w14:paraId="4BED1FE0" w14:textId="5CAFFC6B" w:rsidR="00AE73A6" w:rsidRPr="00F1348E" w:rsidRDefault="00AE73A6" w:rsidP="00C6334D">
      <w:pPr>
        <w:keepNext/>
        <w:pageBreakBefore/>
        <w:spacing w:before="240" w:line="360" w:lineRule="auto"/>
        <w:jc w:val="center"/>
        <w:rPr>
          <w:b/>
          <w:bCs/>
          <w:iCs/>
          <w:sz w:val="28"/>
          <w:szCs w:val="24"/>
        </w:rPr>
      </w:pPr>
      <w:r w:rsidRPr="00F1348E">
        <w:rPr>
          <w:b/>
          <w:bCs/>
          <w:iCs/>
          <w:sz w:val="28"/>
          <w:szCs w:val="24"/>
        </w:rPr>
        <w:lastRenderedPageBreak/>
        <w:t>Приложение А</w:t>
      </w:r>
    </w:p>
    <w:p w14:paraId="62ECB7A7" w14:textId="77777777" w:rsidR="00AE73A6" w:rsidRPr="00F1348E" w:rsidRDefault="00AE73A6" w:rsidP="00AE73A6">
      <w:pPr>
        <w:keepNext/>
        <w:spacing w:after="0" w:line="360" w:lineRule="auto"/>
        <w:jc w:val="center"/>
        <w:rPr>
          <w:iCs/>
          <w:sz w:val="28"/>
          <w:szCs w:val="24"/>
        </w:rPr>
      </w:pPr>
      <w:r w:rsidRPr="00F1348E">
        <w:rPr>
          <w:iCs/>
          <w:sz w:val="28"/>
          <w:szCs w:val="24"/>
        </w:rPr>
        <w:t>(обязательное)</w:t>
      </w:r>
    </w:p>
    <w:p w14:paraId="2E4E755C" w14:textId="77777777" w:rsidR="00AE73A6" w:rsidRPr="00F1348E" w:rsidRDefault="00AE73A6" w:rsidP="00AE73A6">
      <w:pPr>
        <w:keepNext/>
        <w:spacing w:after="0" w:line="360" w:lineRule="auto"/>
        <w:jc w:val="center"/>
        <w:rPr>
          <w:iCs/>
          <w:sz w:val="28"/>
          <w:szCs w:val="24"/>
        </w:rPr>
      </w:pPr>
      <w:r w:rsidRPr="00F1348E">
        <w:rPr>
          <w:iCs/>
          <w:sz w:val="28"/>
          <w:szCs w:val="24"/>
        </w:rPr>
        <w:t>Расчет предельного количества сообщений в локальной сети контроллеров</w:t>
      </w:r>
    </w:p>
    <w:p w14:paraId="12F90F49" w14:textId="77777777" w:rsidR="00AE73A6" w:rsidRPr="00F1348E" w:rsidRDefault="00AE73A6" w:rsidP="00AE73A6">
      <w:pPr>
        <w:keepNext/>
        <w:spacing w:after="0" w:line="360" w:lineRule="auto"/>
        <w:ind w:firstLine="567"/>
        <w:rPr>
          <w:sz w:val="28"/>
          <w:szCs w:val="24"/>
        </w:rPr>
      </w:pPr>
    </w:p>
    <w:p w14:paraId="77CC1438" w14:textId="77777777" w:rsidR="00AE73A6" w:rsidRPr="00F1348E" w:rsidRDefault="00AE73A6" w:rsidP="00AE73A6">
      <w:pPr>
        <w:keepNext/>
        <w:spacing w:after="0" w:line="360" w:lineRule="auto"/>
        <w:ind w:firstLine="567"/>
        <w:rPr>
          <w:sz w:val="28"/>
          <w:szCs w:val="24"/>
        </w:rPr>
      </w:pPr>
      <w:r w:rsidRPr="00F1348E">
        <w:rPr>
          <w:sz w:val="28"/>
          <w:szCs w:val="24"/>
        </w:rPr>
        <w:t>Настоящий расчет определяет предельное количество сообщений в локальной сети контроллеров для заданной частоты обмена и состава передаваемых данных.</w:t>
      </w:r>
    </w:p>
    <w:p w14:paraId="6B30AB17" w14:textId="77777777" w:rsidR="00AE73A6" w:rsidRPr="00F1348E" w:rsidRDefault="00AE73A6" w:rsidP="00AE73A6">
      <w:pPr>
        <w:keepNext/>
        <w:spacing w:after="0" w:line="360" w:lineRule="auto"/>
        <w:ind w:firstLine="567"/>
        <w:rPr>
          <w:sz w:val="28"/>
          <w:szCs w:val="24"/>
        </w:rPr>
      </w:pPr>
      <w:r w:rsidRPr="00F1348E">
        <w:rPr>
          <w:sz w:val="28"/>
          <w:szCs w:val="24"/>
        </w:rPr>
        <w:t>Настоящий расчет выполнен исходя из использования в сообщении кадров максимальной длительностью.</w:t>
      </w:r>
    </w:p>
    <w:p w14:paraId="45209036" w14:textId="7C48F1B3" w:rsidR="00AE73A6" w:rsidRPr="00F1348E" w:rsidRDefault="00AE73A6" w:rsidP="00AE73A6">
      <w:pPr>
        <w:keepNext/>
        <w:spacing w:after="0" w:line="360" w:lineRule="auto"/>
        <w:ind w:firstLine="567"/>
        <w:rPr>
          <w:sz w:val="28"/>
          <w:szCs w:val="24"/>
        </w:rPr>
      </w:pPr>
      <w:r w:rsidRPr="00F1348E">
        <w:rPr>
          <w:sz w:val="28"/>
          <w:szCs w:val="24"/>
        </w:rPr>
        <w:t>Пропускная способность локальной сети контроллеров СЭС в кадрах секунду определяется соотношением (А.1):</w:t>
      </w:r>
    </w:p>
    <w:p w14:paraId="0D492F07" w14:textId="77777777" w:rsidR="00AE73A6" w:rsidRPr="00F1348E" w:rsidRDefault="008B51DB" w:rsidP="00AE73A6">
      <w:pPr>
        <w:keepNext/>
        <w:spacing w:before="240" w:line="360" w:lineRule="auto"/>
        <w:ind w:firstLine="567"/>
        <w:rPr>
          <w:i/>
          <w:sz w:val="28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BPS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250 000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131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=1908,39≈1908                         (А.1)</m:t>
          </m:r>
        </m:oMath>
      </m:oMathPara>
    </w:p>
    <w:p w14:paraId="4B9DD6FD" w14:textId="5D14F7B3" w:rsidR="00AE73A6" w:rsidRPr="00F1348E" w:rsidRDefault="00AE73A6" w:rsidP="00AE73A6">
      <w:pPr>
        <w:keepNext/>
        <w:spacing w:after="0" w:line="360" w:lineRule="auto"/>
        <w:ind w:firstLine="567"/>
        <w:rPr>
          <w:sz w:val="28"/>
          <w:szCs w:val="24"/>
        </w:rPr>
      </w:pPr>
      <w:r w:rsidRPr="00F1348E">
        <w:rPr>
          <w:sz w:val="28"/>
          <w:szCs w:val="24"/>
        </w:rPr>
        <w:t>Пропускная способность локальной сети контроллеров СЭС в кадрах секунду, с учетом рекоменд</w:t>
      </w:r>
      <w:r w:rsidR="00A259DB" w:rsidRPr="00F1348E">
        <w:rPr>
          <w:sz w:val="28"/>
          <w:szCs w:val="24"/>
        </w:rPr>
        <w:t>аций</w:t>
      </w:r>
      <w:r w:rsidRPr="00F1348E">
        <w:rPr>
          <w:sz w:val="28"/>
          <w:szCs w:val="24"/>
        </w:rPr>
        <w:t xml:space="preserve"> технически</w:t>
      </w:r>
      <w:r w:rsidR="00A259DB" w:rsidRPr="00F1348E">
        <w:rPr>
          <w:sz w:val="28"/>
          <w:szCs w:val="24"/>
        </w:rPr>
        <w:t>х</w:t>
      </w:r>
      <w:r w:rsidRPr="00F1348E">
        <w:rPr>
          <w:sz w:val="28"/>
          <w:szCs w:val="24"/>
        </w:rPr>
        <w:t xml:space="preserve"> требовани</w:t>
      </w:r>
      <w:r w:rsidR="00A259DB" w:rsidRPr="00F1348E">
        <w:rPr>
          <w:sz w:val="28"/>
          <w:szCs w:val="24"/>
        </w:rPr>
        <w:t>й</w:t>
      </w:r>
      <w:r w:rsidRPr="00F1348E">
        <w:rPr>
          <w:sz w:val="28"/>
          <w:szCs w:val="24"/>
        </w:rPr>
        <w:t xml:space="preserve"> </w:t>
      </w:r>
      <w:r w:rsidRPr="00F1348E">
        <w:rPr>
          <w:sz w:val="28"/>
          <w:szCs w:val="24"/>
        </w:rPr>
        <w:br/>
      </w:r>
      <w:r w:rsidRPr="00F1348E">
        <w:rPr>
          <w:sz w:val="28"/>
          <w:szCs w:val="28"/>
        </w:rPr>
        <w:t>АС 1.1.825-2-2012 составит</w:t>
      </w:r>
      <w:r w:rsidRPr="00F1348E">
        <w:rPr>
          <w:sz w:val="28"/>
          <w:szCs w:val="24"/>
        </w:rPr>
        <w:t xml:space="preserve">: </w:t>
      </w:r>
    </w:p>
    <w:p w14:paraId="014D91A3" w14:textId="0790D1A0" w:rsidR="00AE73A6" w:rsidRPr="00F1348E" w:rsidRDefault="008B51DB" w:rsidP="00AE73A6">
      <w:pPr>
        <w:keepNext/>
        <w:spacing w:before="240" w:line="360" w:lineRule="auto"/>
        <w:ind w:firstLine="567"/>
        <w:rPr>
          <w:i/>
          <w:sz w:val="28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=0,5·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=0,5·1908=954                         (А.2)</m:t>
          </m:r>
        </m:oMath>
      </m:oMathPara>
    </w:p>
    <w:p w14:paraId="17D8D902" w14:textId="77777777" w:rsidR="00AE73A6" w:rsidRPr="00F1348E" w:rsidRDefault="00AE73A6" w:rsidP="00AE73A6">
      <w:pPr>
        <w:keepNext/>
        <w:spacing w:after="0" w:line="360" w:lineRule="auto"/>
        <w:ind w:firstLine="567"/>
        <w:rPr>
          <w:sz w:val="28"/>
          <w:szCs w:val="24"/>
        </w:rPr>
      </w:pPr>
      <w:r w:rsidRPr="00F1348E">
        <w:rPr>
          <w:sz w:val="28"/>
          <w:szCs w:val="24"/>
        </w:rPr>
        <w:t>При средней частоте обновления кадров (</w:t>
      </w:r>
      <w:r w:rsidRPr="00F1348E">
        <w:rPr>
          <w:sz w:val="28"/>
          <w:szCs w:val="24"/>
          <w:lang w:val="en-US"/>
        </w:rPr>
        <w:t>f</w:t>
      </w:r>
      <w:r w:rsidRPr="00F1348E">
        <w:rPr>
          <w:sz w:val="28"/>
          <w:szCs w:val="24"/>
        </w:rPr>
        <w:t>) равной 10 Гц предельно допустимое количество сообщений</w:t>
      </w:r>
      <w:r w:rsidRPr="00F1348E">
        <w:rPr>
          <w:sz w:val="28"/>
          <w:szCs w:val="28"/>
        </w:rPr>
        <w:t xml:space="preserve"> составит</w:t>
      </w:r>
      <w:r w:rsidRPr="00F1348E">
        <w:rPr>
          <w:sz w:val="28"/>
          <w:szCs w:val="24"/>
        </w:rPr>
        <w:t>:</w:t>
      </w:r>
    </w:p>
    <w:p w14:paraId="7509DD71" w14:textId="7C1E5E27" w:rsidR="00AE73A6" w:rsidRPr="00F1348E" w:rsidRDefault="008B51DB" w:rsidP="00AE73A6">
      <w:pPr>
        <w:keepNext/>
        <w:spacing w:before="240" w:line="360" w:lineRule="auto"/>
        <w:ind w:firstLine="567"/>
        <w:rPr>
          <w:i/>
          <w:sz w:val="28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эфф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доп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954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=95,4≈95                               (А.3)</m:t>
          </m:r>
        </m:oMath>
      </m:oMathPara>
    </w:p>
    <w:p w14:paraId="16813AD7" w14:textId="283465AD" w:rsidR="00AE73A6" w:rsidRPr="00F1348E" w:rsidRDefault="00C944E0" w:rsidP="00AE73A6">
      <w:pPr>
        <w:keepNext/>
        <w:spacing w:after="0" w:line="360" w:lineRule="auto"/>
        <w:ind w:firstLine="567"/>
        <w:rPr>
          <w:sz w:val="28"/>
          <w:szCs w:val="24"/>
        </w:rPr>
      </w:pPr>
      <w:r w:rsidRPr="00F1348E">
        <w:rPr>
          <w:sz w:val="28"/>
          <w:szCs w:val="24"/>
        </w:rPr>
        <w:t>Средняя загрузка линии (без учета апериодических сообщений, передаваемых по каналу ЕСС) составляет:</w:t>
      </w:r>
      <w:r w:rsidR="00AE73A6" w:rsidRPr="00F1348E">
        <w:rPr>
          <w:sz w:val="28"/>
          <w:szCs w:val="24"/>
        </w:rPr>
        <w:t xml:space="preserve"> </w:t>
      </w:r>
    </w:p>
    <w:p w14:paraId="4287CD22" w14:textId="68F74E8D" w:rsidR="00C944E0" w:rsidRPr="00F1348E" w:rsidRDefault="008B51DB" w:rsidP="00C944E0">
      <w:pPr>
        <w:keepNext/>
        <w:spacing w:before="240" w:line="360" w:lineRule="auto"/>
        <w:ind w:firstLine="567"/>
        <w:rPr>
          <w:i/>
          <w:sz w:val="28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сл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эфф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·100=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58,5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95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·100≈61,58 %                             (А.4)</m:t>
          </m:r>
        </m:oMath>
      </m:oMathPara>
    </w:p>
    <w:p w14:paraId="1E55E944" w14:textId="3140384B" w:rsidR="00356C31" w:rsidRPr="00F1348E" w:rsidRDefault="00356C31" w:rsidP="00356C31">
      <w:pPr>
        <w:keepNext/>
        <w:spacing w:after="0" w:line="360" w:lineRule="auto"/>
        <w:ind w:firstLine="567"/>
        <w:rPr>
          <w:sz w:val="28"/>
          <w:szCs w:val="24"/>
        </w:rPr>
      </w:pPr>
      <w:r w:rsidRPr="00F1348E">
        <w:rPr>
          <w:sz w:val="28"/>
          <w:szCs w:val="24"/>
        </w:rPr>
        <w:lastRenderedPageBreak/>
        <w:t xml:space="preserve">Максимальная загрузка линии </w:t>
      </w:r>
      <w:r w:rsidR="00A259DB" w:rsidRPr="00F1348E">
        <w:rPr>
          <w:sz w:val="28"/>
          <w:szCs w:val="24"/>
        </w:rPr>
        <w:t xml:space="preserve">с учетом передачи </w:t>
      </w:r>
      <w:r w:rsidRPr="00F1348E">
        <w:rPr>
          <w:sz w:val="28"/>
          <w:szCs w:val="24"/>
        </w:rPr>
        <w:t>кадров</w:t>
      </w:r>
      <w:r w:rsidR="00BB37F9" w:rsidRPr="00F1348E">
        <w:rPr>
          <w:sz w:val="28"/>
          <w:szCs w:val="24"/>
        </w:rPr>
        <w:t xml:space="preserve"> </w:t>
      </w:r>
      <w:r w:rsidRPr="00F1348E">
        <w:rPr>
          <w:sz w:val="28"/>
          <w:szCs w:val="24"/>
        </w:rPr>
        <w:t xml:space="preserve">по каналу ЕСС составляет: </w:t>
      </w:r>
    </w:p>
    <w:p w14:paraId="60E288F4" w14:textId="3ABDBAE1" w:rsidR="00356C31" w:rsidRPr="00F1348E" w:rsidRDefault="008B51DB" w:rsidP="00356C31">
      <w:pPr>
        <w:keepNext/>
        <w:spacing w:before="240" w:line="360" w:lineRule="auto"/>
        <w:ind w:firstLine="567"/>
        <w:rPr>
          <w:i/>
          <w:sz w:val="28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сл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эфф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·100=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80,8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95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·100≈85,05                               (А.5)</m:t>
          </m:r>
        </m:oMath>
      </m:oMathPara>
    </w:p>
    <w:p w14:paraId="300E68A1" w14:textId="64FE3C82" w:rsidR="00A259DB" w:rsidRPr="00F1348E" w:rsidRDefault="00A259DB" w:rsidP="00A259DB">
      <w:pPr>
        <w:keepNext/>
        <w:spacing w:after="0" w:line="360" w:lineRule="auto"/>
        <w:ind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Учитывая, рекомендации </w:t>
      </w:r>
      <w:r w:rsidRPr="00F1348E">
        <w:rPr>
          <w:sz w:val="28"/>
          <w:szCs w:val="28"/>
        </w:rPr>
        <w:t>АС 1.1.825-2-2012</w:t>
      </w:r>
      <w:r w:rsidRPr="00F1348E">
        <w:rPr>
          <w:sz w:val="28"/>
          <w:szCs w:val="24"/>
        </w:rPr>
        <w:t xml:space="preserve"> по использованию пропускной способности линии на уровне 50% от предельно допустимого значения пропускной способности локальной сети контроллеров достаточно для обеспечения стабильной и бесконфликтной работы. </w:t>
      </w:r>
    </w:p>
    <w:p w14:paraId="5CDD478A" w14:textId="77777777" w:rsidR="00A259DB" w:rsidRPr="00F1348E" w:rsidRDefault="00A259DB" w:rsidP="00AE73A6">
      <w:pPr>
        <w:keepNext/>
        <w:spacing w:before="240" w:line="360" w:lineRule="auto"/>
        <w:jc w:val="center"/>
        <w:rPr>
          <w:iCs/>
          <w:sz w:val="28"/>
          <w:szCs w:val="24"/>
        </w:rPr>
      </w:pPr>
    </w:p>
    <w:p w14:paraId="01CF6A14" w14:textId="77777777" w:rsidR="00AE73A6" w:rsidRPr="00F1348E" w:rsidRDefault="00AE73A6" w:rsidP="00AE73A6">
      <w:pPr>
        <w:keepNext/>
        <w:pageBreakBefore/>
        <w:spacing w:before="240" w:line="360" w:lineRule="auto"/>
        <w:jc w:val="center"/>
        <w:rPr>
          <w:b/>
          <w:bCs/>
          <w:iCs/>
          <w:sz w:val="28"/>
          <w:szCs w:val="24"/>
        </w:rPr>
      </w:pPr>
      <w:r w:rsidRPr="00F1348E">
        <w:rPr>
          <w:b/>
          <w:bCs/>
          <w:iCs/>
          <w:sz w:val="28"/>
          <w:szCs w:val="24"/>
        </w:rPr>
        <w:lastRenderedPageBreak/>
        <w:t>Приложение Б</w:t>
      </w:r>
    </w:p>
    <w:p w14:paraId="0D2520F7" w14:textId="77777777" w:rsidR="00AE73A6" w:rsidRPr="00F1348E" w:rsidRDefault="00AE73A6" w:rsidP="00AE73A6">
      <w:pPr>
        <w:keepNext/>
        <w:spacing w:after="0" w:line="360" w:lineRule="auto"/>
        <w:jc w:val="center"/>
        <w:rPr>
          <w:iCs/>
          <w:sz w:val="28"/>
          <w:szCs w:val="24"/>
        </w:rPr>
      </w:pPr>
      <w:r w:rsidRPr="00F1348E">
        <w:rPr>
          <w:iCs/>
          <w:sz w:val="28"/>
          <w:szCs w:val="24"/>
        </w:rPr>
        <w:t>(обязательное)</w:t>
      </w:r>
    </w:p>
    <w:p w14:paraId="646E50D6" w14:textId="77777777" w:rsidR="00AE73A6" w:rsidRPr="00F1348E" w:rsidRDefault="00AE73A6" w:rsidP="00AE73A6">
      <w:pPr>
        <w:keepNext/>
        <w:spacing w:after="0" w:line="360" w:lineRule="auto"/>
        <w:jc w:val="center"/>
        <w:rPr>
          <w:iCs/>
          <w:sz w:val="28"/>
          <w:szCs w:val="24"/>
        </w:rPr>
      </w:pPr>
      <w:r w:rsidRPr="00F1348E">
        <w:rPr>
          <w:iCs/>
          <w:sz w:val="28"/>
          <w:szCs w:val="24"/>
        </w:rPr>
        <w:t>Распределение сообщений по устройствам</w:t>
      </w:r>
    </w:p>
    <w:p w14:paraId="77201FE9" w14:textId="77777777" w:rsidR="00AE73A6" w:rsidRPr="00F1348E" w:rsidRDefault="00AE73A6" w:rsidP="00AE73A6">
      <w:pPr>
        <w:keepNext/>
        <w:spacing w:after="0" w:line="360" w:lineRule="auto"/>
        <w:ind w:firstLine="567"/>
        <w:rPr>
          <w:sz w:val="28"/>
          <w:szCs w:val="24"/>
        </w:rPr>
      </w:pPr>
    </w:p>
    <w:p w14:paraId="26751A11" w14:textId="77777777" w:rsidR="00AE73A6" w:rsidRPr="00F1348E" w:rsidRDefault="00AE73A6" w:rsidP="00AE73A6">
      <w:pPr>
        <w:keepNext/>
        <w:spacing w:after="0" w:line="360" w:lineRule="auto"/>
        <w:ind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Распределение сообщений по устройствам должно выполняться в соответствии с таблицей Б.1 </w:t>
      </w:r>
    </w:p>
    <w:p w14:paraId="43FB6DFD" w14:textId="77777777" w:rsidR="00AE73A6" w:rsidRPr="00F1348E" w:rsidRDefault="00AE73A6" w:rsidP="00BB37F9">
      <w:pPr>
        <w:keepNext/>
        <w:spacing w:before="240" w:after="0" w:line="360" w:lineRule="auto"/>
        <w:rPr>
          <w:sz w:val="28"/>
          <w:szCs w:val="24"/>
        </w:rPr>
      </w:pPr>
      <w:r w:rsidRPr="00F1348E">
        <w:rPr>
          <w:sz w:val="28"/>
          <w:szCs w:val="24"/>
        </w:rPr>
        <w:t>Таблица Б1 – Распределение пропускной способности локальной сети контроллеров</w:t>
      </w:r>
    </w:p>
    <w:tbl>
      <w:tblPr>
        <w:tblStyle w:val="af6"/>
        <w:tblW w:w="9498" w:type="dxa"/>
        <w:tblInd w:w="-147" w:type="dxa"/>
        <w:tblLook w:val="04A0" w:firstRow="1" w:lastRow="0" w:firstColumn="1" w:lastColumn="0" w:noHBand="0" w:noVBand="1"/>
      </w:tblPr>
      <w:tblGrid>
        <w:gridCol w:w="1552"/>
        <w:gridCol w:w="726"/>
        <w:gridCol w:w="917"/>
        <w:gridCol w:w="1095"/>
        <w:gridCol w:w="1004"/>
        <w:gridCol w:w="1082"/>
        <w:gridCol w:w="1160"/>
        <w:gridCol w:w="1962"/>
      </w:tblGrid>
      <w:tr w:rsidR="0077157B" w:rsidRPr="00F1348E" w14:paraId="785F0266" w14:textId="4BC38646" w:rsidTr="00657CA6">
        <w:tc>
          <w:tcPr>
            <w:tcW w:w="1552" w:type="dxa"/>
            <w:vMerge w:val="restart"/>
            <w:vAlign w:val="center"/>
          </w:tcPr>
          <w:p w14:paraId="58850263" w14:textId="748798D3" w:rsidR="00657CA6" w:rsidRPr="00F1348E" w:rsidRDefault="00657CA6" w:rsidP="00076500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устройство</w:t>
            </w:r>
          </w:p>
        </w:tc>
        <w:tc>
          <w:tcPr>
            <w:tcW w:w="726" w:type="dxa"/>
            <w:vMerge w:val="restart"/>
            <w:vAlign w:val="center"/>
          </w:tcPr>
          <w:p w14:paraId="01B96EC1" w14:textId="3A02D4D8" w:rsidR="00657CA6" w:rsidRPr="00F1348E" w:rsidRDefault="00657CA6" w:rsidP="00076500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кол-во</w:t>
            </w:r>
          </w:p>
        </w:tc>
        <w:tc>
          <w:tcPr>
            <w:tcW w:w="7220" w:type="dxa"/>
            <w:gridSpan w:val="6"/>
          </w:tcPr>
          <w:p w14:paraId="41DA8CF9" w14:textId="25CB2F0B" w:rsidR="00657CA6" w:rsidRPr="00F1348E" w:rsidRDefault="00657CA6" w:rsidP="00076500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количество кадров</w:t>
            </w:r>
          </w:p>
        </w:tc>
      </w:tr>
      <w:tr w:rsidR="0077157B" w:rsidRPr="00F1348E" w14:paraId="0C9F80E2" w14:textId="5FFC18D2" w:rsidTr="00657CA6">
        <w:tc>
          <w:tcPr>
            <w:tcW w:w="1552" w:type="dxa"/>
            <w:vMerge/>
            <w:vAlign w:val="center"/>
          </w:tcPr>
          <w:p w14:paraId="79E722C9" w14:textId="77777777" w:rsidR="00657CA6" w:rsidRPr="00F1348E" w:rsidRDefault="00657CA6" w:rsidP="00076500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26" w:type="dxa"/>
            <w:vMerge/>
            <w:vAlign w:val="center"/>
          </w:tcPr>
          <w:p w14:paraId="332E843D" w14:textId="77777777" w:rsidR="00657CA6" w:rsidRPr="00F1348E" w:rsidRDefault="00657CA6" w:rsidP="00076500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258" w:type="dxa"/>
            <w:gridSpan w:val="5"/>
          </w:tcPr>
          <w:p w14:paraId="2B5B047A" w14:textId="514A3E2B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 xml:space="preserve">полезные кадры </w:t>
            </w:r>
          </w:p>
        </w:tc>
        <w:tc>
          <w:tcPr>
            <w:tcW w:w="1962" w:type="dxa"/>
            <w:vMerge w:val="restart"/>
            <w:vAlign w:val="center"/>
          </w:tcPr>
          <w:p w14:paraId="7C24034C" w14:textId="73B833B6" w:rsidR="00657CA6" w:rsidRPr="00F1348E" w:rsidRDefault="00657CA6" w:rsidP="00076500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  <w:lang w:val="en-US"/>
              </w:rPr>
              <w:t>PHSM</w:t>
            </w:r>
          </w:p>
        </w:tc>
      </w:tr>
      <w:tr w:rsidR="0077157B" w:rsidRPr="00F1348E" w14:paraId="540CC17C" w14:textId="061CC7B4" w:rsidTr="00657CA6">
        <w:tc>
          <w:tcPr>
            <w:tcW w:w="1552" w:type="dxa"/>
            <w:vMerge/>
            <w:vAlign w:val="center"/>
          </w:tcPr>
          <w:p w14:paraId="6FEC0102" w14:textId="77777777" w:rsidR="00657CA6" w:rsidRPr="00F1348E" w:rsidRDefault="00657CA6" w:rsidP="00076500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26" w:type="dxa"/>
            <w:vMerge/>
            <w:vAlign w:val="center"/>
          </w:tcPr>
          <w:p w14:paraId="4BEF909A" w14:textId="77777777" w:rsidR="00657CA6" w:rsidRPr="00F1348E" w:rsidRDefault="00657CA6" w:rsidP="00076500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012" w:type="dxa"/>
            <w:gridSpan w:val="2"/>
          </w:tcPr>
          <w:p w14:paraId="408B4CEC" w14:textId="5D3EF86B" w:rsidR="00657CA6" w:rsidRPr="00F1348E" w:rsidRDefault="00657CA6" w:rsidP="00076500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периодические</w:t>
            </w:r>
          </w:p>
        </w:tc>
        <w:tc>
          <w:tcPr>
            <w:tcW w:w="3246" w:type="dxa"/>
            <w:gridSpan w:val="3"/>
          </w:tcPr>
          <w:p w14:paraId="4926BF1D" w14:textId="2B5FA1AD" w:rsidR="00657CA6" w:rsidRPr="00F1348E" w:rsidRDefault="00657CA6" w:rsidP="00076500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апериодические</w:t>
            </w:r>
          </w:p>
        </w:tc>
        <w:tc>
          <w:tcPr>
            <w:tcW w:w="1962" w:type="dxa"/>
            <w:vMerge/>
            <w:vAlign w:val="center"/>
          </w:tcPr>
          <w:p w14:paraId="594C029A" w14:textId="41BFBCBB" w:rsidR="00657CA6" w:rsidRPr="00F1348E" w:rsidRDefault="00657CA6" w:rsidP="00076500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</w:p>
        </w:tc>
      </w:tr>
      <w:tr w:rsidR="0077157B" w:rsidRPr="00F1348E" w14:paraId="3CC9D0C9" w14:textId="0E36FE53" w:rsidTr="00657CA6">
        <w:tc>
          <w:tcPr>
            <w:tcW w:w="1552" w:type="dxa"/>
            <w:vMerge/>
          </w:tcPr>
          <w:p w14:paraId="08678F56" w14:textId="77777777" w:rsidR="00657CA6" w:rsidRPr="00F1348E" w:rsidRDefault="00657CA6" w:rsidP="00076500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26" w:type="dxa"/>
            <w:vMerge/>
          </w:tcPr>
          <w:p w14:paraId="07F28F31" w14:textId="77777777" w:rsidR="00657CA6" w:rsidRPr="00F1348E" w:rsidRDefault="00657CA6" w:rsidP="00076500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17" w:type="dxa"/>
          </w:tcPr>
          <w:p w14:paraId="7F6C0012" w14:textId="77777777" w:rsidR="00657CA6" w:rsidRPr="00F1348E" w:rsidRDefault="00657CA6" w:rsidP="00076500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вход</w:t>
            </w:r>
          </w:p>
        </w:tc>
        <w:tc>
          <w:tcPr>
            <w:tcW w:w="1095" w:type="dxa"/>
          </w:tcPr>
          <w:p w14:paraId="6D4BB85C" w14:textId="77777777" w:rsidR="00657CA6" w:rsidRPr="00F1348E" w:rsidRDefault="00657CA6" w:rsidP="00076500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выход</w:t>
            </w:r>
          </w:p>
        </w:tc>
        <w:tc>
          <w:tcPr>
            <w:tcW w:w="1004" w:type="dxa"/>
          </w:tcPr>
          <w:p w14:paraId="0CEC8B26" w14:textId="77777777" w:rsidR="00657CA6" w:rsidRPr="00F1348E" w:rsidRDefault="00657CA6" w:rsidP="00076500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вход</w:t>
            </w:r>
          </w:p>
        </w:tc>
        <w:tc>
          <w:tcPr>
            <w:tcW w:w="2242" w:type="dxa"/>
            <w:gridSpan w:val="2"/>
          </w:tcPr>
          <w:p w14:paraId="0B1B1FB2" w14:textId="4A1CF2C0" w:rsidR="00657CA6" w:rsidRPr="00F1348E" w:rsidRDefault="00657CA6" w:rsidP="00076500">
            <w:pPr>
              <w:keepNext/>
              <w:spacing w:after="0" w:line="360" w:lineRule="auto"/>
              <w:jc w:val="center"/>
              <w:rPr>
                <w:sz w:val="26"/>
                <w:szCs w:val="26"/>
                <w:lang w:val="en-US"/>
              </w:rPr>
            </w:pPr>
            <w:r w:rsidRPr="00F1348E">
              <w:rPr>
                <w:sz w:val="26"/>
                <w:szCs w:val="26"/>
              </w:rPr>
              <w:t>выход</w:t>
            </w:r>
          </w:p>
        </w:tc>
        <w:tc>
          <w:tcPr>
            <w:tcW w:w="1962" w:type="dxa"/>
            <w:vMerge/>
          </w:tcPr>
          <w:p w14:paraId="2AD15C2C" w14:textId="0B8BFA2E" w:rsidR="00657CA6" w:rsidRPr="00F1348E" w:rsidRDefault="00657CA6" w:rsidP="00076500">
            <w:pPr>
              <w:keepNext/>
              <w:spacing w:after="0" w:line="360" w:lineRule="auto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77157B" w:rsidRPr="00F1348E" w14:paraId="18601D4E" w14:textId="66649F36" w:rsidTr="00657CA6">
        <w:tc>
          <w:tcPr>
            <w:tcW w:w="1552" w:type="dxa"/>
          </w:tcPr>
          <w:p w14:paraId="255B8FD4" w14:textId="77777777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БРЗУ-115</w:t>
            </w:r>
          </w:p>
        </w:tc>
        <w:tc>
          <w:tcPr>
            <w:tcW w:w="726" w:type="dxa"/>
          </w:tcPr>
          <w:p w14:paraId="44A98591" w14:textId="77777777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3</w:t>
            </w:r>
          </w:p>
        </w:tc>
        <w:tc>
          <w:tcPr>
            <w:tcW w:w="917" w:type="dxa"/>
          </w:tcPr>
          <w:p w14:paraId="3675E571" w14:textId="77777777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1095" w:type="dxa"/>
          </w:tcPr>
          <w:p w14:paraId="63EFEAC1" w14:textId="2890CDC9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3</w:t>
            </w:r>
          </w:p>
        </w:tc>
        <w:tc>
          <w:tcPr>
            <w:tcW w:w="1004" w:type="dxa"/>
          </w:tcPr>
          <w:p w14:paraId="060DCBA1" w14:textId="77777777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1082" w:type="dxa"/>
          </w:tcPr>
          <w:p w14:paraId="5A4986F9" w14:textId="4D7BFD90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 xml:space="preserve">0,2 </w:t>
            </w:r>
            <w:r w:rsidRPr="00F1348E">
              <w:rPr>
                <w:sz w:val="26"/>
                <w:szCs w:val="26"/>
                <w:vertAlign w:val="superscript"/>
              </w:rPr>
              <w:t>(1)</w:t>
            </w:r>
          </w:p>
        </w:tc>
        <w:tc>
          <w:tcPr>
            <w:tcW w:w="1160" w:type="dxa"/>
          </w:tcPr>
          <w:p w14:paraId="2EDCF89D" w14:textId="728271F9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 xml:space="preserve">1 </w:t>
            </w:r>
            <w:r w:rsidRPr="00F1348E">
              <w:rPr>
                <w:sz w:val="26"/>
                <w:szCs w:val="26"/>
                <w:vertAlign w:val="superscript"/>
              </w:rPr>
              <w:t>(</w:t>
            </w:r>
            <w:r w:rsidRPr="00F1348E">
              <w:rPr>
                <w:sz w:val="26"/>
                <w:szCs w:val="26"/>
                <w:vertAlign w:val="superscript"/>
                <w:lang w:val="en-US"/>
              </w:rPr>
              <w:t>2</w:t>
            </w:r>
            <w:r w:rsidRPr="00F1348E">
              <w:rPr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962" w:type="dxa"/>
          </w:tcPr>
          <w:p w14:paraId="51CBF418" w14:textId="1AB97C08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 xml:space="preserve">0,1 </w:t>
            </w:r>
            <w:r w:rsidRPr="00F1348E">
              <w:rPr>
                <w:sz w:val="26"/>
                <w:szCs w:val="26"/>
                <w:vertAlign w:val="superscript"/>
              </w:rPr>
              <w:t>(</w:t>
            </w:r>
            <w:r w:rsidR="00BB37F9" w:rsidRPr="00F1348E">
              <w:rPr>
                <w:sz w:val="26"/>
                <w:szCs w:val="26"/>
                <w:vertAlign w:val="superscript"/>
              </w:rPr>
              <w:t>3</w:t>
            </w:r>
            <w:r w:rsidRPr="00F1348E">
              <w:rPr>
                <w:sz w:val="26"/>
                <w:szCs w:val="26"/>
                <w:vertAlign w:val="superscript"/>
              </w:rPr>
              <w:t>)</w:t>
            </w:r>
          </w:p>
        </w:tc>
      </w:tr>
      <w:tr w:rsidR="0077157B" w:rsidRPr="00F1348E" w14:paraId="0EE1662A" w14:textId="103B1933" w:rsidTr="00657CA6">
        <w:tc>
          <w:tcPr>
            <w:tcW w:w="1552" w:type="dxa"/>
          </w:tcPr>
          <w:p w14:paraId="3A50F1FB" w14:textId="77777777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F1348E">
              <w:rPr>
                <w:sz w:val="26"/>
                <w:szCs w:val="26"/>
              </w:rPr>
              <w:t>БУиЗ</w:t>
            </w:r>
            <w:proofErr w:type="spellEnd"/>
            <w:r w:rsidRPr="00F1348E">
              <w:rPr>
                <w:sz w:val="26"/>
                <w:szCs w:val="26"/>
              </w:rPr>
              <w:t>-НС</w:t>
            </w:r>
          </w:p>
        </w:tc>
        <w:tc>
          <w:tcPr>
            <w:tcW w:w="726" w:type="dxa"/>
          </w:tcPr>
          <w:p w14:paraId="4E60104F" w14:textId="77777777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2</w:t>
            </w:r>
          </w:p>
        </w:tc>
        <w:tc>
          <w:tcPr>
            <w:tcW w:w="917" w:type="dxa"/>
          </w:tcPr>
          <w:p w14:paraId="565E96A4" w14:textId="77777777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1095" w:type="dxa"/>
          </w:tcPr>
          <w:p w14:paraId="05C5F9A8" w14:textId="72D22C1D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3</w:t>
            </w:r>
          </w:p>
        </w:tc>
        <w:tc>
          <w:tcPr>
            <w:tcW w:w="1004" w:type="dxa"/>
          </w:tcPr>
          <w:p w14:paraId="170760F9" w14:textId="77777777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1082" w:type="dxa"/>
          </w:tcPr>
          <w:p w14:paraId="111FFA1D" w14:textId="28BB5129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 xml:space="preserve">0,2 </w:t>
            </w:r>
            <w:r w:rsidRPr="00F1348E">
              <w:rPr>
                <w:sz w:val="26"/>
                <w:szCs w:val="26"/>
                <w:vertAlign w:val="superscript"/>
              </w:rPr>
              <w:t>(1)</w:t>
            </w:r>
          </w:p>
        </w:tc>
        <w:tc>
          <w:tcPr>
            <w:tcW w:w="1160" w:type="dxa"/>
          </w:tcPr>
          <w:p w14:paraId="544D3A45" w14:textId="115B5D70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 xml:space="preserve">1 </w:t>
            </w:r>
            <w:r w:rsidRPr="00F1348E">
              <w:rPr>
                <w:sz w:val="26"/>
                <w:szCs w:val="26"/>
                <w:vertAlign w:val="superscript"/>
              </w:rPr>
              <w:t>(</w:t>
            </w:r>
            <w:r w:rsidRPr="00F1348E">
              <w:rPr>
                <w:sz w:val="26"/>
                <w:szCs w:val="26"/>
                <w:vertAlign w:val="superscript"/>
                <w:lang w:val="en-US"/>
              </w:rPr>
              <w:t>2</w:t>
            </w:r>
            <w:r w:rsidRPr="00F1348E">
              <w:rPr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962" w:type="dxa"/>
          </w:tcPr>
          <w:p w14:paraId="12CAF338" w14:textId="58D801E4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 xml:space="preserve">0,1 </w:t>
            </w:r>
            <w:r w:rsidRPr="00F1348E">
              <w:rPr>
                <w:sz w:val="26"/>
                <w:szCs w:val="26"/>
                <w:vertAlign w:val="superscript"/>
              </w:rPr>
              <w:t>(</w:t>
            </w:r>
            <w:r w:rsidR="00BB37F9" w:rsidRPr="00F1348E">
              <w:rPr>
                <w:sz w:val="26"/>
                <w:szCs w:val="26"/>
                <w:vertAlign w:val="superscript"/>
              </w:rPr>
              <w:t>3</w:t>
            </w:r>
            <w:r w:rsidRPr="00F1348E">
              <w:rPr>
                <w:sz w:val="26"/>
                <w:szCs w:val="26"/>
                <w:vertAlign w:val="superscript"/>
              </w:rPr>
              <w:t>)</w:t>
            </w:r>
          </w:p>
        </w:tc>
      </w:tr>
      <w:tr w:rsidR="0077157B" w:rsidRPr="00F1348E" w14:paraId="6AF4630C" w14:textId="63AF794F" w:rsidTr="00657CA6">
        <w:tc>
          <w:tcPr>
            <w:tcW w:w="1552" w:type="dxa"/>
          </w:tcPr>
          <w:p w14:paraId="78192349" w14:textId="77777777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ВУ-9НС</w:t>
            </w:r>
          </w:p>
        </w:tc>
        <w:tc>
          <w:tcPr>
            <w:tcW w:w="726" w:type="dxa"/>
          </w:tcPr>
          <w:p w14:paraId="776B930A" w14:textId="77777777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2</w:t>
            </w:r>
          </w:p>
        </w:tc>
        <w:tc>
          <w:tcPr>
            <w:tcW w:w="917" w:type="dxa"/>
          </w:tcPr>
          <w:p w14:paraId="74F4D9A5" w14:textId="77777777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1095" w:type="dxa"/>
          </w:tcPr>
          <w:p w14:paraId="704E883F" w14:textId="3D4E6AF5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  <w:tc>
          <w:tcPr>
            <w:tcW w:w="1004" w:type="dxa"/>
          </w:tcPr>
          <w:p w14:paraId="0FCDDC17" w14:textId="77777777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1082" w:type="dxa"/>
          </w:tcPr>
          <w:p w14:paraId="678113ED" w14:textId="35254F30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 xml:space="preserve">0,1 </w:t>
            </w:r>
            <w:r w:rsidRPr="00F1348E">
              <w:rPr>
                <w:sz w:val="26"/>
                <w:szCs w:val="26"/>
                <w:vertAlign w:val="superscript"/>
              </w:rPr>
              <w:t>(1)</w:t>
            </w:r>
          </w:p>
        </w:tc>
        <w:tc>
          <w:tcPr>
            <w:tcW w:w="1160" w:type="dxa"/>
          </w:tcPr>
          <w:p w14:paraId="602A7931" w14:textId="791C4E74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 xml:space="preserve">1 </w:t>
            </w:r>
            <w:r w:rsidRPr="00F1348E">
              <w:rPr>
                <w:sz w:val="26"/>
                <w:szCs w:val="26"/>
                <w:vertAlign w:val="superscript"/>
              </w:rPr>
              <w:t>(</w:t>
            </w:r>
            <w:r w:rsidRPr="00F1348E">
              <w:rPr>
                <w:sz w:val="26"/>
                <w:szCs w:val="26"/>
                <w:vertAlign w:val="superscript"/>
                <w:lang w:val="en-US"/>
              </w:rPr>
              <w:t>2</w:t>
            </w:r>
            <w:r w:rsidRPr="00F1348E">
              <w:rPr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962" w:type="dxa"/>
          </w:tcPr>
          <w:p w14:paraId="5DE6666E" w14:textId="71CD7080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 xml:space="preserve">0,1 </w:t>
            </w:r>
            <w:r w:rsidRPr="00F1348E">
              <w:rPr>
                <w:sz w:val="26"/>
                <w:szCs w:val="26"/>
                <w:vertAlign w:val="superscript"/>
              </w:rPr>
              <w:t>(</w:t>
            </w:r>
            <w:r w:rsidR="00BB37F9" w:rsidRPr="00F1348E">
              <w:rPr>
                <w:sz w:val="26"/>
                <w:szCs w:val="26"/>
                <w:vertAlign w:val="superscript"/>
              </w:rPr>
              <w:t>3</w:t>
            </w:r>
            <w:r w:rsidRPr="00F1348E">
              <w:rPr>
                <w:sz w:val="26"/>
                <w:szCs w:val="26"/>
                <w:vertAlign w:val="superscript"/>
              </w:rPr>
              <w:t>)</w:t>
            </w:r>
          </w:p>
        </w:tc>
      </w:tr>
      <w:tr w:rsidR="0077157B" w:rsidRPr="00F1348E" w14:paraId="7796865E" w14:textId="4DDF3E10" w:rsidTr="00657CA6">
        <w:tc>
          <w:tcPr>
            <w:tcW w:w="1552" w:type="dxa"/>
          </w:tcPr>
          <w:p w14:paraId="3C88C270" w14:textId="77777777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БКЗ-115</w:t>
            </w:r>
          </w:p>
        </w:tc>
        <w:tc>
          <w:tcPr>
            <w:tcW w:w="726" w:type="dxa"/>
          </w:tcPr>
          <w:p w14:paraId="65981EEC" w14:textId="77777777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3</w:t>
            </w:r>
          </w:p>
        </w:tc>
        <w:tc>
          <w:tcPr>
            <w:tcW w:w="917" w:type="dxa"/>
          </w:tcPr>
          <w:p w14:paraId="17E73494" w14:textId="77777777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  <w:tc>
          <w:tcPr>
            <w:tcW w:w="1095" w:type="dxa"/>
          </w:tcPr>
          <w:p w14:paraId="1BD8DA60" w14:textId="28B02B51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2</w:t>
            </w:r>
          </w:p>
        </w:tc>
        <w:tc>
          <w:tcPr>
            <w:tcW w:w="1004" w:type="dxa"/>
          </w:tcPr>
          <w:p w14:paraId="693E48B9" w14:textId="77777777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1082" w:type="dxa"/>
          </w:tcPr>
          <w:p w14:paraId="1578D5B9" w14:textId="735BAE3D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 xml:space="preserve">0,5 </w:t>
            </w:r>
            <w:r w:rsidRPr="00F1348E">
              <w:rPr>
                <w:sz w:val="26"/>
                <w:szCs w:val="26"/>
                <w:vertAlign w:val="superscript"/>
              </w:rPr>
              <w:t>(1)</w:t>
            </w:r>
          </w:p>
        </w:tc>
        <w:tc>
          <w:tcPr>
            <w:tcW w:w="1160" w:type="dxa"/>
          </w:tcPr>
          <w:p w14:paraId="14E7EDD2" w14:textId="4DFA9DE5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 xml:space="preserve">2 </w:t>
            </w:r>
            <w:r w:rsidRPr="00F1348E">
              <w:rPr>
                <w:sz w:val="26"/>
                <w:szCs w:val="26"/>
                <w:vertAlign w:val="superscript"/>
              </w:rPr>
              <w:t>(</w:t>
            </w:r>
            <w:r w:rsidRPr="00F1348E">
              <w:rPr>
                <w:sz w:val="26"/>
                <w:szCs w:val="26"/>
                <w:vertAlign w:val="superscript"/>
                <w:lang w:val="en-US"/>
              </w:rPr>
              <w:t>2</w:t>
            </w:r>
            <w:r w:rsidRPr="00F1348E">
              <w:rPr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962" w:type="dxa"/>
          </w:tcPr>
          <w:p w14:paraId="57ABDEFD" w14:textId="7161D52F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 xml:space="preserve">0,1 </w:t>
            </w:r>
            <w:r w:rsidRPr="00F1348E">
              <w:rPr>
                <w:sz w:val="26"/>
                <w:szCs w:val="26"/>
                <w:vertAlign w:val="superscript"/>
              </w:rPr>
              <w:t>(</w:t>
            </w:r>
            <w:r w:rsidR="00BB37F9" w:rsidRPr="00F1348E">
              <w:rPr>
                <w:sz w:val="26"/>
                <w:szCs w:val="26"/>
                <w:vertAlign w:val="superscript"/>
              </w:rPr>
              <w:t>3</w:t>
            </w:r>
            <w:r w:rsidRPr="00F1348E">
              <w:rPr>
                <w:sz w:val="26"/>
                <w:szCs w:val="26"/>
                <w:vertAlign w:val="superscript"/>
              </w:rPr>
              <w:t>)</w:t>
            </w:r>
          </w:p>
        </w:tc>
      </w:tr>
      <w:tr w:rsidR="0077157B" w:rsidRPr="00F1348E" w14:paraId="787DDBAE" w14:textId="36231F18" w:rsidTr="00657CA6">
        <w:tc>
          <w:tcPr>
            <w:tcW w:w="1552" w:type="dxa"/>
          </w:tcPr>
          <w:p w14:paraId="64ADCB04" w14:textId="77777777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БКЗ-27</w:t>
            </w:r>
          </w:p>
        </w:tc>
        <w:tc>
          <w:tcPr>
            <w:tcW w:w="726" w:type="dxa"/>
          </w:tcPr>
          <w:p w14:paraId="7A5256DB" w14:textId="77777777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8</w:t>
            </w:r>
          </w:p>
        </w:tc>
        <w:tc>
          <w:tcPr>
            <w:tcW w:w="917" w:type="dxa"/>
          </w:tcPr>
          <w:p w14:paraId="43DAF9CF" w14:textId="77777777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</w:t>
            </w:r>
          </w:p>
        </w:tc>
        <w:tc>
          <w:tcPr>
            <w:tcW w:w="1095" w:type="dxa"/>
          </w:tcPr>
          <w:p w14:paraId="42AE438E" w14:textId="77777777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2</w:t>
            </w:r>
          </w:p>
        </w:tc>
        <w:tc>
          <w:tcPr>
            <w:tcW w:w="1004" w:type="dxa"/>
          </w:tcPr>
          <w:p w14:paraId="326271C2" w14:textId="77777777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0</w:t>
            </w:r>
          </w:p>
        </w:tc>
        <w:tc>
          <w:tcPr>
            <w:tcW w:w="1082" w:type="dxa"/>
          </w:tcPr>
          <w:p w14:paraId="05B2EAC9" w14:textId="1F385725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 xml:space="preserve">0,5 </w:t>
            </w:r>
            <w:r w:rsidRPr="00F1348E">
              <w:rPr>
                <w:sz w:val="26"/>
                <w:szCs w:val="26"/>
                <w:vertAlign w:val="superscript"/>
              </w:rPr>
              <w:t>(1)</w:t>
            </w:r>
          </w:p>
        </w:tc>
        <w:tc>
          <w:tcPr>
            <w:tcW w:w="1160" w:type="dxa"/>
          </w:tcPr>
          <w:p w14:paraId="02674553" w14:textId="22882772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 xml:space="preserve">2 </w:t>
            </w:r>
            <w:r w:rsidRPr="00F1348E">
              <w:rPr>
                <w:sz w:val="26"/>
                <w:szCs w:val="26"/>
                <w:vertAlign w:val="superscript"/>
              </w:rPr>
              <w:t>(</w:t>
            </w:r>
            <w:r w:rsidRPr="00F1348E">
              <w:rPr>
                <w:sz w:val="26"/>
                <w:szCs w:val="26"/>
                <w:vertAlign w:val="superscript"/>
                <w:lang w:val="en-US"/>
              </w:rPr>
              <w:t>2</w:t>
            </w:r>
            <w:r w:rsidRPr="00F1348E">
              <w:rPr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962" w:type="dxa"/>
          </w:tcPr>
          <w:p w14:paraId="3BE5C330" w14:textId="513C617C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 xml:space="preserve">0,1 </w:t>
            </w:r>
            <w:r w:rsidRPr="00F1348E">
              <w:rPr>
                <w:sz w:val="26"/>
                <w:szCs w:val="26"/>
                <w:vertAlign w:val="superscript"/>
              </w:rPr>
              <w:t>(</w:t>
            </w:r>
            <w:r w:rsidR="00BB37F9" w:rsidRPr="00F1348E">
              <w:rPr>
                <w:sz w:val="26"/>
                <w:szCs w:val="26"/>
                <w:vertAlign w:val="superscript"/>
              </w:rPr>
              <w:t>3</w:t>
            </w:r>
            <w:r w:rsidRPr="00F1348E">
              <w:rPr>
                <w:sz w:val="26"/>
                <w:szCs w:val="26"/>
                <w:vertAlign w:val="superscript"/>
              </w:rPr>
              <w:t>)</w:t>
            </w:r>
          </w:p>
        </w:tc>
      </w:tr>
      <w:tr w:rsidR="0077157B" w:rsidRPr="00F1348E" w14:paraId="5B00BACF" w14:textId="735D9980" w:rsidTr="00657CA6">
        <w:trPr>
          <w:trHeight w:val="313"/>
        </w:trPr>
        <w:tc>
          <w:tcPr>
            <w:tcW w:w="2278" w:type="dxa"/>
            <w:gridSpan w:val="2"/>
          </w:tcPr>
          <w:p w14:paraId="0F619AD9" w14:textId="77777777" w:rsidR="00657CA6" w:rsidRPr="00F1348E" w:rsidRDefault="00657CA6" w:rsidP="00657CA6">
            <w:pPr>
              <w:keepNext/>
              <w:spacing w:after="0" w:line="360" w:lineRule="auto"/>
              <w:jc w:val="left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Кол-во кадров:</w:t>
            </w:r>
          </w:p>
        </w:tc>
        <w:tc>
          <w:tcPr>
            <w:tcW w:w="917" w:type="dxa"/>
          </w:tcPr>
          <w:p w14:paraId="2E7E3B65" w14:textId="77777777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11</w:t>
            </w:r>
          </w:p>
        </w:tc>
        <w:tc>
          <w:tcPr>
            <w:tcW w:w="1095" w:type="dxa"/>
          </w:tcPr>
          <w:p w14:paraId="3BB94CE3" w14:textId="0230031C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39</w:t>
            </w:r>
          </w:p>
        </w:tc>
        <w:tc>
          <w:tcPr>
            <w:tcW w:w="1004" w:type="dxa"/>
          </w:tcPr>
          <w:p w14:paraId="4EC766F9" w14:textId="77777777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  <w:lang w:val="en-US"/>
              </w:rPr>
            </w:pPr>
            <w:r w:rsidRPr="00F1348E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082" w:type="dxa"/>
          </w:tcPr>
          <w:p w14:paraId="52C6355F" w14:textId="4F73D904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  <w:lang w:val="en-US"/>
              </w:rPr>
              <w:t>6,</w:t>
            </w:r>
            <w:r w:rsidRPr="00F1348E">
              <w:rPr>
                <w:sz w:val="26"/>
                <w:szCs w:val="26"/>
              </w:rPr>
              <w:t xml:space="preserve">7 </w:t>
            </w:r>
            <w:r w:rsidRPr="00F1348E">
              <w:rPr>
                <w:sz w:val="26"/>
                <w:szCs w:val="26"/>
                <w:vertAlign w:val="superscript"/>
              </w:rPr>
              <w:t>(1)</w:t>
            </w:r>
          </w:p>
        </w:tc>
        <w:tc>
          <w:tcPr>
            <w:tcW w:w="1160" w:type="dxa"/>
          </w:tcPr>
          <w:p w14:paraId="493724E8" w14:textId="186DF041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29</w:t>
            </w:r>
          </w:p>
        </w:tc>
        <w:tc>
          <w:tcPr>
            <w:tcW w:w="1962" w:type="dxa"/>
          </w:tcPr>
          <w:p w14:paraId="18FA7254" w14:textId="5E2D8B93" w:rsidR="00657CA6" w:rsidRPr="00F1348E" w:rsidRDefault="00657CA6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 xml:space="preserve">1,8 </w:t>
            </w:r>
            <w:r w:rsidRPr="00F1348E">
              <w:rPr>
                <w:sz w:val="26"/>
                <w:szCs w:val="26"/>
                <w:vertAlign w:val="superscript"/>
              </w:rPr>
              <w:t>(</w:t>
            </w:r>
            <w:r w:rsidR="00BB37F9" w:rsidRPr="00F1348E">
              <w:rPr>
                <w:sz w:val="26"/>
                <w:szCs w:val="26"/>
                <w:vertAlign w:val="superscript"/>
              </w:rPr>
              <w:t>3</w:t>
            </w:r>
            <w:r w:rsidRPr="00F1348E">
              <w:rPr>
                <w:sz w:val="26"/>
                <w:szCs w:val="26"/>
                <w:vertAlign w:val="superscript"/>
              </w:rPr>
              <w:t>)</w:t>
            </w:r>
          </w:p>
        </w:tc>
      </w:tr>
      <w:tr w:rsidR="0077157B" w:rsidRPr="00F1348E" w14:paraId="1C871C49" w14:textId="77777777" w:rsidTr="00657CA6">
        <w:trPr>
          <w:trHeight w:val="363"/>
        </w:trPr>
        <w:tc>
          <w:tcPr>
            <w:tcW w:w="2278" w:type="dxa"/>
            <w:gridSpan w:val="2"/>
          </w:tcPr>
          <w:p w14:paraId="53618930" w14:textId="6E127375" w:rsidR="00657CA6" w:rsidRPr="00F1348E" w:rsidRDefault="00657CA6" w:rsidP="00657CA6">
            <w:pPr>
              <w:keepNext/>
              <w:spacing w:after="0" w:line="360" w:lineRule="auto"/>
              <w:jc w:val="left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Итого кадров</w:t>
            </w:r>
            <w:r w:rsidRPr="00F1348E">
              <w:rPr>
                <w:sz w:val="26"/>
                <w:szCs w:val="26"/>
                <w:vertAlign w:val="superscript"/>
              </w:rPr>
              <w:t xml:space="preserve"> (</w:t>
            </w:r>
            <w:r w:rsidR="00BB37F9" w:rsidRPr="00F1348E">
              <w:rPr>
                <w:sz w:val="26"/>
                <w:szCs w:val="26"/>
                <w:vertAlign w:val="superscript"/>
              </w:rPr>
              <w:t>4</w:t>
            </w:r>
            <w:r w:rsidRPr="00F1348E">
              <w:rPr>
                <w:sz w:val="26"/>
                <w:szCs w:val="26"/>
                <w:vertAlign w:val="superscript"/>
              </w:rPr>
              <w:t>)</w:t>
            </w:r>
            <w:r w:rsidRPr="00F1348E">
              <w:rPr>
                <w:sz w:val="26"/>
                <w:szCs w:val="26"/>
              </w:rPr>
              <w:t>:</w:t>
            </w:r>
          </w:p>
        </w:tc>
        <w:tc>
          <w:tcPr>
            <w:tcW w:w="7220" w:type="dxa"/>
            <w:gridSpan w:val="6"/>
          </w:tcPr>
          <w:p w14:paraId="5FD8D598" w14:textId="5682C519" w:rsidR="00657CA6" w:rsidRPr="00F1348E" w:rsidRDefault="00BB37F9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51</w:t>
            </w:r>
            <w:r w:rsidR="00657CA6" w:rsidRPr="00F1348E">
              <w:rPr>
                <w:sz w:val="26"/>
                <w:szCs w:val="26"/>
              </w:rPr>
              <w:t>,</w:t>
            </w:r>
            <w:r w:rsidRPr="00F1348E">
              <w:rPr>
                <w:sz w:val="26"/>
                <w:szCs w:val="26"/>
              </w:rPr>
              <w:t>8</w:t>
            </w:r>
          </w:p>
        </w:tc>
      </w:tr>
      <w:tr w:rsidR="0077157B" w:rsidRPr="00F1348E" w14:paraId="641CCB3E" w14:textId="547D36F8" w:rsidTr="00657CA6">
        <w:trPr>
          <w:trHeight w:val="363"/>
        </w:trPr>
        <w:tc>
          <w:tcPr>
            <w:tcW w:w="2278" w:type="dxa"/>
            <w:gridSpan w:val="2"/>
          </w:tcPr>
          <w:p w14:paraId="460B7D2D" w14:textId="2380FBAE" w:rsidR="00657CA6" w:rsidRPr="00F1348E" w:rsidRDefault="00657CA6" w:rsidP="00657CA6">
            <w:pPr>
              <w:keepNext/>
              <w:spacing w:after="0" w:line="360" w:lineRule="auto"/>
              <w:jc w:val="left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Итого кадров</w:t>
            </w:r>
            <w:r w:rsidRPr="00F1348E">
              <w:rPr>
                <w:sz w:val="26"/>
                <w:szCs w:val="26"/>
                <w:vertAlign w:val="superscript"/>
              </w:rPr>
              <w:t xml:space="preserve"> (</w:t>
            </w:r>
            <w:r w:rsidR="00BB37F9" w:rsidRPr="00F1348E">
              <w:rPr>
                <w:sz w:val="26"/>
                <w:szCs w:val="26"/>
                <w:vertAlign w:val="superscript"/>
              </w:rPr>
              <w:t>5</w:t>
            </w:r>
            <w:r w:rsidRPr="00F1348E">
              <w:rPr>
                <w:sz w:val="26"/>
                <w:szCs w:val="26"/>
                <w:vertAlign w:val="superscript"/>
              </w:rPr>
              <w:t>)</w:t>
            </w:r>
            <w:r w:rsidRPr="00F1348E">
              <w:rPr>
                <w:sz w:val="26"/>
                <w:szCs w:val="26"/>
              </w:rPr>
              <w:t>:</w:t>
            </w:r>
          </w:p>
        </w:tc>
        <w:tc>
          <w:tcPr>
            <w:tcW w:w="7220" w:type="dxa"/>
            <w:gridSpan w:val="6"/>
          </w:tcPr>
          <w:p w14:paraId="4C794A1B" w14:textId="03E5F7FE" w:rsidR="00657CA6" w:rsidRPr="00F1348E" w:rsidRDefault="00BB37F9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58</w:t>
            </w:r>
            <w:r w:rsidR="00657CA6" w:rsidRPr="00F1348E">
              <w:rPr>
                <w:sz w:val="26"/>
                <w:szCs w:val="26"/>
              </w:rPr>
              <w:t>,</w:t>
            </w:r>
            <w:r w:rsidRPr="00F1348E">
              <w:rPr>
                <w:sz w:val="26"/>
                <w:szCs w:val="26"/>
              </w:rPr>
              <w:t>5</w:t>
            </w:r>
          </w:p>
        </w:tc>
      </w:tr>
      <w:tr w:rsidR="0077157B" w:rsidRPr="00F1348E" w14:paraId="79FB0A58" w14:textId="7861F584" w:rsidTr="00657CA6">
        <w:trPr>
          <w:trHeight w:val="113"/>
        </w:trPr>
        <w:tc>
          <w:tcPr>
            <w:tcW w:w="2278" w:type="dxa"/>
            <w:gridSpan w:val="2"/>
          </w:tcPr>
          <w:p w14:paraId="6EC34491" w14:textId="70D45DDF" w:rsidR="00657CA6" w:rsidRPr="00F1348E" w:rsidRDefault="00657CA6" w:rsidP="00657CA6">
            <w:pPr>
              <w:keepNext/>
              <w:spacing w:after="0" w:line="360" w:lineRule="auto"/>
              <w:jc w:val="left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Итого кадров</w:t>
            </w:r>
            <w:r w:rsidRPr="00F1348E">
              <w:rPr>
                <w:sz w:val="26"/>
                <w:szCs w:val="26"/>
                <w:vertAlign w:val="superscript"/>
              </w:rPr>
              <w:t xml:space="preserve"> (</w:t>
            </w:r>
            <w:r w:rsidR="00BB37F9" w:rsidRPr="00F1348E">
              <w:rPr>
                <w:sz w:val="26"/>
                <w:szCs w:val="26"/>
                <w:vertAlign w:val="superscript"/>
              </w:rPr>
              <w:t>6</w:t>
            </w:r>
            <w:r w:rsidRPr="00F1348E">
              <w:rPr>
                <w:sz w:val="26"/>
                <w:szCs w:val="26"/>
                <w:vertAlign w:val="superscript"/>
              </w:rPr>
              <w:t>)</w:t>
            </w:r>
            <w:r w:rsidRPr="00F1348E">
              <w:rPr>
                <w:sz w:val="26"/>
                <w:szCs w:val="26"/>
              </w:rPr>
              <w:t>:</w:t>
            </w:r>
          </w:p>
        </w:tc>
        <w:tc>
          <w:tcPr>
            <w:tcW w:w="7220" w:type="dxa"/>
            <w:gridSpan w:val="6"/>
          </w:tcPr>
          <w:p w14:paraId="542A6895" w14:textId="20B2D9BC" w:rsidR="00657CA6" w:rsidRPr="00F1348E" w:rsidRDefault="00BB37F9" w:rsidP="00657CA6">
            <w:pPr>
              <w:keepNext/>
              <w:spacing w:after="0" w:line="360" w:lineRule="auto"/>
              <w:jc w:val="center"/>
              <w:rPr>
                <w:sz w:val="26"/>
                <w:szCs w:val="26"/>
              </w:rPr>
            </w:pPr>
            <w:r w:rsidRPr="00F1348E">
              <w:rPr>
                <w:sz w:val="26"/>
                <w:szCs w:val="26"/>
              </w:rPr>
              <w:t>80,8</w:t>
            </w:r>
          </w:p>
        </w:tc>
      </w:tr>
      <w:tr w:rsidR="0077157B" w:rsidRPr="00F1348E" w14:paraId="3AD7DB93" w14:textId="174A44D4" w:rsidTr="00657CA6">
        <w:trPr>
          <w:trHeight w:val="163"/>
        </w:trPr>
        <w:tc>
          <w:tcPr>
            <w:tcW w:w="9498" w:type="dxa"/>
            <w:gridSpan w:val="8"/>
          </w:tcPr>
          <w:p w14:paraId="3FADF6C5" w14:textId="4147B0B8" w:rsidR="00657CA6" w:rsidRPr="00F1348E" w:rsidRDefault="00657CA6" w:rsidP="00657CA6">
            <w:pPr>
              <w:keepNext/>
              <w:tabs>
                <w:tab w:val="left" w:pos="438"/>
              </w:tabs>
              <w:spacing w:before="240" w:after="0" w:line="36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Примечания:</w:t>
            </w:r>
          </w:p>
          <w:p w14:paraId="6B6F4453" w14:textId="5E1A487A" w:rsidR="00657CA6" w:rsidRPr="00F1348E" w:rsidRDefault="00657CA6" w:rsidP="00657CA6">
            <w:pPr>
              <w:pStyle w:val="af3"/>
              <w:keepNext/>
              <w:numPr>
                <w:ilvl w:val="0"/>
                <w:numId w:val="11"/>
              </w:numPr>
              <w:tabs>
                <w:tab w:val="left" w:pos="438"/>
              </w:tabs>
              <w:spacing w:after="0" w:line="360" w:lineRule="auto"/>
              <w:ind w:left="0" w:firstLine="0"/>
              <w:rPr>
                <w:szCs w:val="24"/>
              </w:rPr>
            </w:pPr>
            <w:r w:rsidRPr="00F1348E">
              <w:rPr>
                <w:szCs w:val="24"/>
              </w:rPr>
              <w:t xml:space="preserve">Среднее количество сообщений, передаваемых по логическому каналу </w:t>
            </w:r>
            <w:r w:rsidRPr="00F1348E">
              <w:rPr>
                <w:szCs w:val="24"/>
                <w:lang w:val="en-US"/>
              </w:rPr>
              <w:t>EEC</w:t>
            </w:r>
            <w:r w:rsidRPr="00F1348E">
              <w:rPr>
                <w:szCs w:val="24"/>
              </w:rPr>
              <w:t>, приведенное к основной частоте обновления кадров СЭС (f = 10 Гц);</w:t>
            </w:r>
          </w:p>
          <w:p w14:paraId="7945D4D3" w14:textId="2FF42347" w:rsidR="00657CA6" w:rsidRPr="00F1348E" w:rsidRDefault="00657CA6" w:rsidP="00657CA6">
            <w:pPr>
              <w:pStyle w:val="af3"/>
              <w:keepNext/>
              <w:numPr>
                <w:ilvl w:val="0"/>
                <w:numId w:val="11"/>
              </w:numPr>
              <w:tabs>
                <w:tab w:val="left" w:pos="438"/>
              </w:tabs>
              <w:spacing w:after="0" w:line="360" w:lineRule="auto"/>
              <w:ind w:left="0" w:firstLine="0"/>
              <w:rPr>
                <w:szCs w:val="24"/>
              </w:rPr>
            </w:pPr>
            <w:r w:rsidRPr="00F1348E">
              <w:rPr>
                <w:szCs w:val="24"/>
              </w:rPr>
              <w:t>Максимально</w:t>
            </w:r>
            <w:r w:rsidR="00BB37F9" w:rsidRPr="00F1348E">
              <w:rPr>
                <w:szCs w:val="24"/>
              </w:rPr>
              <w:t>е</w:t>
            </w:r>
            <w:r w:rsidRPr="00F1348E">
              <w:rPr>
                <w:szCs w:val="24"/>
              </w:rPr>
              <w:t xml:space="preserve"> количество кадров, передаваемых </w:t>
            </w:r>
            <w:r w:rsidR="00BB37F9" w:rsidRPr="00F1348E">
              <w:rPr>
                <w:szCs w:val="24"/>
              </w:rPr>
              <w:t xml:space="preserve">по логическому каналу </w:t>
            </w:r>
            <w:r w:rsidR="00BB37F9" w:rsidRPr="00F1348E">
              <w:rPr>
                <w:szCs w:val="24"/>
                <w:lang w:val="en-US"/>
              </w:rPr>
              <w:t>EEC</w:t>
            </w:r>
          </w:p>
          <w:p w14:paraId="0925EAB9" w14:textId="53996BD5" w:rsidR="00BB37F9" w:rsidRPr="00F1348E" w:rsidRDefault="00BB37F9" w:rsidP="00BB37F9">
            <w:pPr>
              <w:pStyle w:val="af3"/>
              <w:keepNext/>
              <w:numPr>
                <w:ilvl w:val="0"/>
                <w:numId w:val="11"/>
              </w:numPr>
              <w:tabs>
                <w:tab w:val="left" w:pos="438"/>
              </w:tabs>
              <w:spacing w:after="0" w:line="360" w:lineRule="auto"/>
              <w:ind w:left="0" w:firstLine="0"/>
              <w:rPr>
                <w:szCs w:val="24"/>
              </w:rPr>
            </w:pPr>
            <w:r w:rsidRPr="00F1348E">
              <w:rPr>
                <w:szCs w:val="24"/>
              </w:rPr>
              <w:t>Среднее количество сообщений, приведенное к основной частоте обновления кадров;</w:t>
            </w:r>
          </w:p>
          <w:p w14:paraId="7861D12C" w14:textId="0857B633" w:rsidR="00657CA6" w:rsidRPr="00F1348E" w:rsidRDefault="00BB37F9" w:rsidP="00657CA6">
            <w:pPr>
              <w:pStyle w:val="af3"/>
              <w:keepNext/>
              <w:numPr>
                <w:ilvl w:val="0"/>
                <w:numId w:val="11"/>
              </w:numPr>
              <w:tabs>
                <w:tab w:val="left" w:pos="438"/>
              </w:tabs>
              <w:spacing w:after="0" w:line="360" w:lineRule="auto"/>
              <w:ind w:left="0" w:firstLine="0"/>
              <w:rPr>
                <w:szCs w:val="24"/>
              </w:rPr>
            </w:pPr>
            <w:r w:rsidRPr="00F1348E">
              <w:rPr>
                <w:szCs w:val="24"/>
              </w:rPr>
              <w:t>Количество передаваемых кадров при штатной работе СЭС;</w:t>
            </w:r>
          </w:p>
          <w:p w14:paraId="60EC22B3" w14:textId="1E4370AB" w:rsidR="00BB37F9" w:rsidRPr="00F1348E" w:rsidRDefault="00BB37F9" w:rsidP="00657CA6">
            <w:pPr>
              <w:pStyle w:val="af3"/>
              <w:keepNext/>
              <w:numPr>
                <w:ilvl w:val="0"/>
                <w:numId w:val="11"/>
              </w:numPr>
              <w:tabs>
                <w:tab w:val="left" w:pos="438"/>
              </w:tabs>
              <w:spacing w:after="0" w:line="360" w:lineRule="auto"/>
              <w:ind w:left="0" w:firstLine="0"/>
              <w:rPr>
                <w:szCs w:val="24"/>
              </w:rPr>
            </w:pPr>
            <w:r w:rsidRPr="00F1348E">
              <w:rPr>
                <w:szCs w:val="24"/>
              </w:rPr>
              <w:t xml:space="preserve">Среднее количество сообщений с учетом логического канала </w:t>
            </w:r>
            <w:r w:rsidRPr="00F1348E">
              <w:rPr>
                <w:szCs w:val="24"/>
                <w:lang w:val="en-US"/>
              </w:rPr>
              <w:t>EEC</w:t>
            </w:r>
            <w:r w:rsidRPr="00F1348E">
              <w:rPr>
                <w:szCs w:val="24"/>
              </w:rPr>
              <w:t>;</w:t>
            </w:r>
          </w:p>
          <w:p w14:paraId="0FE0B6F7" w14:textId="62B9A518" w:rsidR="00BB37F9" w:rsidRPr="00F1348E" w:rsidRDefault="00BB37F9" w:rsidP="00BB37F9">
            <w:pPr>
              <w:pStyle w:val="af3"/>
              <w:keepNext/>
              <w:numPr>
                <w:ilvl w:val="0"/>
                <w:numId w:val="11"/>
              </w:numPr>
              <w:tabs>
                <w:tab w:val="left" w:pos="438"/>
              </w:tabs>
              <w:spacing w:after="0" w:line="360" w:lineRule="auto"/>
              <w:ind w:left="0" w:firstLine="0"/>
              <w:rPr>
                <w:szCs w:val="24"/>
              </w:rPr>
            </w:pPr>
            <w:r w:rsidRPr="00F1348E">
              <w:rPr>
                <w:szCs w:val="24"/>
              </w:rPr>
              <w:t xml:space="preserve">Среднее количество сообщений с учетом логического канала </w:t>
            </w:r>
            <w:r w:rsidRPr="00F1348E">
              <w:rPr>
                <w:szCs w:val="24"/>
                <w:lang w:val="en-US"/>
              </w:rPr>
              <w:t>EEC</w:t>
            </w:r>
            <w:r w:rsidRPr="00F1348E">
              <w:rPr>
                <w:szCs w:val="24"/>
              </w:rPr>
              <w:t>;</w:t>
            </w:r>
          </w:p>
        </w:tc>
      </w:tr>
    </w:tbl>
    <w:p w14:paraId="7B170FE0" w14:textId="77777777" w:rsidR="006818B2" w:rsidRPr="00F1348E" w:rsidRDefault="006818B2" w:rsidP="006818B2">
      <w:pPr>
        <w:keepNext/>
        <w:spacing w:after="0" w:line="360" w:lineRule="auto"/>
        <w:ind w:firstLine="567"/>
        <w:rPr>
          <w:sz w:val="28"/>
          <w:szCs w:val="24"/>
        </w:rPr>
      </w:pPr>
    </w:p>
    <w:p w14:paraId="0E1EA4C0" w14:textId="13D1D166" w:rsidR="0060692A" w:rsidRPr="00F1348E" w:rsidRDefault="0060692A" w:rsidP="0060692A">
      <w:pPr>
        <w:keepNext/>
        <w:pageBreakBefore/>
        <w:spacing w:before="240" w:line="360" w:lineRule="auto"/>
        <w:jc w:val="center"/>
        <w:rPr>
          <w:b/>
          <w:bCs/>
          <w:iCs/>
          <w:sz w:val="28"/>
          <w:szCs w:val="24"/>
        </w:rPr>
      </w:pPr>
      <w:r w:rsidRPr="00F1348E">
        <w:rPr>
          <w:b/>
          <w:bCs/>
          <w:iCs/>
          <w:sz w:val="28"/>
          <w:szCs w:val="24"/>
        </w:rPr>
        <w:lastRenderedPageBreak/>
        <w:t>Приложение В</w:t>
      </w:r>
    </w:p>
    <w:p w14:paraId="48A310AC" w14:textId="77777777" w:rsidR="0060692A" w:rsidRPr="00F1348E" w:rsidRDefault="0060692A" w:rsidP="0060692A">
      <w:pPr>
        <w:keepNext/>
        <w:spacing w:after="0" w:line="360" w:lineRule="auto"/>
        <w:jc w:val="center"/>
        <w:rPr>
          <w:iCs/>
          <w:sz w:val="28"/>
          <w:szCs w:val="24"/>
        </w:rPr>
      </w:pPr>
      <w:r w:rsidRPr="00F1348E">
        <w:rPr>
          <w:iCs/>
          <w:sz w:val="28"/>
          <w:szCs w:val="24"/>
        </w:rPr>
        <w:t>(обязательное)</w:t>
      </w:r>
    </w:p>
    <w:p w14:paraId="32C375CB" w14:textId="26B13172" w:rsidR="0060692A" w:rsidRPr="00F1348E" w:rsidRDefault="0060692A" w:rsidP="0060692A">
      <w:pPr>
        <w:keepNext/>
        <w:spacing w:after="0" w:line="360" w:lineRule="auto"/>
        <w:jc w:val="center"/>
        <w:rPr>
          <w:b/>
          <w:bCs/>
          <w:iCs/>
          <w:sz w:val="28"/>
          <w:szCs w:val="24"/>
        </w:rPr>
      </w:pPr>
      <w:r w:rsidRPr="00F1348E">
        <w:rPr>
          <w:b/>
          <w:bCs/>
          <w:iCs/>
          <w:sz w:val="28"/>
          <w:szCs w:val="24"/>
        </w:rPr>
        <w:t>Протокол информационного обмена с БРЗУ-115АМ-ТВРС</w:t>
      </w:r>
    </w:p>
    <w:p w14:paraId="2D74CE33" w14:textId="77777777" w:rsidR="00BE4CC0" w:rsidRPr="00F1348E" w:rsidRDefault="00BE4CC0" w:rsidP="005F694E">
      <w:pPr>
        <w:pStyle w:val="af3"/>
        <w:keepNext/>
        <w:numPr>
          <w:ilvl w:val="0"/>
          <w:numId w:val="16"/>
        </w:numPr>
        <w:tabs>
          <w:tab w:val="left" w:pos="1134"/>
        </w:tabs>
        <w:spacing w:before="240"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>Краткие сведения</w:t>
      </w:r>
    </w:p>
    <w:p w14:paraId="751742D5" w14:textId="17E2E90E" w:rsidR="00BE4CC0" w:rsidRPr="00F1348E" w:rsidRDefault="00BE4CC0" w:rsidP="005F694E">
      <w:pPr>
        <w:pStyle w:val="af3"/>
        <w:keepNext/>
        <w:numPr>
          <w:ilvl w:val="1"/>
          <w:numId w:val="16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Блоки БРЗУ-115АМ-ТВРС предназначены </w:t>
      </w:r>
      <w:r w:rsidRPr="00F1348E">
        <w:rPr>
          <w:sz w:val="28"/>
          <w:szCs w:val="28"/>
        </w:rPr>
        <w:t>для:</w:t>
      </w:r>
    </w:p>
    <w:p w14:paraId="186BCA16" w14:textId="753C6F24" w:rsidR="00BE4CC0" w:rsidRPr="00F1348E" w:rsidRDefault="00BE4CC0" w:rsidP="005F694E">
      <w:pPr>
        <w:pStyle w:val="af3"/>
        <w:keepNext/>
        <w:numPr>
          <w:ilvl w:val="0"/>
          <w:numId w:val="18"/>
        </w:numPr>
        <w:tabs>
          <w:tab w:val="left" w:pos="1843"/>
        </w:tabs>
        <w:spacing w:after="0" w:line="360" w:lineRule="auto"/>
        <w:ind w:left="1418" w:firstLine="0"/>
        <w:rPr>
          <w:sz w:val="28"/>
          <w:szCs w:val="24"/>
        </w:rPr>
      </w:pPr>
      <w:r w:rsidRPr="00F1348E">
        <w:rPr>
          <w:sz w:val="28"/>
          <w:szCs w:val="28"/>
        </w:rPr>
        <w:t xml:space="preserve">регулирования выходного </w:t>
      </w:r>
      <w:r w:rsidR="00011B4F" w:rsidRPr="00F1348E">
        <w:rPr>
          <w:sz w:val="28"/>
          <w:szCs w:val="28"/>
        </w:rPr>
        <w:t>напряжения</w:t>
      </w:r>
      <w:r w:rsidRPr="00F1348E">
        <w:rPr>
          <w:sz w:val="28"/>
          <w:szCs w:val="28"/>
        </w:rPr>
        <w:t xml:space="preserve"> </w:t>
      </w:r>
      <w:r w:rsidR="00011B4F" w:rsidRPr="00F1348E">
        <w:rPr>
          <w:sz w:val="28"/>
          <w:szCs w:val="28"/>
        </w:rPr>
        <w:t>трехкаскадного синхронного генератора ГСР-40ПЧ12, входящего в канал генерирования</w:t>
      </w:r>
      <w:r w:rsidRPr="00F1348E">
        <w:rPr>
          <w:sz w:val="28"/>
          <w:szCs w:val="28"/>
        </w:rPr>
        <w:t>;</w:t>
      </w:r>
    </w:p>
    <w:p w14:paraId="16AA0492" w14:textId="05084064" w:rsidR="00011B4F" w:rsidRPr="00F1348E" w:rsidRDefault="00011B4F" w:rsidP="005F694E">
      <w:pPr>
        <w:pStyle w:val="af3"/>
        <w:keepNext/>
        <w:numPr>
          <w:ilvl w:val="0"/>
          <w:numId w:val="18"/>
        </w:numPr>
        <w:tabs>
          <w:tab w:val="left" w:pos="1843"/>
        </w:tabs>
        <w:spacing w:after="0" w:line="360" w:lineRule="auto"/>
        <w:ind w:left="1418" w:firstLine="0"/>
        <w:rPr>
          <w:sz w:val="28"/>
          <w:szCs w:val="24"/>
        </w:rPr>
      </w:pPr>
      <w:r w:rsidRPr="00F1348E">
        <w:rPr>
          <w:sz w:val="28"/>
          <w:szCs w:val="24"/>
        </w:rPr>
        <w:t>защиты канала генерирования от длительной работы в режиме перегрузки по току и коротких замыканий, а также для защиты бортовой сети и потребителей электроэнергии от повышенного/пониженного напряжения;</w:t>
      </w:r>
    </w:p>
    <w:p w14:paraId="7A346643" w14:textId="46FB0E83" w:rsidR="00BE4CC0" w:rsidRPr="00F1348E" w:rsidRDefault="00BE4CC0" w:rsidP="005F694E">
      <w:pPr>
        <w:pStyle w:val="af3"/>
        <w:keepNext/>
        <w:numPr>
          <w:ilvl w:val="0"/>
          <w:numId w:val="18"/>
        </w:numPr>
        <w:tabs>
          <w:tab w:val="left" w:pos="1843"/>
        </w:tabs>
        <w:spacing w:after="0" w:line="360" w:lineRule="auto"/>
        <w:ind w:left="1418" w:firstLine="0"/>
        <w:rPr>
          <w:sz w:val="28"/>
          <w:szCs w:val="24"/>
        </w:rPr>
      </w:pPr>
      <w:r w:rsidRPr="00F1348E">
        <w:rPr>
          <w:sz w:val="28"/>
          <w:szCs w:val="28"/>
        </w:rPr>
        <w:t xml:space="preserve">управления </w:t>
      </w:r>
      <w:r w:rsidR="00011B4F" w:rsidRPr="00F1348E">
        <w:rPr>
          <w:sz w:val="28"/>
          <w:szCs w:val="28"/>
        </w:rPr>
        <w:t>каналом генерирования в целом</w:t>
      </w:r>
      <w:r w:rsidRPr="00F1348E">
        <w:rPr>
          <w:sz w:val="28"/>
          <w:szCs w:val="28"/>
        </w:rPr>
        <w:t>;</w:t>
      </w:r>
    </w:p>
    <w:p w14:paraId="170D253F" w14:textId="77777777" w:rsidR="00BE4CC0" w:rsidRPr="00F1348E" w:rsidRDefault="00BE4CC0" w:rsidP="005F694E">
      <w:pPr>
        <w:pStyle w:val="af3"/>
        <w:keepNext/>
        <w:numPr>
          <w:ilvl w:val="0"/>
          <w:numId w:val="18"/>
        </w:numPr>
        <w:tabs>
          <w:tab w:val="left" w:pos="1843"/>
        </w:tabs>
        <w:spacing w:after="0" w:line="360" w:lineRule="auto"/>
        <w:ind w:left="1418" w:firstLine="0"/>
        <w:rPr>
          <w:sz w:val="28"/>
          <w:szCs w:val="24"/>
        </w:rPr>
      </w:pPr>
      <w:r w:rsidRPr="00F1348E">
        <w:rPr>
          <w:sz w:val="28"/>
          <w:szCs w:val="28"/>
        </w:rPr>
        <w:t>информационного взаимодействия с бортовым оборудованием.</w:t>
      </w:r>
    </w:p>
    <w:p w14:paraId="6E5AAFA9" w14:textId="7F9E815E" w:rsidR="00BE4CC0" w:rsidRPr="00F1348E" w:rsidRDefault="00BE4CC0" w:rsidP="005F694E">
      <w:pPr>
        <w:pStyle w:val="af3"/>
        <w:keepNext/>
        <w:numPr>
          <w:ilvl w:val="1"/>
          <w:numId w:val="16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Каждому блоку </w:t>
      </w:r>
      <w:r w:rsidR="00011B4F" w:rsidRPr="00F1348E">
        <w:rPr>
          <w:sz w:val="28"/>
          <w:szCs w:val="24"/>
        </w:rPr>
        <w:t>БРЗУ-115АМ-ТВРС</w:t>
      </w:r>
      <w:r w:rsidRPr="00F1348E">
        <w:rPr>
          <w:sz w:val="28"/>
          <w:szCs w:val="24"/>
        </w:rPr>
        <w:t xml:space="preserve"> присваивается номер, который считывается с ответной части разъёма «</w:t>
      </w:r>
      <w:r w:rsidR="006725FE" w:rsidRPr="00F1348E">
        <w:rPr>
          <w:sz w:val="28"/>
          <w:szCs w:val="24"/>
          <w:lang w:val="en-US"/>
        </w:rPr>
        <w:t>XS</w:t>
      </w:r>
      <w:r w:rsidR="006725FE" w:rsidRPr="00F1348E">
        <w:rPr>
          <w:sz w:val="28"/>
          <w:szCs w:val="24"/>
        </w:rPr>
        <w:t>1</w:t>
      </w:r>
      <w:r w:rsidRPr="00F1348E">
        <w:rPr>
          <w:sz w:val="28"/>
          <w:szCs w:val="24"/>
        </w:rPr>
        <w:t>» блока.</w:t>
      </w:r>
    </w:p>
    <w:p w14:paraId="2811D511" w14:textId="268F6BBC" w:rsidR="00BE4CC0" w:rsidRPr="00F1348E" w:rsidRDefault="00BE4CC0" w:rsidP="00BE4CC0">
      <w:pPr>
        <w:spacing w:before="240" w:line="360" w:lineRule="auto"/>
        <w:ind w:firstLine="567"/>
        <w:rPr>
          <w:i/>
          <w:szCs w:val="24"/>
        </w:rPr>
      </w:pPr>
      <w:r w:rsidRPr="00F1348E">
        <w:rPr>
          <w:i/>
          <w:szCs w:val="24"/>
        </w:rPr>
        <w:t xml:space="preserve">Примечание – Требования к установке номера блока приведены на чертеже </w:t>
      </w:r>
      <w:r w:rsidR="006725FE" w:rsidRPr="00F1348E">
        <w:rPr>
          <w:i/>
          <w:szCs w:val="24"/>
        </w:rPr>
        <w:t>ИВМК.468122.015 Э5</w:t>
      </w:r>
      <w:r w:rsidRPr="00F1348E">
        <w:rPr>
          <w:i/>
          <w:szCs w:val="24"/>
        </w:rPr>
        <w:t>.</w:t>
      </w:r>
    </w:p>
    <w:p w14:paraId="4F27AB97" w14:textId="5630698A" w:rsidR="00BE4CC0" w:rsidRPr="00F1348E" w:rsidRDefault="00BE4CC0" w:rsidP="005F694E">
      <w:pPr>
        <w:pStyle w:val="af3"/>
        <w:keepNext/>
        <w:numPr>
          <w:ilvl w:val="1"/>
          <w:numId w:val="16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Для передачи сообщений по шине локальной сети контроллеров блокам </w:t>
      </w:r>
      <w:r w:rsidR="00011B4F" w:rsidRPr="00F1348E">
        <w:rPr>
          <w:sz w:val="28"/>
          <w:szCs w:val="24"/>
        </w:rPr>
        <w:t xml:space="preserve">БРЗУ-115АМ-ТВРС </w:t>
      </w:r>
      <w:r w:rsidRPr="00F1348E">
        <w:rPr>
          <w:sz w:val="28"/>
          <w:szCs w:val="24"/>
        </w:rPr>
        <w:t xml:space="preserve">в соответствии с заданным номером присваивается адрес по правилам, определенным в таблице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_Ref139294202 \h 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 w:rsidRPr="00351519">
        <w:rPr>
          <w:iCs/>
          <w:vanish/>
          <w:sz w:val="28"/>
          <w:szCs w:val="28"/>
        </w:rPr>
        <w:t xml:space="preserve">Таблица </w:t>
      </w:r>
      <w:r w:rsidR="00351519" w:rsidRPr="00351519">
        <w:rPr>
          <w:noProof/>
          <w:sz w:val="28"/>
          <w:szCs w:val="28"/>
        </w:rPr>
        <w:t>5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>.</w:t>
      </w:r>
    </w:p>
    <w:p w14:paraId="3FEEA575" w14:textId="77777777" w:rsidR="00BE4CC0" w:rsidRPr="00F1348E" w:rsidRDefault="00BE4CC0" w:rsidP="005F694E">
      <w:pPr>
        <w:pStyle w:val="af3"/>
        <w:keepNext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>Краткие сведения</w:t>
      </w:r>
    </w:p>
    <w:p w14:paraId="414E5F08" w14:textId="55353A15" w:rsidR="00BE4CC0" w:rsidRPr="00F1348E" w:rsidRDefault="00BE4CC0" w:rsidP="005F694E">
      <w:pPr>
        <w:pStyle w:val="af3"/>
        <w:numPr>
          <w:ilvl w:val="1"/>
          <w:numId w:val="16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В блоке </w:t>
      </w:r>
      <w:r w:rsidR="00011B4F" w:rsidRPr="00F1348E">
        <w:rPr>
          <w:sz w:val="28"/>
          <w:szCs w:val="24"/>
        </w:rPr>
        <w:t>БРЗУ-115АМ-ТВРС</w:t>
      </w:r>
      <w:r w:rsidRPr="00F1348E">
        <w:rPr>
          <w:sz w:val="28"/>
          <w:szCs w:val="24"/>
        </w:rPr>
        <w:t xml:space="preserve"> предусмотрено 2 канала подключения к шине локальной сети контроллеров.</w:t>
      </w:r>
    </w:p>
    <w:p w14:paraId="76A09476" w14:textId="10F3AFE5" w:rsidR="00BE4CC0" w:rsidRPr="00F1348E" w:rsidRDefault="00BE4CC0" w:rsidP="005F694E">
      <w:pPr>
        <w:pStyle w:val="af3"/>
        <w:numPr>
          <w:ilvl w:val="1"/>
          <w:numId w:val="16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Параметры шины локальной сети контроллеров в соответствии с разделами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_Ref138677375 \r \h </w:instrText>
      </w:r>
      <w:r w:rsidR="0077157B" w:rsidRPr="00F1348E">
        <w:rPr>
          <w:sz w:val="28"/>
          <w:szCs w:val="24"/>
        </w:rPr>
        <w:instrText xml:space="preserve">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5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_Ref138677379 \r \h </w:instrText>
      </w:r>
      <w:r w:rsidR="0077157B" w:rsidRPr="00F1348E">
        <w:rPr>
          <w:sz w:val="28"/>
          <w:szCs w:val="24"/>
        </w:rPr>
        <w:instrText xml:space="preserve">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6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спецификации.</w:t>
      </w:r>
    </w:p>
    <w:p w14:paraId="21DA7C07" w14:textId="6AFD3BF7" w:rsidR="00BE4CC0" w:rsidRPr="00F1348E" w:rsidRDefault="00BE4CC0" w:rsidP="005F694E">
      <w:pPr>
        <w:pStyle w:val="af3"/>
        <w:numPr>
          <w:ilvl w:val="1"/>
          <w:numId w:val="16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lastRenderedPageBreak/>
        <w:t xml:space="preserve">Структура идентификатора и параметры сообщения формируются в соответствии с разделами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_Ref138677375 \r \h </w:instrText>
      </w:r>
      <w:r w:rsidR="0077157B" w:rsidRPr="00F1348E">
        <w:rPr>
          <w:sz w:val="28"/>
          <w:szCs w:val="24"/>
        </w:rPr>
        <w:instrText xml:space="preserve">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5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_Ref138677379 \r \h </w:instrText>
      </w:r>
      <w:r w:rsidR="0077157B" w:rsidRPr="00F1348E">
        <w:rPr>
          <w:sz w:val="28"/>
          <w:szCs w:val="24"/>
        </w:rPr>
        <w:instrText xml:space="preserve">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6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спецификации. Структура идентификатора приведена в таблице </w:t>
      </w:r>
      <w:r w:rsidR="00011B4F" w:rsidRPr="00F1348E">
        <w:rPr>
          <w:sz w:val="28"/>
          <w:szCs w:val="24"/>
        </w:rPr>
        <w:t>В</w:t>
      </w:r>
      <w:r w:rsidRPr="00F1348E">
        <w:rPr>
          <w:sz w:val="28"/>
          <w:szCs w:val="24"/>
        </w:rPr>
        <w:t>1.</w:t>
      </w:r>
    </w:p>
    <w:p w14:paraId="55D4DEF9" w14:textId="069E0CCE" w:rsidR="00BE4CC0" w:rsidRPr="00F1348E" w:rsidRDefault="00BE4CC0" w:rsidP="00345334">
      <w:pPr>
        <w:keepNext/>
        <w:spacing w:before="240" w:after="0" w:line="360" w:lineRule="auto"/>
        <w:rPr>
          <w:sz w:val="28"/>
          <w:szCs w:val="24"/>
        </w:rPr>
      </w:pPr>
      <w:r w:rsidRPr="00F1348E">
        <w:rPr>
          <w:sz w:val="28"/>
          <w:szCs w:val="24"/>
        </w:rPr>
        <w:t xml:space="preserve">Таблица </w:t>
      </w:r>
      <w:r w:rsidR="00011B4F" w:rsidRPr="00F1348E">
        <w:rPr>
          <w:sz w:val="28"/>
          <w:szCs w:val="24"/>
        </w:rPr>
        <w:t>В</w:t>
      </w:r>
      <w:r w:rsidRPr="00F1348E">
        <w:rPr>
          <w:sz w:val="28"/>
          <w:szCs w:val="24"/>
        </w:rPr>
        <w:t>1 – Структура бит идентификатора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8"/>
        <w:gridCol w:w="1371"/>
        <w:gridCol w:w="3394"/>
        <w:gridCol w:w="3182"/>
      </w:tblGrid>
      <w:tr w:rsidR="0077157B" w:rsidRPr="00F1348E" w14:paraId="16A6A0F7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AECC4" w14:textId="77777777" w:rsidR="00BE4CC0" w:rsidRPr="00F1348E" w:rsidRDefault="00BE4CC0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1424" w14:textId="77777777" w:rsidR="00BE4CC0" w:rsidRPr="00F1348E" w:rsidRDefault="00BE4CC0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Параметр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362FF" w14:textId="77777777" w:rsidR="00BE4CC0" w:rsidRPr="00F1348E" w:rsidRDefault="00BE4CC0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</w:rPr>
              <w:t>Значение</w:t>
            </w:r>
            <w:r w:rsidRPr="00F1348E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1348E">
              <w:rPr>
                <w:sz w:val="28"/>
                <w:szCs w:val="28"/>
              </w:rPr>
              <w:t>двоичн</w:t>
            </w:r>
            <w:proofErr w:type="spellEnd"/>
            <w:r w:rsidRPr="00F1348E">
              <w:rPr>
                <w:sz w:val="28"/>
                <w:szCs w:val="28"/>
              </w:rPr>
              <w:t>.</w:t>
            </w:r>
            <w:r w:rsidRPr="00F1348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9BA22" w14:textId="77777777" w:rsidR="00BE4CC0" w:rsidRPr="00F1348E" w:rsidRDefault="00BE4CC0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Примечание</w:t>
            </w:r>
          </w:p>
        </w:tc>
      </w:tr>
      <w:tr w:rsidR="003D62E8" w:rsidRPr="00F1348E" w14:paraId="024AAE72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9EBD1" w14:textId="77777777" w:rsidR="003D62E8" w:rsidRPr="00F1348E" w:rsidRDefault="003D62E8" w:rsidP="003D62E8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28 – 26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85A5D" w14:textId="77777777" w:rsidR="003D62E8" w:rsidRPr="00F1348E" w:rsidRDefault="003D62E8" w:rsidP="003D62E8">
            <w:pPr>
              <w:keepNext/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LCC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F666C" w14:textId="574CFE7B" w:rsidR="003D62E8" w:rsidRPr="00F1348E" w:rsidRDefault="003D62E8" w:rsidP="003D62E8">
            <w:pPr>
              <w:keepNext/>
              <w:spacing w:after="0" w:line="240" w:lineRule="auto"/>
              <w:jc w:val="center"/>
              <w:rPr>
                <w:szCs w:val="20"/>
              </w:rPr>
            </w:pPr>
            <w:ins w:id="86" w:author="Кечин Александр Викторович" w:date="2023-07-20T10:31:00Z">
              <w:r w:rsidRPr="00F1348E">
                <w:rPr>
                  <w:szCs w:val="20"/>
                </w:rPr>
                <w:t>&lt;Логический канал обмена&gt;</w:t>
              </w:r>
            </w:ins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8FF65" w14:textId="3AFF97F9" w:rsidR="003D62E8" w:rsidRPr="00F1348E" w:rsidRDefault="003D62E8" w:rsidP="003D62E8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Смотри таблицу</w:t>
            </w:r>
            <w:r w:rsidR="00BD3833" w:rsidRPr="00F1348E">
              <w:rPr>
                <w:szCs w:val="20"/>
              </w:rPr>
              <w:t xml:space="preserve"> </w:t>
            </w:r>
            <w:r w:rsidR="00BD3833" w:rsidRPr="00F1348E">
              <w:rPr>
                <w:szCs w:val="20"/>
              </w:rPr>
              <w:fldChar w:fldCharType="begin"/>
            </w:r>
            <w:r w:rsidR="00BD3833" w:rsidRPr="00F1348E">
              <w:rPr>
                <w:szCs w:val="20"/>
              </w:rPr>
              <w:instrText xml:space="preserve"> REF _Ref141187112 \h </w:instrText>
            </w:r>
            <w:r w:rsidR="00BD3833" w:rsidRPr="00F1348E">
              <w:rPr>
                <w:szCs w:val="20"/>
              </w:rPr>
            </w:r>
            <w:r w:rsidR="00BD3833" w:rsidRPr="00F1348E">
              <w:rPr>
                <w:szCs w:val="20"/>
              </w:rPr>
              <w:instrText xml:space="preserve"> \* MERGEFORMAT </w:instrText>
            </w:r>
            <w:r w:rsidR="00BD3833" w:rsidRPr="00F1348E">
              <w:rPr>
                <w:szCs w:val="20"/>
              </w:rPr>
              <w:fldChar w:fldCharType="separate"/>
            </w:r>
            <w:r w:rsidR="00351519" w:rsidRPr="00351519">
              <w:rPr>
                <w:vanish/>
                <w:szCs w:val="20"/>
              </w:rPr>
              <w:t xml:space="preserve">Таблица </w:t>
            </w:r>
            <w:r w:rsidR="00351519" w:rsidRPr="00351519">
              <w:rPr>
                <w:szCs w:val="20"/>
              </w:rPr>
              <w:t>2</w:t>
            </w:r>
            <w:r w:rsidR="00BD3833" w:rsidRPr="00F1348E">
              <w:rPr>
                <w:szCs w:val="20"/>
              </w:rPr>
              <w:fldChar w:fldCharType="end"/>
            </w:r>
            <w:r w:rsidRPr="00F1348E">
              <w:rPr>
                <w:szCs w:val="20"/>
              </w:rPr>
              <w:t xml:space="preserve"> </w:t>
            </w:r>
          </w:p>
        </w:tc>
      </w:tr>
      <w:tr w:rsidR="0077157B" w:rsidRPr="00F1348E" w14:paraId="38301379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2FC59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25 – 19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786E7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Source FID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F089A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0001101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9CB7C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  <w:lang w:val="en-US"/>
              </w:rPr>
              <w:t xml:space="preserve"> </w:t>
            </w:r>
            <w:r w:rsidRPr="00F1348E">
              <w:rPr>
                <w:szCs w:val="20"/>
              </w:rPr>
              <w:t>«Электрическая мощность»</w:t>
            </w:r>
          </w:p>
        </w:tc>
      </w:tr>
      <w:tr w:rsidR="003D62E8" w:rsidRPr="00F1348E" w14:paraId="247DDB8A" w14:textId="77777777" w:rsidTr="003D62E8"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67ECBA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18</w:t>
            </w:r>
          </w:p>
        </w:tc>
        <w:tc>
          <w:tcPr>
            <w:tcW w:w="13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F15C9B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RSD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A99A0" w14:textId="558FAB2D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ins w:id="87" w:author="Кечин Александр Викторович" w:date="2023-07-20T10:31:00Z">
              <w:r w:rsidRPr="00F1348E">
                <w:rPr>
                  <w:szCs w:val="24"/>
                  <w:lang w:val="en-US"/>
                </w:rPr>
                <w:t>1</w:t>
              </w:r>
            </w:ins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45783" w14:textId="0AE994B4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ins w:id="88" w:author="Кечин Александр Викторович" w:date="2023-07-20T10:31:00Z">
              <w:r w:rsidRPr="00F1348E">
                <w:rPr>
                  <w:i/>
                  <w:szCs w:val="24"/>
                </w:rPr>
                <w:t>«Запрос на обслуживание»</w:t>
              </w:r>
            </w:ins>
          </w:p>
        </w:tc>
      </w:tr>
      <w:tr w:rsidR="003D62E8" w:rsidRPr="00F1348E" w14:paraId="080232A2" w14:textId="77777777" w:rsidTr="003D62E8">
        <w:trPr>
          <w:ins w:id="89" w:author="Кечин Александр Викторович" w:date="2023-07-20T10:31:00Z"/>
        </w:trPr>
        <w:tc>
          <w:tcPr>
            <w:tcW w:w="1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64053" w14:textId="77777777" w:rsidR="003D62E8" w:rsidRPr="00F1348E" w:rsidRDefault="003D62E8" w:rsidP="003D62E8">
            <w:pPr>
              <w:spacing w:after="0" w:line="240" w:lineRule="auto"/>
              <w:jc w:val="center"/>
              <w:rPr>
                <w:ins w:id="90" w:author="Кечин Александр Викторович" w:date="2023-07-20T10:31:00Z"/>
                <w:szCs w:val="20"/>
              </w:rPr>
            </w:pPr>
          </w:p>
        </w:tc>
        <w:tc>
          <w:tcPr>
            <w:tcW w:w="13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E8BDD" w14:textId="77777777" w:rsidR="003D62E8" w:rsidRPr="00F1348E" w:rsidRDefault="003D62E8" w:rsidP="003D62E8">
            <w:pPr>
              <w:spacing w:after="0" w:line="240" w:lineRule="auto"/>
              <w:jc w:val="center"/>
              <w:rPr>
                <w:ins w:id="91" w:author="Кечин Александр Викторович" w:date="2023-07-20T10:31:00Z"/>
                <w:szCs w:val="20"/>
                <w:lang w:val="en-US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883B6" w14:textId="01C689B8" w:rsidR="003D62E8" w:rsidRPr="00F1348E" w:rsidRDefault="003D62E8" w:rsidP="003D62E8">
            <w:pPr>
              <w:spacing w:after="0" w:line="240" w:lineRule="auto"/>
              <w:jc w:val="center"/>
              <w:rPr>
                <w:ins w:id="92" w:author="Кечин Александр Викторович" w:date="2023-07-20T10:31:00Z"/>
                <w:szCs w:val="20"/>
              </w:rPr>
            </w:pPr>
            <w:ins w:id="93" w:author="Кечин Александр Викторович" w:date="2023-07-20T10:31:00Z">
              <w:r w:rsidRPr="00F1348E">
                <w:rPr>
                  <w:szCs w:val="24"/>
                  <w:lang w:val="en-US"/>
                </w:rPr>
                <w:t>0</w:t>
              </w:r>
              <w:r w:rsidRPr="00F1348E">
                <w:rPr>
                  <w:szCs w:val="24"/>
                  <w:vertAlign w:val="superscript"/>
                </w:rPr>
                <w:t xml:space="preserve"> (1)</w:t>
              </w:r>
            </w:ins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1C292" w14:textId="389E0986" w:rsidR="003D62E8" w:rsidRPr="00F1348E" w:rsidRDefault="003D62E8" w:rsidP="003D62E8">
            <w:pPr>
              <w:spacing w:after="0" w:line="240" w:lineRule="auto"/>
              <w:jc w:val="center"/>
              <w:rPr>
                <w:ins w:id="94" w:author="Кечин Александр Викторович" w:date="2023-07-20T10:31:00Z"/>
                <w:szCs w:val="20"/>
              </w:rPr>
            </w:pPr>
            <w:ins w:id="95" w:author="Кечин Александр Викторович" w:date="2023-07-20T10:31:00Z">
              <w:r w:rsidRPr="00F1348E">
                <w:rPr>
                  <w:i/>
                  <w:szCs w:val="24"/>
                </w:rPr>
                <w:t>«Ответ на обслуживание узла»</w:t>
              </w:r>
            </w:ins>
          </w:p>
        </w:tc>
      </w:tr>
      <w:tr w:rsidR="003D62E8" w:rsidRPr="00F1348E" w14:paraId="1A963B50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BF14A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17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44F90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LCL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D438C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50B7A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Константа</w:t>
            </w:r>
          </w:p>
        </w:tc>
      </w:tr>
      <w:tr w:rsidR="003D62E8" w:rsidRPr="00F1348E" w14:paraId="60FCDA2E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E266F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536E7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PVT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8402A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0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27C06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Константа</w:t>
            </w:r>
          </w:p>
        </w:tc>
      </w:tr>
      <w:tr w:rsidR="003D62E8" w:rsidRPr="00F1348E" w14:paraId="311DE6F4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AF50B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15 – 12</w:t>
            </w:r>
          </w:p>
        </w:tc>
        <w:tc>
          <w:tcPr>
            <w:tcW w:w="1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79B22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DOC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75606" w14:textId="5FA24FC8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  <w:lang w:val="en-US"/>
              </w:rPr>
              <w:t>&lt;</w:t>
            </w:r>
            <w:r w:rsidRPr="00F1348E">
              <w:rPr>
                <w:szCs w:val="20"/>
              </w:rPr>
              <w:t>Код подсистемы</w:t>
            </w:r>
            <w:r w:rsidRPr="00F1348E">
              <w:rPr>
                <w:szCs w:val="20"/>
                <w:lang w:val="en-US"/>
              </w:rPr>
              <w:t>&gt;</w:t>
            </w:r>
            <w:r w:rsidRPr="00F1348E">
              <w:rPr>
                <w:szCs w:val="20"/>
              </w:rPr>
              <w:t xml:space="preserve"> = 0010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BE285" w14:textId="6999BB34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 xml:space="preserve">В соответствии с таблицей </w:t>
            </w:r>
            <w:r w:rsidRPr="00F1348E">
              <w:rPr>
                <w:szCs w:val="20"/>
              </w:rPr>
              <w:fldChar w:fldCharType="begin"/>
            </w:r>
            <w:r w:rsidRPr="00F1348E">
              <w:rPr>
                <w:szCs w:val="20"/>
              </w:rPr>
              <w:instrText xml:space="preserve"> REF _Ref136870901 \h  \* MERGEFORMAT </w:instrText>
            </w:r>
            <w:r w:rsidRPr="00F1348E">
              <w:rPr>
                <w:szCs w:val="20"/>
              </w:rPr>
            </w:r>
            <w:r w:rsidRPr="00F1348E">
              <w:rPr>
                <w:szCs w:val="20"/>
              </w:rPr>
              <w:fldChar w:fldCharType="separate"/>
            </w:r>
            <w:r w:rsidR="00351519" w:rsidRPr="00351519">
              <w:rPr>
                <w:vanish/>
                <w:szCs w:val="20"/>
              </w:rPr>
              <w:t xml:space="preserve">Таблица </w:t>
            </w:r>
            <w:r w:rsidR="00351519" w:rsidRPr="00351519">
              <w:rPr>
                <w:szCs w:val="20"/>
              </w:rPr>
              <w:t>4</w:t>
            </w:r>
            <w:r w:rsidRPr="00F1348E">
              <w:rPr>
                <w:szCs w:val="20"/>
              </w:rPr>
              <w:fldChar w:fldCharType="end"/>
            </w:r>
          </w:p>
        </w:tc>
      </w:tr>
      <w:tr w:rsidR="003D62E8" w:rsidRPr="00F1348E" w14:paraId="40DC6E0C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1E1ED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11 – 7</w:t>
            </w:r>
          </w:p>
        </w:tc>
        <w:tc>
          <w:tcPr>
            <w:tcW w:w="1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51F49" w14:textId="77777777" w:rsidR="003D62E8" w:rsidRPr="00F1348E" w:rsidRDefault="003D62E8" w:rsidP="003D62E8">
            <w:pPr>
              <w:spacing w:after="0"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DF35C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&lt;Номер блока&gt;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DE0F9" w14:textId="3C242959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 xml:space="preserve">В соответствии с таблицей </w:t>
            </w:r>
            <w:r w:rsidRPr="00F1348E">
              <w:rPr>
                <w:szCs w:val="20"/>
              </w:rPr>
              <w:fldChar w:fldCharType="begin"/>
            </w:r>
            <w:r w:rsidRPr="00F1348E">
              <w:rPr>
                <w:szCs w:val="20"/>
              </w:rPr>
              <w:instrText xml:space="preserve"> REF _Ref139294202 \h  \* MERGEFORMAT </w:instrText>
            </w:r>
            <w:r w:rsidRPr="00F1348E">
              <w:rPr>
                <w:szCs w:val="20"/>
              </w:rPr>
            </w:r>
            <w:r w:rsidRPr="00F1348E">
              <w:rPr>
                <w:szCs w:val="20"/>
              </w:rPr>
              <w:fldChar w:fldCharType="separate"/>
            </w:r>
            <w:r w:rsidR="00351519" w:rsidRPr="00351519">
              <w:rPr>
                <w:vanish/>
                <w:szCs w:val="20"/>
              </w:rPr>
              <w:t xml:space="preserve">Таблица </w:t>
            </w:r>
            <w:r w:rsidR="00351519" w:rsidRPr="00351519">
              <w:rPr>
                <w:szCs w:val="20"/>
              </w:rPr>
              <w:t>5</w:t>
            </w:r>
            <w:r w:rsidRPr="00F1348E">
              <w:rPr>
                <w:szCs w:val="20"/>
              </w:rPr>
              <w:fldChar w:fldCharType="end"/>
            </w:r>
          </w:p>
        </w:tc>
      </w:tr>
      <w:tr w:rsidR="003D62E8" w:rsidRPr="00F1348E" w14:paraId="04C334AA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6A809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6 – 2</w:t>
            </w:r>
          </w:p>
        </w:tc>
        <w:tc>
          <w:tcPr>
            <w:tcW w:w="1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9593A" w14:textId="77777777" w:rsidR="003D62E8" w:rsidRPr="00F1348E" w:rsidRDefault="003D62E8" w:rsidP="003D62E8">
            <w:pPr>
              <w:spacing w:after="0"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0FEDB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&lt;Код данных&gt;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DE9E9" w14:textId="4928D2B2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Смотри таблицу В2</w:t>
            </w:r>
          </w:p>
        </w:tc>
      </w:tr>
      <w:tr w:rsidR="003D62E8" w:rsidRPr="00F1348E" w14:paraId="14656BC4" w14:textId="77777777" w:rsidTr="003D62E8">
        <w:trPr>
          <w:trHeight w:val="595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806E5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 – 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D4E51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  <w:lang w:val="en-US"/>
              </w:rPr>
              <w:t>RCI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24C12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&lt;Шина данных&gt;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D35CA" w14:textId="0DCC2A90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 xml:space="preserve">В соответствии с таблицей </w:t>
            </w:r>
            <w:r w:rsidRPr="00F1348E">
              <w:rPr>
                <w:szCs w:val="20"/>
              </w:rPr>
              <w:fldChar w:fldCharType="begin"/>
            </w:r>
            <w:r w:rsidRPr="00F1348E">
              <w:rPr>
                <w:szCs w:val="20"/>
              </w:rPr>
              <w:instrText xml:space="preserve"> REF _Ref138752870 \h  \* MERGEFORMAT </w:instrText>
            </w:r>
            <w:r w:rsidRPr="00F1348E">
              <w:rPr>
                <w:szCs w:val="20"/>
              </w:rPr>
            </w:r>
            <w:r w:rsidRPr="00F1348E">
              <w:rPr>
                <w:szCs w:val="20"/>
              </w:rPr>
              <w:fldChar w:fldCharType="separate"/>
            </w:r>
            <w:r w:rsidR="00351519" w:rsidRPr="00351519">
              <w:rPr>
                <w:vanish/>
                <w:szCs w:val="20"/>
              </w:rPr>
              <w:t xml:space="preserve">Таблица </w:t>
            </w:r>
            <w:r w:rsidR="00351519" w:rsidRPr="00351519">
              <w:rPr>
                <w:szCs w:val="20"/>
              </w:rPr>
              <w:t>3</w:t>
            </w:r>
            <w:r w:rsidRPr="00F1348E">
              <w:rPr>
                <w:szCs w:val="20"/>
              </w:rPr>
              <w:fldChar w:fldCharType="end"/>
            </w:r>
          </w:p>
        </w:tc>
      </w:tr>
      <w:tr w:rsidR="003D62E8" w:rsidRPr="00F1348E" w14:paraId="0BD9DC3A" w14:textId="77777777" w:rsidTr="003D62E8">
        <w:trPr>
          <w:trHeight w:val="595"/>
          <w:ins w:id="96" w:author="Кечин Александр Викторович" w:date="2023-07-20T10:31:00Z"/>
        </w:trPr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3596A" w14:textId="70795557" w:rsidR="003D62E8" w:rsidRPr="00F1348E" w:rsidRDefault="003D62E8" w:rsidP="003D62E8">
            <w:pPr>
              <w:spacing w:after="0" w:line="240" w:lineRule="auto"/>
              <w:rPr>
                <w:ins w:id="97" w:author="Кечин Александр Викторович" w:date="2023-07-20T10:31:00Z"/>
                <w:szCs w:val="20"/>
              </w:rPr>
            </w:pPr>
            <w:ins w:id="98" w:author="Кечин Александр Викторович" w:date="2023-07-20T10:31:00Z">
              <w:r w:rsidRPr="00F1348E">
                <w:rPr>
                  <w:sz w:val="20"/>
                  <w:szCs w:val="20"/>
                </w:rPr>
                <w:t xml:space="preserve">Примечание – Для логических каналов информационного обмена </w:t>
              </w:r>
              <w:r w:rsidRPr="00F1348E">
                <w:rPr>
                  <w:sz w:val="20"/>
                  <w:szCs w:val="20"/>
                  <w:lang w:val="en-US"/>
                </w:rPr>
                <w:t>EEC</w:t>
              </w:r>
              <w:r w:rsidRPr="00F1348E">
                <w:rPr>
                  <w:sz w:val="20"/>
                  <w:szCs w:val="20"/>
                </w:rPr>
                <w:t xml:space="preserve"> и </w:t>
              </w:r>
              <w:r w:rsidRPr="00F1348E">
                <w:rPr>
                  <w:sz w:val="20"/>
                  <w:szCs w:val="20"/>
                  <w:lang w:val="en-US"/>
                </w:rPr>
                <w:t>NOC</w:t>
              </w:r>
              <w:r w:rsidRPr="00F1348E">
                <w:rPr>
                  <w:sz w:val="20"/>
                  <w:szCs w:val="20"/>
                </w:rPr>
                <w:t xml:space="preserve"> значение бита «</w:t>
              </w:r>
              <w:r w:rsidRPr="00F1348E">
                <w:rPr>
                  <w:sz w:val="20"/>
                  <w:szCs w:val="20"/>
                  <w:lang w:val="en-US"/>
                </w:rPr>
                <w:t>RSD</w:t>
              </w:r>
              <w:r w:rsidRPr="00F1348E">
                <w:rPr>
                  <w:sz w:val="20"/>
                  <w:szCs w:val="20"/>
                </w:rPr>
                <w:t>» должно всегда быть «0».</w:t>
              </w:r>
            </w:ins>
          </w:p>
        </w:tc>
      </w:tr>
    </w:tbl>
    <w:p w14:paraId="6F5CC1A8" w14:textId="46E84099" w:rsidR="00BE4CC0" w:rsidRPr="00F1348E" w:rsidRDefault="00BE4CC0" w:rsidP="00345334">
      <w:pPr>
        <w:keepNext/>
        <w:spacing w:before="240" w:after="0" w:line="360" w:lineRule="auto"/>
        <w:ind w:firstLine="851"/>
        <w:rPr>
          <w:sz w:val="28"/>
          <w:szCs w:val="24"/>
        </w:rPr>
      </w:pPr>
      <w:r w:rsidRPr="00F1348E">
        <w:rPr>
          <w:sz w:val="28"/>
          <w:szCs w:val="24"/>
        </w:rPr>
        <w:t xml:space="preserve">Таблица </w:t>
      </w:r>
      <w:r w:rsidR="00011B4F" w:rsidRPr="00F1348E">
        <w:rPr>
          <w:sz w:val="28"/>
          <w:szCs w:val="24"/>
        </w:rPr>
        <w:t>В</w:t>
      </w:r>
      <w:r w:rsidRPr="00F1348E">
        <w:rPr>
          <w:sz w:val="28"/>
          <w:szCs w:val="24"/>
        </w:rPr>
        <w:t>2 – Код объекта данных</w:t>
      </w:r>
    </w:p>
    <w:tbl>
      <w:tblPr>
        <w:tblW w:w="77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4"/>
        <w:gridCol w:w="538"/>
        <w:gridCol w:w="539"/>
        <w:gridCol w:w="538"/>
        <w:gridCol w:w="539"/>
        <w:gridCol w:w="539"/>
      </w:tblGrid>
      <w:tr w:rsidR="0077157B" w:rsidRPr="00F1348E" w14:paraId="25C5DC9C" w14:textId="77777777" w:rsidTr="00FE2426">
        <w:trPr>
          <w:trHeight w:val="407"/>
          <w:jc w:val="center"/>
        </w:trPr>
        <w:tc>
          <w:tcPr>
            <w:tcW w:w="5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E4DD4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Наименование</w:t>
            </w: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CAB57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Побитовая матрица</w:t>
            </w:r>
          </w:p>
        </w:tc>
      </w:tr>
      <w:tr w:rsidR="0077157B" w:rsidRPr="00F1348E" w14:paraId="77037096" w14:textId="77777777" w:rsidTr="00FE2426">
        <w:trPr>
          <w:trHeight w:val="342"/>
          <w:jc w:val="center"/>
        </w:trPr>
        <w:tc>
          <w:tcPr>
            <w:tcW w:w="50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D0266" w14:textId="77777777" w:rsidR="00BE4CC0" w:rsidRPr="00F1348E" w:rsidRDefault="00BE4CC0" w:rsidP="00FE2426">
            <w:pPr>
              <w:spacing w:after="0" w:line="240" w:lineRule="auto"/>
              <w:rPr>
                <w:sz w:val="22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1BF99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216F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F526D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4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9F4CB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0D761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2</w:t>
            </w:r>
          </w:p>
        </w:tc>
      </w:tr>
      <w:tr w:rsidR="0077157B" w:rsidRPr="00F1348E" w14:paraId="272F0A98" w14:textId="77777777" w:rsidTr="00FE2426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2E37" w14:textId="77777777" w:rsidR="00BE4CC0" w:rsidRPr="00F1348E" w:rsidRDefault="00BE4CC0" w:rsidP="00FE2426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Данные о напряжении источника, напряжения на шине, частоте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0DA68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7AD3B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DAE64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7F2D8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C0B02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77157B" w:rsidRPr="00F1348E" w14:paraId="611C7873" w14:textId="77777777" w:rsidTr="00FE2426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63768" w14:textId="41E7CF81" w:rsidR="00BE4CC0" w:rsidRPr="00F1348E" w:rsidRDefault="00BE4CC0" w:rsidP="00FE2426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Фазные токи и </w:t>
            </w:r>
            <w:r w:rsidR="00A97751" w:rsidRPr="00F1348E">
              <w:rPr>
                <w:szCs w:val="24"/>
              </w:rPr>
              <w:t>признаки функционирования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86C3B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CF4B1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3FB4D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C7A02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1920A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</w:tr>
      <w:tr w:rsidR="0077157B" w:rsidRPr="00F1348E" w14:paraId="2DC94099" w14:textId="77777777" w:rsidTr="00FE2426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118" w14:textId="009A9468" w:rsidR="000F6A51" w:rsidRPr="00F1348E" w:rsidRDefault="000F6A51" w:rsidP="000F6A51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Состояние устройства (признаки функционирования)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A09CA" w14:textId="235A1403" w:rsidR="000F6A51" w:rsidRPr="00F1348E" w:rsidRDefault="000F6A51" w:rsidP="000F6A51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65C95" w14:textId="51BE876A" w:rsidR="000F6A51" w:rsidRPr="00F1348E" w:rsidRDefault="000F6A51" w:rsidP="000F6A51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A7D92" w14:textId="155DBC8F" w:rsidR="000F6A51" w:rsidRPr="00F1348E" w:rsidRDefault="000F6A51" w:rsidP="000F6A51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021C7" w14:textId="481785A0" w:rsidR="000F6A51" w:rsidRPr="00F1348E" w:rsidRDefault="000F6A51" w:rsidP="000F6A51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CC408" w14:textId="496E367F" w:rsidR="000F6A51" w:rsidRPr="00F1348E" w:rsidRDefault="000F6A51" w:rsidP="000F6A51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77157B" w:rsidRPr="00F1348E" w14:paraId="1B7F49E8" w14:textId="77777777" w:rsidTr="00FE2426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004E" w14:textId="0D1D2639" w:rsidR="000F6A51" w:rsidRPr="00F1348E" w:rsidRDefault="000F6A51" w:rsidP="000F6A51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Запрос данных об изделии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F85FB" w14:textId="377B6727" w:rsidR="000F6A51" w:rsidRPr="00F1348E" w:rsidRDefault="000F6A51" w:rsidP="000F6A51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3B943" w14:textId="143107BB" w:rsidR="000F6A51" w:rsidRPr="00F1348E" w:rsidRDefault="000F6A51" w:rsidP="000F6A51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71954" w14:textId="38024C21" w:rsidR="000F6A51" w:rsidRPr="00F1348E" w:rsidRDefault="000F6A51" w:rsidP="000F6A51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38B20" w14:textId="4B2F547F" w:rsidR="000F6A51" w:rsidRPr="00F1348E" w:rsidRDefault="000F6A51" w:rsidP="000F6A51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D1BC5" w14:textId="71C9630D" w:rsidR="000F6A51" w:rsidRPr="00F1348E" w:rsidRDefault="000F6A51" w:rsidP="000F6A51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77157B" w:rsidRPr="00F1348E" w14:paraId="29D05730" w14:textId="77777777" w:rsidTr="00FE2426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FD8C" w14:textId="06FB02E0" w:rsidR="000F6A51" w:rsidRPr="00F1348E" w:rsidRDefault="000F6A51" w:rsidP="000F6A51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Установка номера изделия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8A3B2" w14:textId="55E9DE89" w:rsidR="000F6A51" w:rsidRPr="00F1348E" w:rsidRDefault="000F6A51" w:rsidP="000F6A51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DA94" w14:textId="080B0E81" w:rsidR="000F6A51" w:rsidRPr="00F1348E" w:rsidRDefault="000F6A51" w:rsidP="000F6A51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A1D5B" w14:textId="2B383173" w:rsidR="000F6A51" w:rsidRPr="00F1348E" w:rsidRDefault="000F6A51" w:rsidP="000F6A51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511BD" w14:textId="25CDC04D" w:rsidR="000F6A51" w:rsidRPr="00F1348E" w:rsidRDefault="000F6A51" w:rsidP="000F6A51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645CA" w14:textId="6157144D" w:rsidR="000F6A51" w:rsidRPr="00F1348E" w:rsidRDefault="000F6A51" w:rsidP="000F6A51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</w:tr>
    </w:tbl>
    <w:p w14:paraId="1F0C62A9" w14:textId="4B87F115" w:rsidR="00BE4CC0" w:rsidRPr="00F1348E" w:rsidRDefault="00BE4CC0" w:rsidP="005F694E">
      <w:pPr>
        <w:pStyle w:val="af3"/>
        <w:numPr>
          <w:ilvl w:val="1"/>
          <w:numId w:val="16"/>
        </w:numPr>
        <w:tabs>
          <w:tab w:val="left" w:pos="1418"/>
        </w:tabs>
        <w:spacing w:before="240"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Частота передачи периодических и апериодических сообщений в соответствии с разделами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_Ref138677375 \r \h 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5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_Ref138677379 \r \h 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6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спецификации.</w:t>
      </w:r>
    </w:p>
    <w:p w14:paraId="43F4AEA5" w14:textId="77777777" w:rsidR="00BE4CC0" w:rsidRPr="00F1348E" w:rsidRDefault="00BE4CC0" w:rsidP="005F694E">
      <w:pPr>
        <w:pStyle w:val="af3"/>
        <w:keepNext/>
        <w:numPr>
          <w:ilvl w:val="0"/>
          <w:numId w:val="16"/>
        </w:numPr>
        <w:tabs>
          <w:tab w:val="left" w:pos="1134"/>
        </w:tabs>
        <w:spacing w:before="240"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>Передаваемые данные</w:t>
      </w:r>
    </w:p>
    <w:p w14:paraId="1CDCC00B" w14:textId="47E7DAFC" w:rsidR="00BE4CC0" w:rsidRPr="00F1348E" w:rsidRDefault="00BE4CC0" w:rsidP="005F694E">
      <w:pPr>
        <w:pStyle w:val="af3"/>
        <w:numPr>
          <w:ilvl w:val="1"/>
          <w:numId w:val="16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Формат передачи данных должен соответствовать требованиям </w:t>
      </w:r>
      <w:r w:rsidRPr="00F1348E">
        <w:rPr>
          <w:sz w:val="28"/>
          <w:szCs w:val="24"/>
        </w:rPr>
        <w:br/>
        <w:t xml:space="preserve">п. </w:t>
      </w:r>
      <w:del w:id="99" w:author="Кечин Александр Викторович" w:date="2023-07-25T15:04:00Z">
        <w:r w:rsidRPr="00F1348E" w:rsidDel="00BD3833">
          <w:rPr>
            <w:sz w:val="28"/>
            <w:szCs w:val="24"/>
          </w:rPr>
          <w:fldChar w:fldCharType="begin"/>
        </w:r>
        <w:r w:rsidRPr="00F1348E" w:rsidDel="00BD3833">
          <w:rPr>
            <w:sz w:val="28"/>
            <w:szCs w:val="24"/>
          </w:rPr>
          <w:delInstrText xml:space="preserve"> REF _Ref139304568 \r \h </w:delInstrText>
        </w:r>
        <w:r w:rsidR="0077157B" w:rsidRPr="00F1348E" w:rsidDel="00BD3833">
          <w:rPr>
            <w:sz w:val="28"/>
            <w:szCs w:val="24"/>
          </w:rPr>
          <w:delInstrText xml:space="preserve"> \* MERGEFORMAT </w:delInstrText>
        </w:r>
        <w:r w:rsidRPr="00F1348E" w:rsidDel="00BD3833">
          <w:rPr>
            <w:sz w:val="28"/>
            <w:szCs w:val="24"/>
          </w:rPr>
        </w:r>
        <w:r w:rsidRPr="00F1348E" w:rsidDel="00BD3833">
          <w:rPr>
            <w:sz w:val="28"/>
            <w:szCs w:val="24"/>
          </w:rPr>
          <w:fldChar w:fldCharType="separate"/>
        </w:r>
        <w:r w:rsidRPr="00F1348E" w:rsidDel="00BD3833">
          <w:rPr>
            <w:sz w:val="28"/>
            <w:szCs w:val="24"/>
          </w:rPr>
          <w:fldChar w:fldCharType="end"/>
        </w:r>
      </w:del>
      <w:r w:rsidR="00BD3833" w:rsidRPr="00F1348E">
        <w:rPr>
          <w:sz w:val="28"/>
          <w:szCs w:val="24"/>
        </w:rPr>
        <w:fldChar w:fldCharType="begin"/>
      </w:r>
      <w:r w:rsidR="00BD3833" w:rsidRPr="00F1348E">
        <w:rPr>
          <w:sz w:val="28"/>
          <w:szCs w:val="24"/>
        </w:rPr>
        <w:instrText xml:space="preserve"> REF _Ref141189862 \r \h </w:instrText>
      </w:r>
      <w:r w:rsidR="00BD3833" w:rsidRPr="00F1348E">
        <w:rPr>
          <w:sz w:val="28"/>
          <w:szCs w:val="24"/>
        </w:rPr>
      </w:r>
      <w:r w:rsidR="00BD3833"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7.5</w:t>
      </w:r>
      <w:r w:rsidR="00BD3833"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настоящей спецификации.</w:t>
      </w:r>
    </w:p>
    <w:p w14:paraId="5BC02024" w14:textId="4053E2D3" w:rsidR="00BE4CC0" w:rsidRPr="00F1348E" w:rsidRDefault="00BE4CC0" w:rsidP="005F694E">
      <w:pPr>
        <w:pStyle w:val="af3"/>
        <w:numPr>
          <w:ilvl w:val="1"/>
          <w:numId w:val="16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Передаваемые сообщения приведены в таблицах </w:t>
      </w:r>
      <w:r w:rsidR="00345334" w:rsidRPr="00F1348E">
        <w:rPr>
          <w:sz w:val="28"/>
          <w:szCs w:val="24"/>
        </w:rPr>
        <w:t>В</w:t>
      </w:r>
      <w:r w:rsidR="00011B4F" w:rsidRPr="00F1348E">
        <w:rPr>
          <w:sz w:val="28"/>
          <w:szCs w:val="24"/>
        </w:rPr>
        <w:t>3</w:t>
      </w:r>
      <w:r w:rsidRPr="00F1348E">
        <w:rPr>
          <w:sz w:val="28"/>
          <w:szCs w:val="24"/>
        </w:rPr>
        <w:t xml:space="preserve"> – </w:t>
      </w:r>
      <w:r w:rsidR="00345334" w:rsidRPr="00F1348E">
        <w:rPr>
          <w:sz w:val="28"/>
          <w:szCs w:val="24"/>
        </w:rPr>
        <w:t>В</w:t>
      </w:r>
      <w:r w:rsidR="00FA51F8" w:rsidRPr="00F1348E">
        <w:rPr>
          <w:sz w:val="28"/>
          <w:szCs w:val="24"/>
        </w:rPr>
        <w:t>7</w:t>
      </w:r>
      <w:r w:rsidRPr="00F1348E">
        <w:rPr>
          <w:sz w:val="28"/>
          <w:szCs w:val="24"/>
        </w:rPr>
        <w:t>.</w:t>
      </w:r>
    </w:p>
    <w:p w14:paraId="749DDD1E" w14:textId="1A4581B7" w:rsidR="00BE4CC0" w:rsidRPr="00F1348E" w:rsidRDefault="00BE4CC0" w:rsidP="00BE4CC0">
      <w:pPr>
        <w:keepNext/>
        <w:spacing w:after="0" w:line="360" w:lineRule="auto"/>
        <w:ind w:left="-142"/>
        <w:rPr>
          <w:sz w:val="28"/>
          <w:szCs w:val="28"/>
        </w:rPr>
      </w:pPr>
      <w:r w:rsidRPr="00F1348E">
        <w:rPr>
          <w:sz w:val="28"/>
          <w:szCs w:val="28"/>
        </w:rPr>
        <w:lastRenderedPageBreak/>
        <w:t xml:space="preserve">Таблица </w:t>
      </w:r>
      <w:r w:rsidR="00345334" w:rsidRPr="00F1348E">
        <w:rPr>
          <w:sz w:val="28"/>
          <w:szCs w:val="28"/>
        </w:rPr>
        <w:t>В</w:t>
      </w:r>
      <w:r w:rsidRPr="00F1348E">
        <w:rPr>
          <w:sz w:val="28"/>
          <w:szCs w:val="28"/>
        </w:rPr>
        <w:t>3 – Сообщение «Данные о напряжении источника, напряжении на шине, частоте»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4810"/>
      </w:tblGrid>
      <w:tr w:rsidR="0077157B" w:rsidRPr="00F1348E" w14:paraId="0517252A" w14:textId="77777777" w:rsidTr="00FE2426">
        <w:trPr>
          <w:jc w:val="center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6738B225" w14:textId="77777777" w:rsidR="00BE4CC0" w:rsidRPr="00F1348E" w:rsidRDefault="00BE4CC0" w:rsidP="00FE2426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r w:rsidRPr="00F1348E">
              <w:rPr>
                <w:bCs/>
                <w:sz w:val="28"/>
                <w:szCs w:val="28"/>
                <w:lang w:val="en-US"/>
              </w:rPr>
              <w:t>NOC</w:t>
            </w:r>
            <w:r w:rsidRPr="00F1348E">
              <w:rPr>
                <w:bCs/>
                <w:sz w:val="28"/>
                <w:szCs w:val="28"/>
              </w:rPr>
              <w:t xml:space="preserve"> (периодическое сообщение)</w:t>
            </w:r>
          </w:p>
        </w:tc>
      </w:tr>
      <w:tr w:rsidR="0077157B" w:rsidRPr="00F1348E" w14:paraId="2EF44337" w14:textId="77777777" w:rsidTr="00FE2426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96910" w14:textId="77777777" w:rsidR="00BE4CC0" w:rsidRPr="00F1348E" w:rsidRDefault="00BE4CC0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07C7A" w14:textId="77777777" w:rsidR="00BE4CC0" w:rsidRPr="00F1348E" w:rsidRDefault="00BE4CC0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00001</w:t>
            </w:r>
          </w:p>
        </w:tc>
      </w:tr>
      <w:tr w:rsidR="0077157B" w:rsidRPr="00F1348E" w14:paraId="2C72A39A" w14:textId="77777777" w:rsidTr="00FE2426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36839" w14:textId="77777777" w:rsidR="00BE4CC0" w:rsidRPr="00F1348E" w:rsidRDefault="00BE4CC0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824B57" w14:textId="39680D8A" w:rsidR="00BE4CC0" w:rsidRPr="00F1348E" w:rsidRDefault="00E06A08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8</w:t>
            </w:r>
            <w:r w:rsidR="00BE4CC0" w:rsidRPr="00F1348E">
              <w:rPr>
                <w:sz w:val="28"/>
                <w:szCs w:val="28"/>
              </w:rPr>
              <w:t xml:space="preserve"> байт</w:t>
            </w:r>
          </w:p>
        </w:tc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13388" w14:textId="77777777" w:rsidR="00BE4CC0" w:rsidRPr="00F1348E" w:rsidRDefault="00BE4CC0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4E942749" w14:textId="77777777" w:rsidTr="00FE2426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FB1174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D9660E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D1BE7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</w:t>
            </w:r>
          </w:p>
        </w:tc>
      </w:tr>
      <w:tr w:rsidR="0077157B" w:rsidRPr="00F1348E" w14:paraId="7938CA19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B40878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B59B1E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930C9" w14:textId="77777777" w:rsidR="00351519" w:rsidRPr="00351519" w:rsidRDefault="00BE4CC0" w:rsidP="00351519">
            <w:pPr>
              <w:spacing w:line="240" w:lineRule="auto"/>
              <w:rPr>
                <w:vanish/>
              </w:rPr>
            </w:pPr>
            <w:r w:rsidRPr="00F1348E">
              <w:rPr>
                <w:sz w:val="28"/>
                <w:szCs w:val="28"/>
              </w:rPr>
              <w:t xml:space="preserve">Напряжение фазы А на выходе </w:t>
            </w:r>
            <w:r w:rsidR="00345334" w:rsidRPr="00F1348E">
              <w:rPr>
                <w:sz w:val="28"/>
                <w:szCs w:val="28"/>
              </w:rPr>
              <w:t>генератора</w:t>
            </w:r>
            <w:r w:rsidR="003A304E" w:rsidRPr="00F1348E">
              <w:rPr>
                <w:sz w:val="28"/>
                <w:szCs w:val="28"/>
              </w:rPr>
              <w:t xml:space="preserve"> (см. табл.</w:t>
            </w:r>
            <w:r w:rsidR="003A304E" w:rsidRPr="00F1348E">
              <w:rPr>
                <w:sz w:val="28"/>
                <w:szCs w:val="28"/>
              </w:rPr>
              <w:fldChar w:fldCharType="begin"/>
            </w:r>
            <w:r w:rsidR="003A304E" w:rsidRPr="00F1348E">
              <w:rPr>
                <w:sz w:val="28"/>
                <w:szCs w:val="28"/>
              </w:rPr>
              <w:instrText xml:space="preserve"> REF _Ref136873707 \h  \* MERGEFORMAT </w:instrText>
            </w:r>
            <w:r w:rsidR="003A304E" w:rsidRPr="00F1348E">
              <w:rPr>
                <w:sz w:val="28"/>
                <w:szCs w:val="28"/>
              </w:rPr>
            </w:r>
            <w:r w:rsidR="003A304E" w:rsidRPr="00F1348E">
              <w:rPr>
                <w:sz w:val="28"/>
                <w:szCs w:val="28"/>
              </w:rPr>
              <w:fldChar w:fldCharType="separate"/>
            </w:r>
          </w:p>
          <w:p w14:paraId="370C983A" w14:textId="1CAC9E03" w:rsidR="00BE4CC0" w:rsidRPr="00F1348E" w:rsidRDefault="00351519" w:rsidP="00FE2426">
            <w:pPr>
              <w:spacing w:after="0" w:line="240" w:lineRule="auto"/>
              <w:rPr>
                <w:sz w:val="28"/>
                <w:szCs w:val="28"/>
              </w:rPr>
            </w:pPr>
            <w:r w:rsidRPr="00351519">
              <w:rPr>
                <w:vanish/>
                <w:sz w:val="28"/>
                <w:szCs w:val="28"/>
              </w:rPr>
              <w:t>Таблица</w:t>
            </w:r>
            <w:r w:rsidRPr="00351519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</w:rPr>
              <w:t>12</w:t>
            </w:r>
            <w:r w:rsidR="003A304E" w:rsidRPr="00F1348E">
              <w:rPr>
                <w:sz w:val="28"/>
                <w:szCs w:val="28"/>
              </w:rPr>
              <w:fldChar w:fldCharType="end"/>
            </w:r>
            <w:r w:rsidR="003A304E"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7094C51F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E29E7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8A5078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558A5" w14:textId="77777777" w:rsidR="00351519" w:rsidRPr="00351519" w:rsidRDefault="00BE4CC0" w:rsidP="00351519">
            <w:pPr>
              <w:spacing w:line="240" w:lineRule="auto"/>
              <w:rPr>
                <w:vanish/>
              </w:rPr>
            </w:pPr>
            <w:r w:rsidRPr="00F1348E">
              <w:rPr>
                <w:sz w:val="28"/>
                <w:szCs w:val="28"/>
              </w:rPr>
              <w:t xml:space="preserve">Напряжение фазы В на выходе </w:t>
            </w:r>
            <w:r w:rsidR="00345334" w:rsidRPr="00F1348E">
              <w:rPr>
                <w:sz w:val="28"/>
                <w:szCs w:val="28"/>
              </w:rPr>
              <w:t>генератора</w:t>
            </w:r>
            <w:r w:rsidR="003A304E" w:rsidRPr="00F1348E">
              <w:rPr>
                <w:sz w:val="28"/>
                <w:szCs w:val="28"/>
              </w:rPr>
              <w:t xml:space="preserve"> (см. табл.</w:t>
            </w:r>
            <w:r w:rsidR="003A304E" w:rsidRPr="00F1348E">
              <w:rPr>
                <w:sz w:val="28"/>
                <w:szCs w:val="28"/>
              </w:rPr>
              <w:fldChar w:fldCharType="begin"/>
            </w:r>
            <w:r w:rsidR="003A304E" w:rsidRPr="00F1348E">
              <w:rPr>
                <w:sz w:val="28"/>
                <w:szCs w:val="28"/>
              </w:rPr>
              <w:instrText xml:space="preserve"> REF _Ref136873707 \h  \* MERGEFORMAT </w:instrText>
            </w:r>
            <w:r w:rsidR="003A304E" w:rsidRPr="00F1348E">
              <w:rPr>
                <w:sz w:val="28"/>
                <w:szCs w:val="28"/>
              </w:rPr>
            </w:r>
            <w:r w:rsidR="003A304E" w:rsidRPr="00F1348E">
              <w:rPr>
                <w:sz w:val="28"/>
                <w:szCs w:val="28"/>
              </w:rPr>
              <w:fldChar w:fldCharType="separate"/>
            </w:r>
          </w:p>
          <w:p w14:paraId="5B3DE55B" w14:textId="7BDD940B" w:rsidR="00BE4CC0" w:rsidRPr="00F1348E" w:rsidRDefault="00351519" w:rsidP="00FE2426">
            <w:pPr>
              <w:spacing w:after="0" w:line="240" w:lineRule="auto"/>
              <w:rPr>
                <w:sz w:val="28"/>
                <w:szCs w:val="28"/>
              </w:rPr>
            </w:pPr>
            <w:r w:rsidRPr="00351519">
              <w:rPr>
                <w:vanish/>
                <w:sz w:val="28"/>
                <w:szCs w:val="28"/>
              </w:rPr>
              <w:t>Таблица</w:t>
            </w:r>
            <w:r w:rsidRPr="00351519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</w:rPr>
              <w:t>12</w:t>
            </w:r>
            <w:r w:rsidR="003A304E" w:rsidRPr="00F1348E">
              <w:rPr>
                <w:sz w:val="28"/>
                <w:szCs w:val="28"/>
              </w:rPr>
              <w:fldChar w:fldCharType="end"/>
            </w:r>
            <w:r w:rsidR="003A304E"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22329DDD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5B3A23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D21E91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53D0B4" w14:textId="77777777" w:rsidR="00351519" w:rsidRPr="00351519" w:rsidRDefault="00BE4CC0" w:rsidP="00351519">
            <w:pPr>
              <w:spacing w:line="240" w:lineRule="auto"/>
              <w:rPr>
                <w:vanish/>
              </w:rPr>
            </w:pPr>
            <w:r w:rsidRPr="00F1348E">
              <w:rPr>
                <w:sz w:val="28"/>
                <w:szCs w:val="28"/>
              </w:rPr>
              <w:t xml:space="preserve">Напряжение фазы С на выходе </w:t>
            </w:r>
            <w:r w:rsidR="00345334" w:rsidRPr="00F1348E">
              <w:rPr>
                <w:sz w:val="28"/>
                <w:szCs w:val="28"/>
              </w:rPr>
              <w:t>генератора</w:t>
            </w:r>
            <w:r w:rsidR="003A304E" w:rsidRPr="00F1348E">
              <w:rPr>
                <w:sz w:val="28"/>
                <w:szCs w:val="28"/>
              </w:rPr>
              <w:t xml:space="preserve"> (см. табл.</w:t>
            </w:r>
            <w:r w:rsidR="003A304E" w:rsidRPr="00F1348E">
              <w:rPr>
                <w:sz w:val="28"/>
                <w:szCs w:val="28"/>
              </w:rPr>
              <w:fldChar w:fldCharType="begin"/>
            </w:r>
            <w:r w:rsidR="003A304E" w:rsidRPr="00F1348E">
              <w:rPr>
                <w:sz w:val="28"/>
                <w:szCs w:val="28"/>
              </w:rPr>
              <w:instrText xml:space="preserve"> REF _Ref136873707 \h  \* MERGEFORMAT </w:instrText>
            </w:r>
            <w:r w:rsidR="003A304E" w:rsidRPr="00F1348E">
              <w:rPr>
                <w:sz w:val="28"/>
                <w:szCs w:val="28"/>
              </w:rPr>
            </w:r>
            <w:r w:rsidR="003A304E" w:rsidRPr="00F1348E">
              <w:rPr>
                <w:sz w:val="28"/>
                <w:szCs w:val="28"/>
              </w:rPr>
              <w:fldChar w:fldCharType="separate"/>
            </w:r>
          </w:p>
          <w:p w14:paraId="4BEB6FF3" w14:textId="782F6C42" w:rsidR="00BE4CC0" w:rsidRPr="00F1348E" w:rsidRDefault="00351519" w:rsidP="00FE2426">
            <w:pPr>
              <w:spacing w:after="0" w:line="240" w:lineRule="auto"/>
              <w:rPr>
                <w:sz w:val="28"/>
                <w:szCs w:val="28"/>
              </w:rPr>
            </w:pPr>
            <w:r w:rsidRPr="00351519">
              <w:rPr>
                <w:vanish/>
                <w:sz w:val="28"/>
                <w:szCs w:val="28"/>
              </w:rPr>
              <w:t>Таблица</w:t>
            </w:r>
            <w:r w:rsidRPr="00351519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</w:rPr>
              <w:t>12</w:t>
            </w:r>
            <w:r w:rsidR="003A304E" w:rsidRPr="00F1348E">
              <w:rPr>
                <w:sz w:val="28"/>
                <w:szCs w:val="28"/>
              </w:rPr>
              <w:fldChar w:fldCharType="end"/>
            </w:r>
            <w:r w:rsidR="003A304E"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7DBA7765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DEDFEF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419397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8F5D8" w14:textId="77777777" w:rsidR="00351519" w:rsidRPr="00351519" w:rsidRDefault="00BE4CC0" w:rsidP="00351519">
            <w:pPr>
              <w:spacing w:line="240" w:lineRule="auto"/>
              <w:rPr>
                <w:vanish/>
              </w:rPr>
            </w:pPr>
            <w:r w:rsidRPr="00F1348E">
              <w:rPr>
                <w:sz w:val="28"/>
                <w:szCs w:val="28"/>
              </w:rPr>
              <w:t>Напряжение фазы А в бортовой сети</w:t>
            </w:r>
            <w:r w:rsidR="003A304E" w:rsidRPr="00F1348E">
              <w:rPr>
                <w:sz w:val="28"/>
                <w:szCs w:val="28"/>
              </w:rPr>
              <w:t xml:space="preserve"> (см. табл.</w:t>
            </w:r>
            <w:r w:rsidR="003A304E" w:rsidRPr="00F1348E">
              <w:rPr>
                <w:sz w:val="28"/>
                <w:szCs w:val="28"/>
              </w:rPr>
              <w:fldChar w:fldCharType="begin"/>
            </w:r>
            <w:r w:rsidR="003A304E" w:rsidRPr="00F1348E">
              <w:rPr>
                <w:sz w:val="28"/>
                <w:szCs w:val="28"/>
              </w:rPr>
              <w:instrText xml:space="preserve"> REF _Ref136873707 \h  \* MERGEFORMAT </w:instrText>
            </w:r>
            <w:r w:rsidR="003A304E" w:rsidRPr="00F1348E">
              <w:rPr>
                <w:sz w:val="28"/>
                <w:szCs w:val="28"/>
              </w:rPr>
            </w:r>
            <w:r w:rsidR="003A304E" w:rsidRPr="00F1348E">
              <w:rPr>
                <w:sz w:val="28"/>
                <w:szCs w:val="28"/>
              </w:rPr>
              <w:fldChar w:fldCharType="separate"/>
            </w:r>
          </w:p>
          <w:p w14:paraId="25C7D170" w14:textId="5D657862" w:rsidR="00BE4CC0" w:rsidRPr="00F1348E" w:rsidRDefault="00351519" w:rsidP="00FE2426">
            <w:pPr>
              <w:spacing w:after="0" w:line="240" w:lineRule="auto"/>
              <w:rPr>
                <w:sz w:val="28"/>
                <w:szCs w:val="28"/>
              </w:rPr>
            </w:pPr>
            <w:r w:rsidRPr="00351519">
              <w:rPr>
                <w:vanish/>
                <w:sz w:val="28"/>
                <w:szCs w:val="28"/>
              </w:rPr>
              <w:t>Таблица</w:t>
            </w:r>
            <w:r w:rsidRPr="00351519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</w:rPr>
              <w:t>12</w:t>
            </w:r>
            <w:r w:rsidR="003A304E" w:rsidRPr="00F1348E">
              <w:rPr>
                <w:sz w:val="28"/>
                <w:szCs w:val="28"/>
              </w:rPr>
              <w:fldChar w:fldCharType="end"/>
            </w:r>
            <w:r w:rsidR="003A304E"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5B76C7F7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3695B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6DB813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5371E5" w14:textId="77777777" w:rsidR="00351519" w:rsidRPr="00351519" w:rsidRDefault="00BE4CC0" w:rsidP="00351519">
            <w:pPr>
              <w:spacing w:line="240" w:lineRule="auto"/>
              <w:rPr>
                <w:vanish/>
              </w:rPr>
            </w:pPr>
            <w:r w:rsidRPr="00F1348E">
              <w:rPr>
                <w:sz w:val="28"/>
                <w:szCs w:val="28"/>
              </w:rPr>
              <w:t xml:space="preserve">Напряжение фазы В </w:t>
            </w:r>
            <w:proofErr w:type="spellStart"/>
            <w:r w:rsidRPr="00F1348E">
              <w:rPr>
                <w:sz w:val="28"/>
                <w:szCs w:val="28"/>
              </w:rPr>
              <w:t>в</w:t>
            </w:r>
            <w:proofErr w:type="spellEnd"/>
            <w:r w:rsidRPr="00F1348E">
              <w:rPr>
                <w:sz w:val="28"/>
                <w:szCs w:val="28"/>
              </w:rPr>
              <w:t xml:space="preserve"> бортовой сети</w:t>
            </w:r>
            <w:r w:rsidR="003A304E" w:rsidRPr="00F1348E">
              <w:rPr>
                <w:sz w:val="28"/>
                <w:szCs w:val="28"/>
              </w:rPr>
              <w:t xml:space="preserve"> (см. табл.</w:t>
            </w:r>
            <w:r w:rsidR="003A304E" w:rsidRPr="00F1348E">
              <w:rPr>
                <w:sz w:val="28"/>
                <w:szCs w:val="28"/>
              </w:rPr>
              <w:fldChar w:fldCharType="begin"/>
            </w:r>
            <w:r w:rsidR="003A304E" w:rsidRPr="00F1348E">
              <w:rPr>
                <w:sz w:val="28"/>
                <w:szCs w:val="28"/>
              </w:rPr>
              <w:instrText xml:space="preserve"> REF _Ref136873707 \h  \* MERGEFORMAT </w:instrText>
            </w:r>
            <w:r w:rsidR="003A304E" w:rsidRPr="00F1348E">
              <w:rPr>
                <w:sz w:val="28"/>
                <w:szCs w:val="28"/>
              </w:rPr>
            </w:r>
            <w:r w:rsidR="003A304E" w:rsidRPr="00F1348E">
              <w:rPr>
                <w:sz w:val="28"/>
                <w:szCs w:val="28"/>
              </w:rPr>
              <w:fldChar w:fldCharType="separate"/>
            </w:r>
          </w:p>
          <w:p w14:paraId="053BA006" w14:textId="5680A837" w:rsidR="00BE4CC0" w:rsidRPr="00F1348E" w:rsidRDefault="00351519" w:rsidP="00FE2426">
            <w:pPr>
              <w:spacing w:after="0" w:line="240" w:lineRule="auto"/>
              <w:rPr>
                <w:sz w:val="28"/>
                <w:szCs w:val="28"/>
              </w:rPr>
            </w:pPr>
            <w:r w:rsidRPr="00351519">
              <w:rPr>
                <w:vanish/>
                <w:sz w:val="28"/>
                <w:szCs w:val="28"/>
              </w:rPr>
              <w:t>Таблица</w:t>
            </w:r>
            <w:r w:rsidRPr="00351519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</w:rPr>
              <w:t>12</w:t>
            </w:r>
            <w:r w:rsidR="003A304E" w:rsidRPr="00F1348E">
              <w:rPr>
                <w:sz w:val="28"/>
                <w:szCs w:val="28"/>
              </w:rPr>
              <w:fldChar w:fldCharType="end"/>
            </w:r>
            <w:r w:rsidR="003A304E"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4BF52855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E23B00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FE5AE5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890A63" w14:textId="77777777" w:rsidR="00351519" w:rsidRPr="00351519" w:rsidRDefault="00BE4CC0" w:rsidP="00351519">
            <w:pPr>
              <w:spacing w:line="240" w:lineRule="auto"/>
              <w:rPr>
                <w:vanish/>
              </w:rPr>
            </w:pPr>
            <w:r w:rsidRPr="00F1348E">
              <w:rPr>
                <w:sz w:val="28"/>
                <w:szCs w:val="28"/>
              </w:rPr>
              <w:t>Напряжение фазы С в бортовой сети</w:t>
            </w:r>
            <w:r w:rsidR="003A304E" w:rsidRPr="00F1348E">
              <w:rPr>
                <w:sz w:val="28"/>
                <w:szCs w:val="28"/>
              </w:rPr>
              <w:t xml:space="preserve"> (см. табл.</w:t>
            </w:r>
            <w:r w:rsidR="003A304E" w:rsidRPr="00F1348E">
              <w:rPr>
                <w:sz w:val="28"/>
                <w:szCs w:val="28"/>
              </w:rPr>
              <w:fldChar w:fldCharType="begin"/>
            </w:r>
            <w:r w:rsidR="003A304E" w:rsidRPr="00F1348E">
              <w:rPr>
                <w:sz w:val="28"/>
                <w:szCs w:val="28"/>
              </w:rPr>
              <w:instrText xml:space="preserve"> REF _Ref136873707 \h  \* MERGEFORMAT </w:instrText>
            </w:r>
            <w:r w:rsidR="003A304E" w:rsidRPr="00F1348E">
              <w:rPr>
                <w:sz w:val="28"/>
                <w:szCs w:val="28"/>
              </w:rPr>
            </w:r>
            <w:r w:rsidR="003A304E" w:rsidRPr="00F1348E">
              <w:rPr>
                <w:sz w:val="28"/>
                <w:szCs w:val="28"/>
              </w:rPr>
              <w:fldChar w:fldCharType="separate"/>
            </w:r>
          </w:p>
          <w:p w14:paraId="3BF1F29C" w14:textId="023B1F86" w:rsidR="00BE4CC0" w:rsidRPr="00F1348E" w:rsidRDefault="00351519" w:rsidP="00FE2426">
            <w:pPr>
              <w:spacing w:after="0" w:line="240" w:lineRule="auto"/>
              <w:rPr>
                <w:sz w:val="28"/>
                <w:szCs w:val="28"/>
              </w:rPr>
            </w:pPr>
            <w:r w:rsidRPr="00351519">
              <w:rPr>
                <w:vanish/>
                <w:sz w:val="28"/>
                <w:szCs w:val="28"/>
              </w:rPr>
              <w:t>Таблица</w:t>
            </w:r>
            <w:r w:rsidRPr="00351519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</w:rPr>
              <w:t>12</w:t>
            </w:r>
            <w:r w:rsidR="003A304E" w:rsidRPr="00F1348E">
              <w:rPr>
                <w:sz w:val="28"/>
                <w:szCs w:val="28"/>
              </w:rPr>
              <w:fldChar w:fldCharType="end"/>
            </w:r>
            <w:r w:rsidR="003A304E"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3112BA78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920AB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70727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A7EFCC7" w14:textId="77777777" w:rsidR="00351519" w:rsidRPr="00351519" w:rsidRDefault="00BE4CC0" w:rsidP="00351519">
            <w:pPr>
              <w:spacing w:line="240" w:lineRule="auto"/>
              <w:rPr>
                <w:vanish/>
              </w:rPr>
            </w:pPr>
            <w:r w:rsidRPr="00F1348E">
              <w:rPr>
                <w:sz w:val="28"/>
                <w:szCs w:val="28"/>
              </w:rPr>
              <w:t>Частота генерируемого напряжения</w:t>
            </w:r>
            <w:r w:rsidR="003A304E" w:rsidRPr="00F1348E">
              <w:rPr>
                <w:sz w:val="28"/>
                <w:szCs w:val="28"/>
              </w:rPr>
              <w:t xml:space="preserve"> (см. табл.</w:t>
            </w:r>
            <w:r w:rsidR="003A304E" w:rsidRPr="00F1348E">
              <w:rPr>
                <w:sz w:val="28"/>
                <w:szCs w:val="28"/>
              </w:rPr>
              <w:fldChar w:fldCharType="begin"/>
            </w:r>
            <w:r w:rsidR="003A304E" w:rsidRPr="00F1348E">
              <w:rPr>
                <w:sz w:val="28"/>
                <w:szCs w:val="28"/>
              </w:rPr>
              <w:instrText xml:space="preserve"> REF _Ref136873707 \h  \* MERGEFORMAT </w:instrText>
            </w:r>
            <w:r w:rsidR="003A304E" w:rsidRPr="00F1348E">
              <w:rPr>
                <w:sz w:val="28"/>
                <w:szCs w:val="28"/>
              </w:rPr>
            </w:r>
            <w:r w:rsidR="003A304E" w:rsidRPr="00F1348E">
              <w:rPr>
                <w:sz w:val="28"/>
                <w:szCs w:val="28"/>
              </w:rPr>
              <w:fldChar w:fldCharType="separate"/>
            </w:r>
          </w:p>
          <w:p w14:paraId="3AAA4480" w14:textId="20E5C182" w:rsidR="00BE4CC0" w:rsidRPr="00F1348E" w:rsidRDefault="00351519" w:rsidP="00FE2426">
            <w:pPr>
              <w:spacing w:after="0" w:line="240" w:lineRule="auto"/>
              <w:rPr>
                <w:sz w:val="28"/>
                <w:szCs w:val="28"/>
              </w:rPr>
            </w:pPr>
            <w:r w:rsidRPr="00351519">
              <w:rPr>
                <w:vanish/>
                <w:sz w:val="28"/>
                <w:szCs w:val="28"/>
              </w:rPr>
              <w:t>Таблица</w:t>
            </w:r>
            <w:r w:rsidRPr="00351519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</w:rPr>
              <w:t>12</w:t>
            </w:r>
            <w:r w:rsidR="003A304E" w:rsidRPr="00F1348E">
              <w:rPr>
                <w:sz w:val="28"/>
                <w:szCs w:val="28"/>
              </w:rPr>
              <w:fldChar w:fldCharType="end"/>
            </w:r>
            <w:r w:rsidR="003A304E"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73120A7F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884A83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7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50EB" w14:textId="77777777" w:rsidR="00BE4CC0" w:rsidRPr="00F1348E" w:rsidRDefault="00BE4CC0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00C3A" w14:textId="77777777" w:rsidR="00BE4CC0" w:rsidRPr="00F1348E" w:rsidRDefault="00BE4CC0" w:rsidP="00FE24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57E018B2" w14:textId="6A505A28" w:rsidR="00BE4CC0" w:rsidRPr="00F1348E" w:rsidRDefault="00BE4CC0" w:rsidP="00A97751">
      <w:pPr>
        <w:keepNext/>
        <w:spacing w:after="0" w:line="360" w:lineRule="auto"/>
        <w:ind w:left="-142"/>
        <w:rPr>
          <w:sz w:val="28"/>
          <w:szCs w:val="28"/>
        </w:rPr>
      </w:pPr>
      <w:r w:rsidRPr="00F1348E">
        <w:rPr>
          <w:sz w:val="28"/>
          <w:szCs w:val="28"/>
        </w:rPr>
        <w:t xml:space="preserve">Таблица </w:t>
      </w:r>
      <w:r w:rsidR="00A97751" w:rsidRPr="00F1348E">
        <w:rPr>
          <w:sz w:val="28"/>
          <w:szCs w:val="28"/>
        </w:rPr>
        <w:t>В</w:t>
      </w:r>
      <w:r w:rsidRPr="00F1348E">
        <w:rPr>
          <w:sz w:val="28"/>
          <w:szCs w:val="28"/>
        </w:rPr>
        <w:t xml:space="preserve">4 – Сообщение «Фазные токи и </w:t>
      </w:r>
      <w:r w:rsidR="000F6A51" w:rsidRPr="00F1348E">
        <w:rPr>
          <w:sz w:val="28"/>
          <w:szCs w:val="28"/>
        </w:rPr>
        <w:t>признаки функционирования</w:t>
      </w:r>
      <w:r w:rsidRPr="00F1348E">
        <w:rPr>
          <w:sz w:val="28"/>
          <w:szCs w:val="28"/>
        </w:rPr>
        <w:t>»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4810"/>
      </w:tblGrid>
      <w:tr w:rsidR="0077157B" w:rsidRPr="00F1348E" w14:paraId="30C8387E" w14:textId="77777777" w:rsidTr="00FE2426">
        <w:trPr>
          <w:jc w:val="center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4B204A1E" w14:textId="4E7206D1" w:rsidR="00BE4CC0" w:rsidRPr="00F1348E" w:rsidRDefault="00BE4CC0" w:rsidP="00A97751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r w:rsidR="000F6A51" w:rsidRPr="00F1348E">
              <w:rPr>
                <w:bCs/>
                <w:sz w:val="28"/>
                <w:szCs w:val="28"/>
                <w:lang w:val="en-US"/>
              </w:rPr>
              <w:t>EEC</w:t>
            </w:r>
            <w:r w:rsidR="000F6A51" w:rsidRPr="00F1348E">
              <w:rPr>
                <w:bCs/>
                <w:sz w:val="28"/>
                <w:szCs w:val="28"/>
              </w:rPr>
              <w:t xml:space="preserve"> (апериодическое) или </w:t>
            </w:r>
            <w:r w:rsidRPr="00F1348E">
              <w:rPr>
                <w:bCs/>
                <w:sz w:val="28"/>
                <w:szCs w:val="28"/>
                <w:lang w:val="en-US"/>
              </w:rPr>
              <w:t>NOC</w:t>
            </w:r>
            <w:r w:rsidRPr="00F1348E">
              <w:rPr>
                <w:bCs/>
                <w:sz w:val="28"/>
                <w:szCs w:val="28"/>
              </w:rPr>
              <w:t xml:space="preserve"> (периодическое сообщение)</w:t>
            </w:r>
          </w:p>
        </w:tc>
      </w:tr>
      <w:tr w:rsidR="0077157B" w:rsidRPr="00F1348E" w14:paraId="1ACFA336" w14:textId="77777777" w:rsidTr="00FE2426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BFA37" w14:textId="77777777" w:rsidR="00BE4CC0" w:rsidRPr="00F1348E" w:rsidRDefault="00BE4CC0" w:rsidP="00A97751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ACB8D" w14:textId="77777777" w:rsidR="00BE4CC0" w:rsidRPr="00F1348E" w:rsidRDefault="00BE4CC0" w:rsidP="00A97751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00010</w:t>
            </w:r>
          </w:p>
        </w:tc>
      </w:tr>
      <w:tr w:rsidR="0077157B" w:rsidRPr="00F1348E" w14:paraId="7C270E4A" w14:textId="77777777" w:rsidTr="00FE2426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B510EE" w14:textId="77777777" w:rsidR="00BE4CC0" w:rsidRPr="00F1348E" w:rsidRDefault="00BE4CC0" w:rsidP="00A97751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74AC8" w14:textId="0CED6BA2" w:rsidR="00BE4CC0" w:rsidRPr="00F1348E" w:rsidRDefault="00E06A08" w:rsidP="00A97751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7</w:t>
            </w:r>
            <w:r w:rsidR="00BE4CC0" w:rsidRPr="00F1348E">
              <w:rPr>
                <w:sz w:val="28"/>
                <w:szCs w:val="28"/>
              </w:rPr>
              <w:t xml:space="preserve"> байт</w:t>
            </w:r>
          </w:p>
        </w:tc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DCD011" w14:textId="77777777" w:rsidR="00BE4CC0" w:rsidRPr="00F1348E" w:rsidRDefault="00BE4CC0" w:rsidP="00A97751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0BBC36C4" w14:textId="77777777" w:rsidTr="00FE2426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5C1F3A" w14:textId="77777777" w:rsidR="00BE4CC0" w:rsidRPr="00F1348E" w:rsidRDefault="00BE4CC0" w:rsidP="00A97751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26AEBD" w14:textId="77777777" w:rsidR="00BE4CC0" w:rsidRPr="00F1348E" w:rsidRDefault="00BE4CC0" w:rsidP="00A97751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0A6B1E" w14:textId="77777777" w:rsidR="00BE4CC0" w:rsidRPr="00F1348E" w:rsidRDefault="00BE4CC0" w:rsidP="00A97751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</w:t>
            </w:r>
          </w:p>
        </w:tc>
      </w:tr>
      <w:tr w:rsidR="0077157B" w:rsidRPr="00F1348E" w14:paraId="31551C99" w14:textId="77777777" w:rsidTr="00FE2426">
        <w:trPr>
          <w:trHeight w:val="330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3F5C6AB" w14:textId="2270E6E9" w:rsidR="000F6A51" w:rsidRPr="00F1348E" w:rsidRDefault="000F6A51" w:rsidP="000F6A51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3433F" w14:textId="0FC244E8" w:rsidR="000F6A51" w:rsidRPr="00F1348E" w:rsidRDefault="000F6A51" w:rsidP="000F6A51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1C79969" w14:textId="4ED70386" w:rsidR="000F6A51" w:rsidRPr="00F1348E" w:rsidRDefault="001A6F3D" w:rsidP="000F6A51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Подключение </w:t>
            </w:r>
            <w:r w:rsidR="00334F8F" w:rsidRPr="00F1348E">
              <w:rPr>
                <w:sz w:val="28"/>
                <w:szCs w:val="28"/>
              </w:rPr>
              <w:t>ГСР</w:t>
            </w:r>
            <w:r w:rsidRPr="00F1348E">
              <w:rPr>
                <w:sz w:val="28"/>
                <w:szCs w:val="28"/>
              </w:rPr>
              <w:t xml:space="preserve"> к сети (1 – подключен, 0 – отключен)</w:t>
            </w:r>
          </w:p>
        </w:tc>
      </w:tr>
      <w:tr w:rsidR="0077157B" w:rsidRPr="00F1348E" w14:paraId="5ED48E77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F8360BB" w14:textId="77777777" w:rsidR="001A6F3D" w:rsidRPr="00F1348E" w:rsidRDefault="001A6F3D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2C9F6" w14:textId="4CDB6F7E" w:rsidR="001A6F3D" w:rsidRPr="00F1348E" w:rsidRDefault="001A6F3D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7AACF04" w14:textId="55D757A2" w:rsidR="001A6F3D" w:rsidRPr="00F1348E" w:rsidRDefault="001A6F3D" w:rsidP="001A6F3D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Исправность канала в целом (1 – исправен, 0 – </w:t>
            </w:r>
            <w:r w:rsidR="00811705" w:rsidRPr="00F1348E">
              <w:rPr>
                <w:sz w:val="28"/>
                <w:szCs w:val="28"/>
              </w:rPr>
              <w:t>отказ)</w:t>
            </w:r>
          </w:p>
        </w:tc>
      </w:tr>
      <w:tr w:rsidR="0077157B" w:rsidRPr="00F1348E" w14:paraId="63AAF49A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BB3B77C" w14:textId="77777777" w:rsidR="001A6F3D" w:rsidRPr="00F1348E" w:rsidRDefault="001A6F3D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2C698" w14:textId="1951015A" w:rsidR="001A6F3D" w:rsidRPr="00F1348E" w:rsidRDefault="001A6F3D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1D9980D" w14:textId="2F029915" w:rsidR="001A6F3D" w:rsidRPr="00F1348E" w:rsidRDefault="001A6F3D" w:rsidP="001A6F3D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Исправность ГСР-40ПЧ12</w:t>
            </w:r>
            <w:r w:rsidR="00811705" w:rsidRPr="00F1348E">
              <w:rPr>
                <w:sz w:val="28"/>
                <w:szCs w:val="28"/>
              </w:rPr>
              <w:t xml:space="preserve"> (1 – исправен, 0 – отказ)</w:t>
            </w:r>
          </w:p>
        </w:tc>
      </w:tr>
      <w:tr w:rsidR="0077157B" w:rsidRPr="00F1348E" w14:paraId="1934CD1F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CFE1957" w14:textId="77777777" w:rsidR="001A6F3D" w:rsidRPr="00F1348E" w:rsidRDefault="001A6F3D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EDF44" w14:textId="53ADA599" w:rsidR="001A6F3D" w:rsidRPr="00F1348E" w:rsidRDefault="001A6F3D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A682A8A" w14:textId="3FDD7C9E" w:rsidR="001A6F3D" w:rsidRPr="00F1348E" w:rsidRDefault="001A6F3D" w:rsidP="001A6F3D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Исправность БРЗУ</w:t>
            </w:r>
            <w:r w:rsidR="00811705" w:rsidRPr="00F1348E">
              <w:rPr>
                <w:sz w:val="28"/>
                <w:szCs w:val="28"/>
              </w:rPr>
              <w:t xml:space="preserve"> (1 – исправен, 0 – отказ)</w:t>
            </w:r>
          </w:p>
        </w:tc>
      </w:tr>
      <w:tr w:rsidR="0077157B" w:rsidRPr="00F1348E" w14:paraId="2858A22B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3BCD2F4" w14:textId="77777777" w:rsidR="001A6F3D" w:rsidRPr="00F1348E" w:rsidRDefault="001A6F3D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57B28" w14:textId="47B6B87F" w:rsidR="001A6F3D" w:rsidRPr="00F1348E" w:rsidRDefault="001A6F3D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D82A74A" w14:textId="11B792BF" w:rsidR="001A6F3D" w:rsidRPr="00F1348E" w:rsidRDefault="001A6F3D" w:rsidP="001A6F3D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Исправность</w:t>
            </w:r>
            <w:r w:rsidRPr="00F1348E">
              <w:rPr>
                <w:sz w:val="28"/>
                <w:szCs w:val="28"/>
                <w:lang w:val="en-US"/>
              </w:rPr>
              <w:t xml:space="preserve"> </w:t>
            </w:r>
            <w:r w:rsidRPr="00F1348E">
              <w:rPr>
                <w:sz w:val="28"/>
                <w:szCs w:val="28"/>
              </w:rPr>
              <w:t>БТТ</w:t>
            </w:r>
            <w:r w:rsidR="003A304E" w:rsidRPr="00F1348E">
              <w:rPr>
                <w:sz w:val="28"/>
                <w:szCs w:val="28"/>
              </w:rPr>
              <w:t xml:space="preserve"> </w:t>
            </w:r>
            <w:r w:rsidR="00811705" w:rsidRPr="00F1348E">
              <w:rPr>
                <w:sz w:val="28"/>
                <w:szCs w:val="28"/>
              </w:rPr>
              <w:t>(1 – исправен, 0 – отказ)</w:t>
            </w:r>
          </w:p>
        </w:tc>
      </w:tr>
      <w:tr w:rsidR="0077157B" w:rsidRPr="00F1348E" w14:paraId="13771F78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0A230B3" w14:textId="77777777" w:rsidR="001A6F3D" w:rsidRPr="00F1348E" w:rsidRDefault="001A6F3D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32902" w14:textId="47D0B8C7" w:rsidR="001A6F3D" w:rsidRPr="00F1348E" w:rsidRDefault="001A6F3D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AB8ED5F" w14:textId="2A67BC2F" w:rsidR="001A6F3D" w:rsidRPr="00F1348E" w:rsidRDefault="001A6F3D" w:rsidP="001A6F3D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Обрыв фазы или нейтрального проводника</w:t>
            </w:r>
            <w:r w:rsidR="003A304E" w:rsidRPr="00F1348E">
              <w:rPr>
                <w:sz w:val="28"/>
                <w:szCs w:val="28"/>
              </w:rPr>
              <w:t xml:space="preserve"> (1 – обрыв, 0 – нет обрыва)</w:t>
            </w:r>
          </w:p>
        </w:tc>
      </w:tr>
      <w:tr w:rsidR="0077157B" w:rsidRPr="00F1348E" w14:paraId="0B9A0187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DB3F4E2" w14:textId="77777777" w:rsidR="001A6F3D" w:rsidRPr="00F1348E" w:rsidRDefault="001A6F3D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62C5C" w14:textId="2D4D7F90" w:rsidR="001A6F3D" w:rsidRPr="00F1348E" w:rsidRDefault="001A6F3D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CA0B059" w14:textId="7DC01E42" w:rsidR="001A6F3D" w:rsidRPr="00F1348E" w:rsidRDefault="007E3F0D" w:rsidP="001A6F3D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Короткое замыкание фазы</w:t>
            </w:r>
            <w:r w:rsidR="00334F8F" w:rsidRPr="00F1348E">
              <w:rPr>
                <w:sz w:val="28"/>
                <w:szCs w:val="28"/>
              </w:rPr>
              <w:t xml:space="preserve"> ГСР</w:t>
            </w:r>
            <w:r w:rsidR="003A304E" w:rsidRPr="00F1348E">
              <w:rPr>
                <w:sz w:val="28"/>
                <w:szCs w:val="28"/>
              </w:rPr>
              <w:t xml:space="preserve"> </w:t>
            </w:r>
            <w:r w:rsidRPr="00F1348E">
              <w:rPr>
                <w:sz w:val="28"/>
                <w:szCs w:val="28"/>
              </w:rPr>
              <w:t>(1 – КЗ, 0 – нет КЗ)</w:t>
            </w:r>
          </w:p>
        </w:tc>
      </w:tr>
      <w:tr w:rsidR="0077157B" w:rsidRPr="00F1348E" w14:paraId="1A8CC3A3" w14:textId="77777777" w:rsidTr="001A6F3D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B9B01" w14:textId="77777777" w:rsidR="001A6F3D" w:rsidRPr="00F1348E" w:rsidRDefault="001A6F3D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647B6" w14:textId="112385EA" w:rsidR="001A6F3D" w:rsidRPr="00F1348E" w:rsidRDefault="001A6F3D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6F9DC7E" w14:textId="7C4B74D8" w:rsidR="001A6F3D" w:rsidRPr="00F1348E" w:rsidRDefault="001A6F3D" w:rsidP="001A6F3D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Короткое замыкание в сети</w:t>
            </w:r>
            <w:r w:rsidR="003A304E" w:rsidRPr="00F1348E">
              <w:rPr>
                <w:sz w:val="28"/>
                <w:szCs w:val="28"/>
              </w:rPr>
              <w:t xml:space="preserve"> (1 – КЗ, 0 – нет КЗ)</w:t>
            </w:r>
          </w:p>
        </w:tc>
      </w:tr>
      <w:tr w:rsidR="0077157B" w:rsidRPr="00F1348E" w14:paraId="275FEB34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DC103" w14:textId="1B4861B9" w:rsidR="001A6F3D" w:rsidRPr="00F1348E" w:rsidRDefault="00E501B9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278B1" w14:textId="77777777" w:rsidR="001A6F3D" w:rsidRPr="00F1348E" w:rsidRDefault="001A6F3D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949F9E4" w14:textId="77777777" w:rsidR="00351519" w:rsidRPr="00351519" w:rsidRDefault="001A6F3D" w:rsidP="00351519">
            <w:pPr>
              <w:keepNext/>
              <w:spacing w:line="240" w:lineRule="auto"/>
              <w:rPr>
                <w:vanish/>
              </w:rPr>
            </w:pPr>
            <w:r w:rsidRPr="00F1348E">
              <w:rPr>
                <w:sz w:val="28"/>
                <w:szCs w:val="28"/>
              </w:rPr>
              <w:t>Ток фазы А генератора</w:t>
            </w:r>
            <w:r w:rsidR="003A304E" w:rsidRPr="00F1348E">
              <w:rPr>
                <w:sz w:val="28"/>
                <w:szCs w:val="28"/>
              </w:rPr>
              <w:t xml:space="preserve"> (см. табл.</w:t>
            </w:r>
            <w:r w:rsidR="003A304E" w:rsidRPr="00F1348E">
              <w:rPr>
                <w:sz w:val="28"/>
                <w:szCs w:val="28"/>
              </w:rPr>
              <w:fldChar w:fldCharType="begin"/>
            </w:r>
            <w:r w:rsidR="003A304E" w:rsidRPr="00F1348E">
              <w:rPr>
                <w:sz w:val="28"/>
                <w:szCs w:val="28"/>
              </w:rPr>
              <w:instrText xml:space="preserve"> REF _Ref136873707 \h  \* MERGEFORMAT </w:instrText>
            </w:r>
            <w:r w:rsidR="003A304E" w:rsidRPr="00F1348E">
              <w:rPr>
                <w:sz w:val="28"/>
                <w:szCs w:val="28"/>
              </w:rPr>
            </w:r>
            <w:r w:rsidR="003A304E" w:rsidRPr="00F1348E">
              <w:rPr>
                <w:sz w:val="28"/>
                <w:szCs w:val="28"/>
              </w:rPr>
              <w:fldChar w:fldCharType="separate"/>
            </w:r>
          </w:p>
          <w:p w14:paraId="3E4CE7A8" w14:textId="2FD71F2E" w:rsidR="001A6F3D" w:rsidRPr="00F1348E" w:rsidRDefault="00351519" w:rsidP="001A6F3D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351519">
              <w:rPr>
                <w:vanish/>
                <w:sz w:val="28"/>
                <w:szCs w:val="28"/>
              </w:rPr>
              <w:t>Таблица</w:t>
            </w:r>
            <w:r w:rsidRPr="00351519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</w:rPr>
              <w:t>12</w:t>
            </w:r>
            <w:r w:rsidR="003A304E" w:rsidRPr="00F1348E">
              <w:rPr>
                <w:sz w:val="28"/>
                <w:szCs w:val="28"/>
              </w:rPr>
              <w:fldChar w:fldCharType="end"/>
            </w:r>
            <w:r w:rsidR="003A304E"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256E9EEB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CEF532" w14:textId="364EEDB8" w:rsidR="001A6F3D" w:rsidRPr="00F1348E" w:rsidRDefault="00E501B9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A147B3" w14:textId="77777777" w:rsidR="001A6F3D" w:rsidRPr="00F1348E" w:rsidRDefault="001A6F3D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484AE9" w14:textId="77777777" w:rsidR="001A6F3D" w:rsidRPr="00F1348E" w:rsidRDefault="001A6F3D" w:rsidP="001A6F3D">
            <w:pPr>
              <w:keepNext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7157B" w:rsidRPr="00F1348E" w14:paraId="44B125AA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361C8" w14:textId="30D2EA28" w:rsidR="001A6F3D" w:rsidRPr="00F1348E" w:rsidRDefault="00E501B9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B0948" w14:textId="77777777" w:rsidR="001A6F3D" w:rsidRPr="00F1348E" w:rsidRDefault="001A6F3D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BA76AF5" w14:textId="77777777" w:rsidR="00351519" w:rsidRPr="00351519" w:rsidRDefault="001A6F3D" w:rsidP="00351519">
            <w:pPr>
              <w:keepNext/>
              <w:spacing w:line="240" w:lineRule="auto"/>
              <w:rPr>
                <w:vanish/>
              </w:rPr>
            </w:pPr>
            <w:r w:rsidRPr="00F1348E">
              <w:rPr>
                <w:sz w:val="28"/>
                <w:szCs w:val="28"/>
              </w:rPr>
              <w:t>Ток фазы В генератора</w:t>
            </w:r>
            <w:r w:rsidR="003A304E" w:rsidRPr="00F1348E">
              <w:rPr>
                <w:sz w:val="28"/>
                <w:szCs w:val="28"/>
              </w:rPr>
              <w:t xml:space="preserve"> (см. табл.</w:t>
            </w:r>
            <w:r w:rsidR="003A304E" w:rsidRPr="00F1348E">
              <w:rPr>
                <w:sz w:val="28"/>
                <w:szCs w:val="28"/>
              </w:rPr>
              <w:fldChar w:fldCharType="begin"/>
            </w:r>
            <w:r w:rsidR="003A304E" w:rsidRPr="00F1348E">
              <w:rPr>
                <w:sz w:val="28"/>
                <w:szCs w:val="28"/>
              </w:rPr>
              <w:instrText xml:space="preserve"> REF _Ref136873707 \h  \* MERGEFORMAT </w:instrText>
            </w:r>
            <w:r w:rsidR="003A304E" w:rsidRPr="00F1348E">
              <w:rPr>
                <w:sz w:val="28"/>
                <w:szCs w:val="28"/>
              </w:rPr>
            </w:r>
            <w:r w:rsidR="003A304E" w:rsidRPr="00F1348E">
              <w:rPr>
                <w:sz w:val="28"/>
                <w:szCs w:val="28"/>
              </w:rPr>
              <w:fldChar w:fldCharType="separate"/>
            </w:r>
          </w:p>
          <w:p w14:paraId="3E7FB78B" w14:textId="01CC05E6" w:rsidR="001A6F3D" w:rsidRPr="00F1348E" w:rsidRDefault="00351519" w:rsidP="001A6F3D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351519">
              <w:rPr>
                <w:vanish/>
                <w:sz w:val="28"/>
                <w:szCs w:val="28"/>
              </w:rPr>
              <w:t>Таблица</w:t>
            </w:r>
            <w:r w:rsidRPr="00351519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</w:rPr>
              <w:t>12</w:t>
            </w:r>
            <w:r w:rsidR="003A304E" w:rsidRPr="00F1348E">
              <w:rPr>
                <w:sz w:val="28"/>
                <w:szCs w:val="28"/>
              </w:rPr>
              <w:fldChar w:fldCharType="end"/>
            </w:r>
            <w:r w:rsidR="003A304E"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1D8F6EE8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EC040" w14:textId="60145809" w:rsidR="001A6F3D" w:rsidRPr="00F1348E" w:rsidRDefault="00E501B9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223AC0" w14:textId="77777777" w:rsidR="001A6F3D" w:rsidRPr="00F1348E" w:rsidRDefault="001A6F3D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34E059" w14:textId="77777777" w:rsidR="001A6F3D" w:rsidRPr="00F1348E" w:rsidRDefault="001A6F3D" w:rsidP="001A6F3D">
            <w:pPr>
              <w:keepNext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7157B" w:rsidRPr="00F1348E" w14:paraId="42152EC9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E7314" w14:textId="2901743B" w:rsidR="001A6F3D" w:rsidRPr="00F1348E" w:rsidRDefault="00E501B9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193F8" w14:textId="77777777" w:rsidR="001A6F3D" w:rsidRPr="00F1348E" w:rsidRDefault="001A6F3D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3EA8294" w14:textId="77777777" w:rsidR="00351519" w:rsidRPr="00351519" w:rsidRDefault="001A6F3D" w:rsidP="00351519">
            <w:pPr>
              <w:keepNext/>
              <w:spacing w:line="240" w:lineRule="auto"/>
              <w:rPr>
                <w:vanish/>
              </w:rPr>
            </w:pPr>
            <w:r w:rsidRPr="00F1348E">
              <w:rPr>
                <w:sz w:val="28"/>
                <w:szCs w:val="28"/>
              </w:rPr>
              <w:t xml:space="preserve">Ток фазы </w:t>
            </w:r>
            <w:r w:rsidR="003A304E" w:rsidRPr="00F1348E">
              <w:rPr>
                <w:sz w:val="28"/>
                <w:szCs w:val="28"/>
                <w:lang w:val="en-US"/>
              </w:rPr>
              <w:t>C</w:t>
            </w:r>
            <w:r w:rsidRPr="00F1348E">
              <w:rPr>
                <w:sz w:val="28"/>
                <w:szCs w:val="28"/>
              </w:rPr>
              <w:t xml:space="preserve"> генератора</w:t>
            </w:r>
            <w:r w:rsidR="003A304E" w:rsidRPr="00F1348E">
              <w:rPr>
                <w:sz w:val="28"/>
                <w:szCs w:val="28"/>
              </w:rPr>
              <w:t xml:space="preserve"> (см. табл.</w:t>
            </w:r>
            <w:r w:rsidR="003A304E" w:rsidRPr="00F1348E">
              <w:rPr>
                <w:sz w:val="28"/>
                <w:szCs w:val="28"/>
              </w:rPr>
              <w:fldChar w:fldCharType="begin"/>
            </w:r>
            <w:r w:rsidR="003A304E" w:rsidRPr="00F1348E">
              <w:rPr>
                <w:sz w:val="28"/>
                <w:szCs w:val="28"/>
              </w:rPr>
              <w:instrText xml:space="preserve"> REF _Ref136873707 \h  \* MERGEFORMAT </w:instrText>
            </w:r>
            <w:r w:rsidR="003A304E" w:rsidRPr="00F1348E">
              <w:rPr>
                <w:sz w:val="28"/>
                <w:szCs w:val="28"/>
              </w:rPr>
            </w:r>
            <w:r w:rsidR="003A304E" w:rsidRPr="00F1348E">
              <w:rPr>
                <w:sz w:val="28"/>
                <w:szCs w:val="28"/>
              </w:rPr>
              <w:fldChar w:fldCharType="separate"/>
            </w:r>
          </w:p>
          <w:p w14:paraId="3E86526E" w14:textId="65DA9B5C" w:rsidR="001A6F3D" w:rsidRPr="00F1348E" w:rsidRDefault="00351519" w:rsidP="001A6F3D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351519">
              <w:rPr>
                <w:vanish/>
                <w:sz w:val="28"/>
                <w:szCs w:val="28"/>
              </w:rPr>
              <w:t>Таблица</w:t>
            </w:r>
            <w:r w:rsidRPr="00351519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</w:rPr>
              <w:t>12</w:t>
            </w:r>
            <w:r w:rsidR="003A304E" w:rsidRPr="00F1348E">
              <w:rPr>
                <w:sz w:val="28"/>
                <w:szCs w:val="28"/>
              </w:rPr>
              <w:fldChar w:fldCharType="end"/>
            </w:r>
            <w:r w:rsidR="003A304E"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592701DC" w14:textId="77777777" w:rsidTr="00A97751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B0B348" w14:textId="7A295A0E" w:rsidR="001A6F3D" w:rsidRPr="00F1348E" w:rsidRDefault="00E501B9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DA97F7" w14:textId="77777777" w:rsidR="001A6F3D" w:rsidRPr="00F1348E" w:rsidRDefault="001A6F3D" w:rsidP="001A6F3D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04AB29" w14:textId="77777777" w:rsidR="001A6F3D" w:rsidRPr="00F1348E" w:rsidRDefault="001A6F3D" w:rsidP="001A6F3D">
            <w:pPr>
              <w:keepNext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7157B" w:rsidRPr="00F1348E" w14:paraId="61852B03" w14:textId="77777777" w:rsidTr="00FE2426">
        <w:trPr>
          <w:trHeight w:val="330"/>
          <w:jc w:val="center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92B1D" w14:textId="77777777" w:rsidR="001A6F3D" w:rsidRPr="00F1348E" w:rsidRDefault="001A6F3D" w:rsidP="003A304E">
            <w:pPr>
              <w:spacing w:after="0" w:line="240" w:lineRule="auto"/>
              <w:rPr>
                <w:i/>
                <w:iCs/>
                <w:szCs w:val="24"/>
              </w:rPr>
            </w:pPr>
            <w:r w:rsidRPr="00F1348E">
              <w:rPr>
                <w:i/>
                <w:iCs/>
                <w:szCs w:val="24"/>
              </w:rPr>
              <w:t>Примечания:</w:t>
            </w:r>
          </w:p>
          <w:p w14:paraId="366AE6EC" w14:textId="4414A8D6" w:rsidR="001A6F3D" w:rsidRPr="00F1348E" w:rsidRDefault="001A6F3D" w:rsidP="005F694E">
            <w:pPr>
              <w:pStyle w:val="af3"/>
              <w:numPr>
                <w:ilvl w:val="0"/>
                <w:numId w:val="19"/>
              </w:numPr>
              <w:tabs>
                <w:tab w:val="left" w:pos="409"/>
              </w:tabs>
              <w:spacing w:after="0" w:line="240" w:lineRule="auto"/>
              <w:ind w:left="24" w:firstLine="0"/>
              <w:rPr>
                <w:sz w:val="28"/>
                <w:szCs w:val="28"/>
              </w:rPr>
            </w:pPr>
            <w:r w:rsidRPr="00F1348E">
              <w:rPr>
                <w:i/>
                <w:iCs/>
                <w:szCs w:val="24"/>
              </w:rPr>
              <w:t>При передаче сообщения по логическому каналу ЕЕС, передается только байт № 0.</w:t>
            </w:r>
          </w:p>
          <w:p w14:paraId="668D9B21" w14:textId="5ACE0C93" w:rsidR="007E3F0D" w:rsidRPr="00F1348E" w:rsidRDefault="001A6F3D" w:rsidP="005F694E">
            <w:pPr>
              <w:pStyle w:val="af3"/>
              <w:numPr>
                <w:ilvl w:val="0"/>
                <w:numId w:val="19"/>
              </w:numPr>
              <w:tabs>
                <w:tab w:val="left" w:pos="409"/>
              </w:tabs>
              <w:spacing w:after="0" w:line="240" w:lineRule="auto"/>
              <w:ind w:left="24" w:firstLine="0"/>
              <w:rPr>
                <w:sz w:val="28"/>
                <w:szCs w:val="28"/>
              </w:rPr>
            </w:pPr>
            <w:r w:rsidRPr="00F1348E">
              <w:rPr>
                <w:i/>
                <w:iCs/>
                <w:szCs w:val="24"/>
              </w:rPr>
              <w:t>По логическому каналу NOC сообщение передается полностью.</w:t>
            </w:r>
          </w:p>
        </w:tc>
      </w:tr>
    </w:tbl>
    <w:p w14:paraId="6837D300" w14:textId="7F74698F" w:rsidR="00E57733" w:rsidRPr="00F1348E" w:rsidRDefault="00E57733" w:rsidP="00E57733">
      <w:pPr>
        <w:keepNext/>
        <w:keepLines/>
        <w:spacing w:before="240" w:after="0" w:line="360" w:lineRule="auto"/>
        <w:ind w:left="-142"/>
        <w:rPr>
          <w:sz w:val="28"/>
          <w:szCs w:val="28"/>
        </w:rPr>
      </w:pPr>
      <w:r w:rsidRPr="00F1348E">
        <w:rPr>
          <w:sz w:val="28"/>
          <w:szCs w:val="28"/>
        </w:rPr>
        <w:lastRenderedPageBreak/>
        <w:t>Таблица В</w:t>
      </w:r>
      <w:r w:rsidR="00C07D50" w:rsidRPr="00F1348E">
        <w:rPr>
          <w:sz w:val="28"/>
          <w:szCs w:val="28"/>
        </w:rPr>
        <w:t>5</w:t>
      </w:r>
      <w:r w:rsidRPr="00F1348E">
        <w:rPr>
          <w:sz w:val="28"/>
          <w:szCs w:val="28"/>
        </w:rPr>
        <w:t xml:space="preserve"> – Сообщение «Состояние устройства (признаки функционирования)»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4810"/>
      </w:tblGrid>
      <w:tr w:rsidR="0077157B" w:rsidRPr="00F1348E" w14:paraId="51166DD8" w14:textId="77777777" w:rsidTr="00FE2426">
        <w:trPr>
          <w:jc w:val="center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40A69106" w14:textId="77777777" w:rsidR="00E57733" w:rsidRPr="00F1348E" w:rsidRDefault="00E57733" w:rsidP="00E57733">
            <w:pPr>
              <w:keepNext/>
              <w:keepLines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>Канал передачи сообщения – ТМС (апериодическое сообщение)</w:t>
            </w:r>
          </w:p>
        </w:tc>
      </w:tr>
      <w:tr w:rsidR="0077157B" w:rsidRPr="00F1348E" w14:paraId="2C2FB6EE" w14:textId="77777777" w:rsidTr="00FE2426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80C910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E6399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</w:rPr>
              <w:t>011</w:t>
            </w:r>
            <w:r w:rsidRPr="00F1348E">
              <w:rPr>
                <w:sz w:val="28"/>
                <w:szCs w:val="28"/>
                <w:lang w:val="en-US"/>
              </w:rPr>
              <w:t>01</w:t>
            </w:r>
          </w:p>
        </w:tc>
      </w:tr>
      <w:tr w:rsidR="0077157B" w:rsidRPr="00F1348E" w14:paraId="759817F8" w14:textId="77777777" w:rsidTr="00FE2426">
        <w:trPr>
          <w:trHeight w:val="381"/>
          <w:jc w:val="center"/>
        </w:trPr>
        <w:tc>
          <w:tcPr>
            <w:tcW w:w="22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D8993D7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1F96E9A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 байт – запрос</w:t>
            </w:r>
          </w:p>
        </w:tc>
        <w:tc>
          <w:tcPr>
            <w:tcW w:w="4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914FF6F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208BB659" w14:textId="77777777" w:rsidTr="00FE2426">
        <w:trPr>
          <w:trHeight w:val="259"/>
          <w:jc w:val="center"/>
        </w:trPr>
        <w:tc>
          <w:tcPr>
            <w:tcW w:w="227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C6C58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5517F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 байта – ответ</w:t>
            </w:r>
          </w:p>
        </w:tc>
        <w:tc>
          <w:tcPr>
            <w:tcW w:w="48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453B2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7157B" w:rsidRPr="00F1348E" w14:paraId="7BEF218D" w14:textId="77777777" w:rsidTr="00FE2426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DF3047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4BD342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F45F0C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</w:t>
            </w:r>
          </w:p>
        </w:tc>
      </w:tr>
      <w:tr w:rsidR="0077157B" w:rsidRPr="00F1348E" w14:paraId="02055C13" w14:textId="77777777" w:rsidTr="00FE2426">
        <w:trPr>
          <w:trHeight w:val="345"/>
          <w:jc w:val="center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72865" w14:textId="5E72259A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Заполнение ответного сообщения (из БРЗУ в БРЭО) </w:t>
            </w:r>
          </w:p>
        </w:tc>
      </w:tr>
      <w:tr w:rsidR="0077157B" w:rsidRPr="00F1348E" w14:paraId="1C5466D9" w14:textId="77777777" w:rsidTr="00FE2426">
        <w:trPr>
          <w:trHeight w:val="330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A9ECEB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F2A6B2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1FBC4" w14:textId="77777777" w:rsidR="00E57733" w:rsidRPr="00F1348E" w:rsidRDefault="00E57733" w:rsidP="00E57733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Обрыв фазы А ГСР (1 – обрыв, 0 – нет обрыва)</w:t>
            </w:r>
          </w:p>
        </w:tc>
      </w:tr>
      <w:tr w:rsidR="0077157B" w:rsidRPr="00F1348E" w14:paraId="5BEF16A5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CFA41BC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8BE42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67D8A5" w14:textId="77777777" w:rsidR="00E57733" w:rsidRPr="00F1348E" w:rsidRDefault="00E57733" w:rsidP="00E57733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Обрыв фазы </w:t>
            </w:r>
            <w:r w:rsidRPr="00F1348E">
              <w:rPr>
                <w:sz w:val="28"/>
                <w:szCs w:val="28"/>
                <w:lang w:val="en-US"/>
              </w:rPr>
              <w:t>B</w:t>
            </w:r>
            <w:r w:rsidRPr="00F1348E">
              <w:rPr>
                <w:sz w:val="28"/>
                <w:szCs w:val="28"/>
              </w:rPr>
              <w:t xml:space="preserve"> ГСР (1 – обрыв, 0 – нет обрыва)</w:t>
            </w:r>
          </w:p>
        </w:tc>
      </w:tr>
      <w:tr w:rsidR="0077157B" w:rsidRPr="00F1348E" w14:paraId="3A5A213A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E449693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16F0E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E240E" w14:textId="77777777" w:rsidR="00E57733" w:rsidRPr="00F1348E" w:rsidRDefault="00E57733" w:rsidP="00E57733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Обрыв фазы </w:t>
            </w:r>
            <w:r w:rsidRPr="00F1348E">
              <w:rPr>
                <w:sz w:val="28"/>
                <w:szCs w:val="28"/>
                <w:lang w:val="en-US"/>
              </w:rPr>
              <w:t>C</w:t>
            </w:r>
            <w:r w:rsidRPr="00F1348E">
              <w:rPr>
                <w:sz w:val="28"/>
                <w:szCs w:val="28"/>
              </w:rPr>
              <w:t xml:space="preserve"> ГСР (1 – обрыв, 0 – нет обрыва)</w:t>
            </w:r>
          </w:p>
        </w:tc>
      </w:tr>
      <w:tr w:rsidR="0077157B" w:rsidRPr="00F1348E" w14:paraId="1F449BB5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EB97661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FF2595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17D67" w14:textId="77777777" w:rsidR="00E57733" w:rsidRPr="00F1348E" w:rsidRDefault="00E57733" w:rsidP="00E57733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Обрыв нейтрального провода (1 – обрыв, 0 – нет обрыва)</w:t>
            </w:r>
          </w:p>
        </w:tc>
      </w:tr>
      <w:tr w:rsidR="0077157B" w:rsidRPr="00F1348E" w14:paraId="19452A84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6162694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2BB9B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3F9DB" w14:textId="77777777" w:rsidR="00E57733" w:rsidRPr="00F1348E" w:rsidRDefault="00E57733" w:rsidP="00E57733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Короткое замыкание фазы </w:t>
            </w:r>
            <w:r w:rsidRPr="00F1348E">
              <w:rPr>
                <w:sz w:val="28"/>
                <w:szCs w:val="28"/>
                <w:lang w:val="en-US"/>
              </w:rPr>
              <w:t>A</w:t>
            </w:r>
            <w:r w:rsidRPr="00F1348E">
              <w:rPr>
                <w:sz w:val="28"/>
                <w:szCs w:val="28"/>
              </w:rPr>
              <w:t xml:space="preserve"> ГСР (1 – КЗ, 0 – нет КЗ)</w:t>
            </w:r>
          </w:p>
        </w:tc>
      </w:tr>
      <w:tr w:rsidR="0077157B" w:rsidRPr="00F1348E" w14:paraId="605E5EC9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D7CC945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22234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6D8F8" w14:textId="77777777" w:rsidR="00E57733" w:rsidRPr="00F1348E" w:rsidRDefault="00E57733" w:rsidP="00E57733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Короткое замыкание фазы </w:t>
            </w:r>
            <w:r w:rsidRPr="00F1348E">
              <w:rPr>
                <w:sz w:val="28"/>
                <w:szCs w:val="28"/>
                <w:lang w:val="en-US"/>
              </w:rPr>
              <w:t>B</w:t>
            </w:r>
            <w:r w:rsidRPr="00F1348E">
              <w:rPr>
                <w:sz w:val="28"/>
                <w:szCs w:val="28"/>
              </w:rPr>
              <w:t xml:space="preserve"> ГСР (1 – КЗ, 0 – нет КЗ)</w:t>
            </w:r>
          </w:p>
        </w:tc>
      </w:tr>
      <w:tr w:rsidR="0077157B" w:rsidRPr="00F1348E" w14:paraId="1C4D6348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F6723CE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D5670F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F8064" w14:textId="77777777" w:rsidR="00E57733" w:rsidRPr="00F1348E" w:rsidRDefault="00E57733" w:rsidP="00E57733">
            <w:pPr>
              <w:keepNext/>
              <w:keepLines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Короткое замыкание фазы </w:t>
            </w:r>
            <w:r w:rsidRPr="00F1348E">
              <w:rPr>
                <w:sz w:val="28"/>
                <w:szCs w:val="28"/>
                <w:lang w:val="en-US"/>
              </w:rPr>
              <w:t>C</w:t>
            </w:r>
            <w:r w:rsidRPr="00F1348E">
              <w:rPr>
                <w:sz w:val="28"/>
                <w:szCs w:val="28"/>
              </w:rPr>
              <w:t xml:space="preserve"> ГСР (1 – КЗ, 0 – нет КЗ)</w:t>
            </w:r>
          </w:p>
        </w:tc>
      </w:tr>
      <w:tr w:rsidR="0077157B" w:rsidRPr="00F1348E" w14:paraId="43F62E61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FE68AA9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625681" w14:textId="77777777" w:rsidR="00E57733" w:rsidRPr="00F1348E" w:rsidRDefault="00E57733" w:rsidP="00E57733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D55ED" w14:textId="43E11F8A" w:rsidR="00E57733" w:rsidRPr="00F1348E" w:rsidRDefault="00E57733" w:rsidP="00E57733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bookmarkStart w:id="100" w:name="_Hlk140753680"/>
            <w:r w:rsidRPr="00F1348E">
              <w:rPr>
                <w:sz w:val="28"/>
                <w:szCs w:val="28"/>
              </w:rPr>
              <w:t xml:space="preserve">Отказ </w:t>
            </w:r>
            <w:proofErr w:type="spellStart"/>
            <w:r w:rsidRPr="00F1348E">
              <w:rPr>
                <w:sz w:val="28"/>
                <w:szCs w:val="28"/>
              </w:rPr>
              <w:t>подвозбудителя</w:t>
            </w:r>
            <w:proofErr w:type="spellEnd"/>
            <w:r w:rsidRPr="00F1348E">
              <w:rPr>
                <w:sz w:val="28"/>
                <w:szCs w:val="28"/>
              </w:rPr>
              <w:t xml:space="preserve"> ГСР (1 – </w:t>
            </w:r>
            <w:r w:rsidR="005A7B48" w:rsidRPr="00F1348E">
              <w:rPr>
                <w:sz w:val="28"/>
                <w:szCs w:val="28"/>
              </w:rPr>
              <w:t xml:space="preserve">отказ ПВ, </w:t>
            </w:r>
            <w:r w:rsidRPr="00F1348E">
              <w:rPr>
                <w:sz w:val="28"/>
                <w:szCs w:val="28"/>
              </w:rPr>
              <w:t xml:space="preserve">0 – </w:t>
            </w:r>
            <w:r w:rsidR="005A7B48" w:rsidRPr="00F1348E">
              <w:rPr>
                <w:sz w:val="28"/>
                <w:szCs w:val="28"/>
              </w:rPr>
              <w:t>ПВ исправен</w:t>
            </w:r>
            <w:r w:rsidRPr="00F1348E">
              <w:rPr>
                <w:sz w:val="28"/>
                <w:szCs w:val="28"/>
              </w:rPr>
              <w:t>)</w:t>
            </w:r>
            <w:bookmarkEnd w:id="100"/>
          </w:p>
        </w:tc>
      </w:tr>
      <w:tr w:rsidR="0077157B" w:rsidRPr="00F1348E" w14:paraId="4CD65429" w14:textId="77777777" w:rsidTr="00FE2426">
        <w:trPr>
          <w:trHeight w:val="330"/>
          <w:jc w:val="center"/>
        </w:trPr>
        <w:tc>
          <w:tcPr>
            <w:tcW w:w="1135" w:type="dxa"/>
            <w:vMerge w:val="restart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65E0B70" w14:textId="77777777" w:rsidR="00E57733" w:rsidRPr="00F1348E" w:rsidRDefault="00E57733" w:rsidP="00C07D50">
            <w:pPr>
              <w:keepLines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9BD79" w14:textId="77777777" w:rsidR="00E57733" w:rsidRPr="00F1348E" w:rsidRDefault="00E57733" w:rsidP="00C07D50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6B97A" w14:textId="77777777" w:rsidR="00E57733" w:rsidRPr="00F1348E" w:rsidRDefault="00E57733" w:rsidP="00C07D50">
            <w:pPr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Короткое замыкание фазы </w:t>
            </w:r>
            <w:r w:rsidRPr="00F1348E">
              <w:rPr>
                <w:sz w:val="28"/>
                <w:szCs w:val="28"/>
                <w:lang w:val="en-US"/>
              </w:rPr>
              <w:t>A</w:t>
            </w:r>
            <w:r w:rsidRPr="00F1348E">
              <w:rPr>
                <w:sz w:val="28"/>
                <w:szCs w:val="28"/>
              </w:rPr>
              <w:t xml:space="preserve"> сети (1 – КЗ, 0 – нет КЗ)</w:t>
            </w:r>
          </w:p>
        </w:tc>
      </w:tr>
      <w:tr w:rsidR="0077157B" w:rsidRPr="00F1348E" w14:paraId="60E14F69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56796BD" w14:textId="77777777" w:rsidR="00E57733" w:rsidRPr="00F1348E" w:rsidRDefault="00E57733" w:rsidP="00C07D50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EB571" w14:textId="77777777" w:rsidR="00E57733" w:rsidRPr="00F1348E" w:rsidRDefault="00E57733" w:rsidP="00C07D50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36F4B" w14:textId="77777777" w:rsidR="00E57733" w:rsidRPr="00F1348E" w:rsidRDefault="00E57733" w:rsidP="00C07D50">
            <w:pPr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Короткое замыкание фазы </w:t>
            </w:r>
            <w:r w:rsidRPr="00F1348E">
              <w:rPr>
                <w:sz w:val="28"/>
                <w:szCs w:val="28"/>
                <w:lang w:val="en-US"/>
              </w:rPr>
              <w:t>B</w:t>
            </w:r>
            <w:r w:rsidRPr="00F1348E">
              <w:rPr>
                <w:sz w:val="28"/>
                <w:szCs w:val="28"/>
              </w:rPr>
              <w:t xml:space="preserve"> сети (1 – КЗ, 0 – нет КЗ)</w:t>
            </w:r>
          </w:p>
        </w:tc>
      </w:tr>
      <w:tr w:rsidR="0077157B" w:rsidRPr="00F1348E" w14:paraId="0ADF81D1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EB064B3" w14:textId="77777777" w:rsidR="00E57733" w:rsidRPr="00F1348E" w:rsidRDefault="00E57733" w:rsidP="00C07D50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3F15C" w14:textId="77777777" w:rsidR="00E57733" w:rsidRPr="00F1348E" w:rsidRDefault="00E57733" w:rsidP="00C07D50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F1117" w14:textId="77777777" w:rsidR="00E57733" w:rsidRPr="00F1348E" w:rsidRDefault="00E57733" w:rsidP="00C07D50">
            <w:pPr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Короткое замыкание фазы </w:t>
            </w:r>
            <w:r w:rsidRPr="00F1348E">
              <w:rPr>
                <w:sz w:val="28"/>
                <w:szCs w:val="28"/>
                <w:lang w:val="en-US"/>
              </w:rPr>
              <w:t>C</w:t>
            </w:r>
            <w:r w:rsidRPr="00F1348E">
              <w:rPr>
                <w:sz w:val="28"/>
                <w:szCs w:val="28"/>
              </w:rPr>
              <w:t xml:space="preserve"> сети (1 – КЗ, 0 – нет КЗ)</w:t>
            </w:r>
          </w:p>
        </w:tc>
      </w:tr>
      <w:tr w:rsidR="0077157B" w:rsidRPr="00F1348E" w14:paraId="540A1DF4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B83D5F7" w14:textId="77777777" w:rsidR="00E57733" w:rsidRPr="00F1348E" w:rsidRDefault="00E57733" w:rsidP="00C07D50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4308F" w14:textId="77777777" w:rsidR="00E57733" w:rsidRPr="00F1348E" w:rsidRDefault="00E57733" w:rsidP="00C07D50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7B0E5" w14:textId="77777777" w:rsidR="00E57733" w:rsidRPr="00F1348E" w:rsidRDefault="00E57733" w:rsidP="00C07D50">
            <w:pPr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Высокий ток фазы А (1 – высокий ток, 0 – ток в норме)</w:t>
            </w:r>
          </w:p>
        </w:tc>
      </w:tr>
      <w:tr w:rsidR="0077157B" w:rsidRPr="00F1348E" w14:paraId="74F5679E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32BEE89" w14:textId="77777777" w:rsidR="00E57733" w:rsidRPr="00F1348E" w:rsidRDefault="00E57733" w:rsidP="00C07D50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ACFE4" w14:textId="77777777" w:rsidR="00E57733" w:rsidRPr="00F1348E" w:rsidRDefault="00E57733" w:rsidP="00C07D50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63AAB" w14:textId="77777777" w:rsidR="00E57733" w:rsidRPr="00F1348E" w:rsidRDefault="00E57733" w:rsidP="00C07D50">
            <w:pPr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Высокий ток фазы В (1 – высокий ток, 0 – ток в норме)</w:t>
            </w:r>
          </w:p>
        </w:tc>
      </w:tr>
      <w:tr w:rsidR="0077157B" w:rsidRPr="00F1348E" w14:paraId="5169F076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5950CC4" w14:textId="77777777" w:rsidR="00E57733" w:rsidRPr="00F1348E" w:rsidRDefault="00E57733" w:rsidP="00C07D50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77220" w14:textId="77777777" w:rsidR="00E57733" w:rsidRPr="00F1348E" w:rsidRDefault="00E57733" w:rsidP="00C07D50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214F0" w14:textId="77777777" w:rsidR="00E57733" w:rsidRPr="00F1348E" w:rsidRDefault="00E57733" w:rsidP="00C07D50">
            <w:pPr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Высокий ток фазы С (1 – высокий ток, 0 – ток в норме)</w:t>
            </w:r>
          </w:p>
        </w:tc>
      </w:tr>
      <w:tr w:rsidR="0077157B" w:rsidRPr="00F1348E" w14:paraId="702ABE57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83ABE53" w14:textId="77777777" w:rsidR="00E13085" w:rsidRPr="00F1348E" w:rsidRDefault="00E13085" w:rsidP="00E13085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5FBA" w14:textId="77777777" w:rsidR="00E13085" w:rsidRPr="00F1348E" w:rsidRDefault="00E13085" w:rsidP="00E13085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939CA" w14:textId="6A71BE42" w:rsidR="00E13085" w:rsidRPr="00F1348E" w:rsidRDefault="00E13085" w:rsidP="00E13085">
            <w:pPr>
              <w:keepLines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3765AC45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2D50625" w14:textId="77777777" w:rsidR="00E13085" w:rsidRPr="00F1348E" w:rsidRDefault="00E13085" w:rsidP="00E13085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97AB5" w14:textId="77777777" w:rsidR="00E13085" w:rsidRPr="00F1348E" w:rsidRDefault="00E13085" w:rsidP="00E13085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52D3F" w14:textId="273553DC" w:rsidR="00E13085" w:rsidRPr="00F1348E" w:rsidRDefault="00E13085" w:rsidP="00E13085">
            <w:pPr>
              <w:keepLines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</w:tbl>
    <w:p w14:paraId="61600EEE" w14:textId="06F7194B" w:rsidR="00C07D50" w:rsidRPr="00F1348E" w:rsidRDefault="00237B31" w:rsidP="00C07D50">
      <w:pPr>
        <w:keepNext/>
        <w:spacing w:before="240" w:after="0" w:line="360" w:lineRule="auto"/>
        <w:ind w:left="-142"/>
        <w:rPr>
          <w:sz w:val="28"/>
          <w:szCs w:val="28"/>
        </w:rPr>
      </w:pPr>
      <w:r w:rsidRPr="00F1348E">
        <w:rPr>
          <w:sz w:val="28"/>
          <w:szCs w:val="28"/>
        </w:rPr>
        <w:lastRenderedPageBreak/>
        <w:t xml:space="preserve">Таблица В6 – Сообщение </w:t>
      </w:r>
      <w:r w:rsidR="00FA51F8" w:rsidRPr="00F1348E">
        <w:rPr>
          <w:sz w:val="28"/>
          <w:szCs w:val="28"/>
        </w:rPr>
        <w:t>«Запрос данных об изделии»</w:t>
      </w:r>
    </w:p>
    <w:tbl>
      <w:tblPr>
        <w:tblW w:w="99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3128"/>
        <w:gridCol w:w="4810"/>
      </w:tblGrid>
      <w:tr w:rsidR="0077157B" w:rsidRPr="00F1348E" w14:paraId="037B2655" w14:textId="77777777" w:rsidTr="00E5535A">
        <w:trPr>
          <w:jc w:val="center"/>
        </w:trPr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3D29B114" w14:textId="77777777" w:rsidR="00C07D50" w:rsidRPr="00F1348E" w:rsidRDefault="00C07D50" w:rsidP="00C07D50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>Канал передачи сообщения – ТМС (апериодическое сообщение)</w:t>
            </w:r>
          </w:p>
        </w:tc>
      </w:tr>
      <w:tr w:rsidR="0077157B" w:rsidRPr="00F1348E" w14:paraId="538002BC" w14:textId="77777777" w:rsidTr="00E5535A">
        <w:trPr>
          <w:jc w:val="center"/>
        </w:trPr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7A4B18" w14:textId="77777777" w:rsidR="00C07D50" w:rsidRPr="00F1348E" w:rsidRDefault="00C07D50" w:rsidP="00C07D50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9FA4BF" w14:textId="77777777" w:rsidR="00C07D50" w:rsidRPr="00F1348E" w:rsidRDefault="00C07D50" w:rsidP="00C07D50">
            <w:pPr>
              <w:keepNext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</w:rPr>
              <w:t>10111</w:t>
            </w:r>
          </w:p>
        </w:tc>
      </w:tr>
      <w:tr w:rsidR="0077157B" w:rsidRPr="00F1348E" w14:paraId="657E8942" w14:textId="77777777" w:rsidTr="00E5535A">
        <w:trPr>
          <w:trHeight w:val="381"/>
          <w:jc w:val="center"/>
        </w:trPr>
        <w:tc>
          <w:tcPr>
            <w:tcW w:w="198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0F5CDD8" w14:textId="77777777" w:rsidR="00C07D50" w:rsidRPr="00F1348E" w:rsidRDefault="00C07D50" w:rsidP="00C07D50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0E6D8B9" w14:textId="0EC38540" w:rsidR="00C07D50" w:rsidRPr="00F1348E" w:rsidRDefault="00C07D50" w:rsidP="00C07D50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  <w:r w:rsidR="004B53DF" w:rsidRPr="00F1348E">
              <w:rPr>
                <w:sz w:val="28"/>
                <w:szCs w:val="28"/>
              </w:rPr>
              <w:t xml:space="preserve"> или 2</w:t>
            </w:r>
            <w:r w:rsidRPr="00F1348E">
              <w:rPr>
                <w:sz w:val="28"/>
                <w:szCs w:val="28"/>
              </w:rPr>
              <w:t xml:space="preserve"> байт</w:t>
            </w:r>
            <w:r w:rsidR="004B53DF" w:rsidRPr="00F1348E">
              <w:rPr>
                <w:sz w:val="28"/>
                <w:szCs w:val="28"/>
              </w:rPr>
              <w:t>а</w:t>
            </w:r>
            <w:r w:rsidRPr="00F1348E">
              <w:rPr>
                <w:sz w:val="28"/>
                <w:szCs w:val="28"/>
              </w:rPr>
              <w:t xml:space="preserve"> – запрос</w:t>
            </w:r>
          </w:p>
        </w:tc>
        <w:tc>
          <w:tcPr>
            <w:tcW w:w="4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314F16B" w14:textId="77777777" w:rsidR="00C07D50" w:rsidRPr="00F1348E" w:rsidRDefault="00C07D50" w:rsidP="00C07D50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117E9D1D" w14:textId="77777777" w:rsidTr="00E5535A">
        <w:trPr>
          <w:trHeight w:val="259"/>
          <w:jc w:val="center"/>
        </w:trPr>
        <w:tc>
          <w:tcPr>
            <w:tcW w:w="198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49EB0" w14:textId="77777777" w:rsidR="00C07D50" w:rsidRPr="00F1348E" w:rsidRDefault="00C07D50" w:rsidP="00C07D50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8AD7D" w14:textId="6A0A9FF2" w:rsidR="00C07D50" w:rsidRPr="00F1348E" w:rsidRDefault="00073D48" w:rsidP="00C07D50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 или 8</w:t>
            </w:r>
            <w:r w:rsidR="00C07D50" w:rsidRPr="00F1348E">
              <w:rPr>
                <w:sz w:val="28"/>
                <w:szCs w:val="28"/>
              </w:rPr>
              <w:t xml:space="preserve"> бай</w:t>
            </w:r>
            <w:r w:rsidRPr="00F1348E">
              <w:rPr>
                <w:sz w:val="28"/>
                <w:szCs w:val="28"/>
              </w:rPr>
              <w:t>т</w:t>
            </w:r>
            <w:r w:rsidR="00C07D50" w:rsidRPr="00F1348E">
              <w:rPr>
                <w:sz w:val="28"/>
                <w:szCs w:val="28"/>
              </w:rPr>
              <w:t xml:space="preserve"> – ответ</w:t>
            </w:r>
          </w:p>
        </w:tc>
        <w:tc>
          <w:tcPr>
            <w:tcW w:w="48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46F4D" w14:textId="77777777" w:rsidR="00C07D50" w:rsidRPr="00F1348E" w:rsidRDefault="00C07D50" w:rsidP="00C07D50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7157B" w:rsidRPr="00F1348E" w14:paraId="44D4AEF2" w14:textId="77777777" w:rsidTr="00E5535A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5E2798" w14:textId="77777777" w:rsidR="00C07D50" w:rsidRPr="00F1348E" w:rsidRDefault="00C07D50" w:rsidP="00C07D50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21C5B0" w14:textId="77777777" w:rsidR="00C07D50" w:rsidRPr="00F1348E" w:rsidRDefault="00C07D50" w:rsidP="00C07D50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A9D81D" w14:textId="77777777" w:rsidR="00C07D50" w:rsidRPr="00F1348E" w:rsidRDefault="00C07D50" w:rsidP="00C07D50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</w:t>
            </w:r>
          </w:p>
        </w:tc>
      </w:tr>
      <w:tr w:rsidR="0077157B" w:rsidRPr="00F1348E" w14:paraId="26FE6D95" w14:textId="77777777" w:rsidTr="00E5535A">
        <w:trPr>
          <w:trHeight w:val="345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84EA9" w14:textId="77777777" w:rsidR="00C07D50" w:rsidRPr="00F1348E" w:rsidRDefault="00C07D50" w:rsidP="00C07D50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Заполнение запроса (из БРЭО в БРЗУ) </w:t>
            </w:r>
          </w:p>
        </w:tc>
      </w:tr>
      <w:tr w:rsidR="0077157B" w:rsidRPr="00F1348E" w14:paraId="06D7751F" w14:textId="77777777" w:rsidTr="00E5535A">
        <w:trPr>
          <w:trHeight w:val="345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9BEABD9" w14:textId="77777777" w:rsidR="00C07D50" w:rsidRPr="00F1348E" w:rsidRDefault="00C07D50" w:rsidP="00C07D50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35894" w14:textId="77777777" w:rsidR="00C07D50" w:rsidRPr="00F1348E" w:rsidRDefault="00C07D50" w:rsidP="00C07D50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A212C" w14:textId="1647ECF5" w:rsidR="00C07D50" w:rsidRPr="00F1348E" w:rsidRDefault="00C07D50" w:rsidP="00C07D50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Запрос наработки </w:t>
            </w:r>
            <w:r w:rsidR="00073D48" w:rsidRPr="00F1348E">
              <w:rPr>
                <w:sz w:val="28"/>
                <w:szCs w:val="28"/>
              </w:rPr>
              <w:t xml:space="preserve">и заводского номера </w:t>
            </w:r>
            <w:r w:rsidRPr="00F1348E">
              <w:rPr>
                <w:sz w:val="28"/>
                <w:szCs w:val="28"/>
              </w:rPr>
              <w:t>ГСР (1 – запрос, 0 – запроса нет);</w:t>
            </w:r>
          </w:p>
        </w:tc>
      </w:tr>
      <w:tr w:rsidR="0077157B" w:rsidRPr="00F1348E" w14:paraId="1C7358F5" w14:textId="77777777" w:rsidTr="00E5535A">
        <w:trPr>
          <w:trHeight w:val="345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2B4DB77" w14:textId="77777777" w:rsidR="00C07D50" w:rsidRPr="00F1348E" w:rsidRDefault="00C07D50" w:rsidP="00C07D50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54165C" w14:textId="77777777" w:rsidR="00C07D50" w:rsidRPr="00F1348E" w:rsidRDefault="00C07D50" w:rsidP="00C07D50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A8EC2" w14:textId="3E6C5FF1" w:rsidR="00C07D50" w:rsidRPr="00F1348E" w:rsidRDefault="00073D48" w:rsidP="00C07D50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Запрос наработки и заводского номера БРЗУ</w:t>
            </w:r>
            <w:r w:rsidR="00C07D50" w:rsidRPr="00F1348E">
              <w:rPr>
                <w:sz w:val="28"/>
                <w:szCs w:val="28"/>
              </w:rPr>
              <w:t xml:space="preserve"> (1 – запрос, 0 – запроса нет);</w:t>
            </w:r>
          </w:p>
        </w:tc>
      </w:tr>
      <w:tr w:rsidR="0077157B" w:rsidRPr="00F1348E" w14:paraId="13DFE625" w14:textId="77777777" w:rsidTr="00E5535A">
        <w:trPr>
          <w:trHeight w:val="345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028767D" w14:textId="77777777" w:rsidR="00C07D50" w:rsidRPr="00F1348E" w:rsidRDefault="00C07D50" w:rsidP="00C07D50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657D2" w14:textId="77777777" w:rsidR="00C07D50" w:rsidRPr="00F1348E" w:rsidRDefault="00C07D50" w:rsidP="00C07D50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741F41" w14:textId="399AE98B" w:rsidR="00C07D50" w:rsidRPr="00F1348E" w:rsidRDefault="00073D48" w:rsidP="00C07D50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Запрос версии ПО БРЗУ (1 – запрос, 0 – нет запроса);</w:t>
            </w:r>
          </w:p>
        </w:tc>
      </w:tr>
      <w:tr w:rsidR="0077157B" w:rsidRPr="00F1348E" w14:paraId="5D7D90F6" w14:textId="77777777" w:rsidTr="00E5535A">
        <w:trPr>
          <w:trHeight w:val="345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F8CD1A4" w14:textId="77777777" w:rsidR="00073D48" w:rsidRPr="00F1348E" w:rsidRDefault="00073D48" w:rsidP="00073D48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33CE6" w14:textId="77777777" w:rsidR="00073D48" w:rsidRPr="00F1348E" w:rsidRDefault="00073D48" w:rsidP="00073D48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53FF80" w14:textId="27466311" w:rsidR="00073D48" w:rsidRPr="00F1348E" w:rsidRDefault="00E13085" w:rsidP="00073D48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</w:t>
            </w:r>
            <w:r w:rsidR="00073D48" w:rsidRPr="00F1348E">
              <w:rPr>
                <w:i/>
                <w:iCs/>
                <w:sz w:val="28"/>
                <w:szCs w:val="28"/>
              </w:rPr>
              <w:t>сегда</w:t>
            </w:r>
            <w:r w:rsidRPr="00F1348E">
              <w:rPr>
                <w:i/>
                <w:iCs/>
                <w:sz w:val="28"/>
                <w:szCs w:val="28"/>
              </w:rPr>
              <w:t xml:space="preserve"> равно</w:t>
            </w:r>
            <w:r w:rsidR="00073D48" w:rsidRPr="00F1348E">
              <w:rPr>
                <w:i/>
                <w:iCs/>
                <w:sz w:val="28"/>
                <w:szCs w:val="28"/>
              </w:rPr>
              <w:t xml:space="preserve"> «1»</w:t>
            </w:r>
          </w:p>
        </w:tc>
      </w:tr>
      <w:tr w:rsidR="0077157B" w:rsidRPr="00F1348E" w14:paraId="25150FD7" w14:textId="77777777" w:rsidTr="00E5535A">
        <w:trPr>
          <w:trHeight w:val="345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52F27CD" w14:textId="77777777" w:rsidR="00E13085" w:rsidRPr="00F1348E" w:rsidRDefault="00E13085" w:rsidP="00E13085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6B5AB" w14:textId="77777777" w:rsidR="00E13085" w:rsidRPr="00F1348E" w:rsidRDefault="00E13085" w:rsidP="00E13085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444EE" w14:textId="7BB9EF6E" w:rsidR="00E13085" w:rsidRPr="00F1348E" w:rsidRDefault="00E13085" w:rsidP="00E13085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5D27F54D" w14:textId="77777777" w:rsidTr="00E5535A">
        <w:trPr>
          <w:trHeight w:val="345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40D797B" w14:textId="77777777" w:rsidR="00E13085" w:rsidRPr="00F1348E" w:rsidRDefault="00E13085" w:rsidP="00E13085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A3D60" w14:textId="77777777" w:rsidR="00E13085" w:rsidRPr="00F1348E" w:rsidRDefault="00E13085" w:rsidP="00E13085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14F9D" w14:textId="2123C242" w:rsidR="00E13085" w:rsidRPr="00F1348E" w:rsidRDefault="00E13085" w:rsidP="00E13085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29B46A06" w14:textId="77777777" w:rsidTr="00E5535A">
        <w:trPr>
          <w:trHeight w:val="345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0FA7ECF" w14:textId="77777777" w:rsidR="00E13085" w:rsidRPr="00F1348E" w:rsidRDefault="00E13085" w:rsidP="00E13085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FC45D" w14:textId="77777777" w:rsidR="00E13085" w:rsidRPr="00F1348E" w:rsidRDefault="00E13085" w:rsidP="00E13085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CCC40" w14:textId="6714F3BE" w:rsidR="00E13085" w:rsidRPr="00F1348E" w:rsidRDefault="00E13085" w:rsidP="00E13085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09D606CA" w14:textId="77777777" w:rsidTr="00E5535A">
        <w:trPr>
          <w:trHeight w:val="345"/>
          <w:jc w:val="center"/>
        </w:trPr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4398E" w14:textId="77777777" w:rsidR="00E13085" w:rsidRPr="00F1348E" w:rsidRDefault="00E13085" w:rsidP="00E13085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0BA19" w14:textId="77777777" w:rsidR="00E13085" w:rsidRPr="00F1348E" w:rsidRDefault="00E13085" w:rsidP="00E13085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7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05629" w14:textId="50FCB086" w:rsidR="00E13085" w:rsidRPr="00F1348E" w:rsidRDefault="00E13085" w:rsidP="00E13085">
            <w:pPr>
              <w:keepNext/>
              <w:keepLines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6E02916A" w14:textId="77777777" w:rsidTr="00E5535A">
        <w:trPr>
          <w:trHeight w:val="345"/>
          <w:jc w:val="center"/>
        </w:trPr>
        <w:tc>
          <w:tcPr>
            <w:tcW w:w="11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24199" w14:textId="4D0BF1F6" w:rsidR="00E13085" w:rsidRPr="00F1348E" w:rsidRDefault="00E13085" w:rsidP="00E13085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2B59A3" w14:textId="4B9468DF" w:rsidR="00E13085" w:rsidRPr="00F1348E" w:rsidRDefault="00E13085" w:rsidP="00E13085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A6787" w14:textId="4B004A8E" w:rsidR="00E13085" w:rsidRPr="00F1348E" w:rsidRDefault="00E13085" w:rsidP="00E13085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Номер ГСР, для которого запрашивается наработка (значение от 0 до 9) </w:t>
            </w:r>
          </w:p>
        </w:tc>
      </w:tr>
      <w:tr w:rsidR="0077157B" w:rsidRPr="00F1348E" w14:paraId="4BD0AE60" w14:textId="77777777" w:rsidTr="00E5535A">
        <w:trPr>
          <w:trHeight w:val="345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24F1A" w14:textId="77777777" w:rsidR="00E13085" w:rsidRPr="00F1348E" w:rsidRDefault="00E13085" w:rsidP="00E13085">
            <w:pPr>
              <w:spacing w:after="0" w:line="240" w:lineRule="auto"/>
              <w:rPr>
                <w:i/>
                <w:iCs/>
                <w:szCs w:val="24"/>
              </w:rPr>
            </w:pPr>
            <w:r w:rsidRPr="00F1348E">
              <w:rPr>
                <w:i/>
                <w:iCs/>
                <w:szCs w:val="24"/>
              </w:rPr>
              <w:t>Примечания</w:t>
            </w:r>
          </w:p>
          <w:p w14:paraId="09CC1318" w14:textId="77777777" w:rsidR="00E13085" w:rsidRPr="00F1348E" w:rsidRDefault="00E13085" w:rsidP="005F694E">
            <w:pPr>
              <w:pStyle w:val="af3"/>
              <w:numPr>
                <w:ilvl w:val="0"/>
                <w:numId w:val="20"/>
              </w:numPr>
              <w:tabs>
                <w:tab w:val="left" w:pos="300"/>
              </w:tabs>
              <w:spacing w:after="0" w:line="240" w:lineRule="auto"/>
              <w:ind w:left="27" w:firstLine="0"/>
              <w:rPr>
                <w:i/>
                <w:iCs/>
                <w:szCs w:val="24"/>
              </w:rPr>
            </w:pPr>
            <w:r w:rsidRPr="00F1348E">
              <w:rPr>
                <w:i/>
                <w:iCs/>
                <w:szCs w:val="24"/>
              </w:rPr>
              <w:t>Одно сообщение должно содержать запрос только одного параметра.</w:t>
            </w:r>
          </w:p>
          <w:p w14:paraId="47FB939D" w14:textId="1A747FB0" w:rsidR="00E13085" w:rsidRPr="00F1348E" w:rsidRDefault="00E13085" w:rsidP="005F694E">
            <w:pPr>
              <w:pStyle w:val="af3"/>
              <w:numPr>
                <w:ilvl w:val="0"/>
                <w:numId w:val="20"/>
              </w:numPr>
              <w:tabs>
                <w:tab w:val="left" w:pos="300"/>
              </w:tabs>
              <w:spacing w:after="0" w:line="240" w:lineRule="auto"/>
              <w:ind w:left="27" w:firstLine="0"/>
              <w:rPr>
                <w:i/>
                <w:iCs/>
                <w:szCs w:val="24"/>
              </w:rPr>
            </w:pPr>
            <w:r w:rsidRPr="00F1348E">
              <w:rPr>
                <w:i/>
                <w:iCs/>
                <w:szCs w:val="24"/>
              </w:rPr>
              <w:t>Двухбайтовый запрос направляется при запросе заводского номера ГСР или его наработки.</w:t>
            </w:r>
          </w:p>
          <w:p w14:paraId="7F21B95A" w14:textId="70447380" w:rsidR="00E13085" w:rsidRPr="00F1348E" w:rsidRDefault="00E13085" w:rsidP="005F694E">
            <w:pPr>
              <w:pStyle w:val="af3"/>
              <w:numPr>
                <w:ilvl w:val="0"/>
                <w:numId w:val="20"/>
              </w:numPr>
              <w:tabs>
                <w:tab w:val="left" w:pos="300"/>
              </w:tabs>
              <w:spacing w:after="0" w:line="240" w:lineRule="auto"/>
              <w:ind w:left="27" w:firstLine="0"/>
              <w:rPr>
                <w:i/>
                <w:iCs/>
                <w:szCs w:val="24"/>
              </w:rPr>
            </w:pPr>
            <w:r w:rsidRPr="00F1348E">
              <w:rPr>
                <w:i/>
                <w:iCs/>
                <w:szCs w:val="24"/>
              </w:rPr>
              <w:t xml:space="preserve">Текущему установленному генератору соответствует номер «0», предыдущему – «1» и т.д. </w:t>
            </w:r>
          </w:p>
        </w:tc>
      </w:tr>
      <w:tr w:rsidR="0077157B" w:rsidRPr="00F1348E" w14:paraId="663C3CF5" w14:textId="77777777" w:rsidTr="00E5535A">
        <w:trPr>
          <w:trHeight w:val="345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D37A3" w14:textId="382F06AD" w:rsidR="00E13085" w:rsidRPr="00F1348E" w:rsidRDefault="00E13085" w:rsidP="00E130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Заполнение ответного сообщения (из БРЗУ в БРЭО) </w:t>
            </w:r>
          </w:p>
        </w:tc>
      </w:tr>
      <w:tr w:rsidR="0077157B" w:rsidRPr="00F1348E" w14:paraId="2C20A90A" w14:textId="77777777" w:rsidTr="00E5535A">
        <w:trPr>
          <w:trHeight w:val="49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FB6D8E" w14:textId="30C11AD3" w:rsidR="00E13085" w:rsidRPr="00F1348E" w:rsidRDefault="00E13085" w:rsidP="00E130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A69F4D" w14:textId="19408ABA" w:rsidR="00E13085" w:rsidRPr="00F1348E" w:rsidRDefault="00E13085" w:rsidP="00E130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A2816" w14:textId="35F2353E" w:rsidR="00E13085" w:rsidRPr="00F1348E" w:rsidRDefault="00E13085" w:rsidP="00E13085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Заводской номер/Версия ПО</w:t>
            </w:r>
          </w:p>
        </w:tc>
      </w:tr>
      <w:tr w:rsidR="0077157B" w:rsidRPr="00F1348E" w14:paraId="5A9AAE5C" w14:textId="77777777" w:rsidTr="00E5535A">
        <w:trPr>
          <w:trHeight w:val="49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B2BFA" w14:textId="77FCB8FC" w:rsidR="00E13085" w:rsidRPr="00F1348E" w:rsidRDefault="00E13085" w:rsidP="00E130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4…7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307C9" w14:textId="2DD3BC9E" w:rsidR="00E13085" w:rsidRPr="00F1348E" w:rsidRDefault="00E13085" w:rsidP="00E130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E8E6D" w14:textId="5E674243" w:rsidR="00E13085" w:rsidRPr="00F1348E" w:rsidRDefault="00E13085" w:rsidP="00E13085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Наработка ГСР/БРЗУ</w:t>
            </w:r>
          </w:p>
        </w:tc>
      </w:tr>
    </w:tbl>
    <w:p w14:paraId="62466C23" w14:textId="43705F4F" w:rsidR="00FA51F8" w:rsidRPr="00F1348E" w:rsidRDefault="00FA51F8" w:rsidP="00FA51F8">
      <w:pPr>
        <w:keepNext/>
        <w:keepLines/>
        <w:spacing w:before="240" w:after="0" w:line="360" w:lineRule="auto"/>
        <w:ind w:left="-142"/>
        <w:rPr>
          <w:sz w:val="28"/>
          <w:szCs w:val="28"/>
        </w:rPr>
      </w:pPr>
      <w:r w:rsidRPr="00F1348E">
        <w:rPr>
          <w:sz w:val="28"/>
          <w:szCs w:val="28"/>
        </w:rPr>
        <w:t>Таблица В7 – Сообщение «Установка номера изделия»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3128"/>
        <w:gridCol w:w="4810"/>
      </w:tblGrid>
      <w:tr w:rsidR="0077157B" w:rsidRPr="00F1348E" w14:paraId="5FC0C9EA" w14:textId="77777777" w:rsidTr="00FE2426">
        <w:trPr>
          <w:jc w:val="center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42AF724D" w14:textId="77777777" w:rsidR="00FA51F8" w:rsidRPr="00F1348E" w:rsidRDefault="00FA51F8" w:rsidP="00FA51F8">
            <w:pPr>
              <w:keepNext/>
              <w:keepLines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>Канал передачи сообщения – ТМС (апериодическое сообщение)</w:t>
            </w:r>
          </w:p>
        </w:tc>
      </w:tr>
      <w:tr w:rsidR="0077157B" w:rsidRPr="00F1348E" w14:paraId="0CAB7620" w14:textId="77777777" w:rsidTr="00FE2426">
        <w:trPr>
          <w:jc w:val="center"/>
        </w:trPr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EFCF7" w14:textId="77777777" w:rsidR="00FA51F8" w:rsidRPr="00F1348E" w:rsidRDefault="00FA51F8" w:rsidP="00FA51F8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0B32E0" w14:textId="3E2E128A" w:rsidR="00FA51F8" w:rsidRPr="00F1348E" w:rsidRDefault="00FA51F8" w:rsidP="00FA51F8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</w:rPr>
              <w:t>11000</w:t>
            </w:r>
          </w:p>
        </w:tc>
      </w:tr>
      <w:tr w:rsidR="0077157B" w:rsidRPr="00F1348E" w14:paraId="21994DB8" w14:textId="77777777" w:rsidTr="00FE2426">
        <w:trPr>
          <w:trHeight w:val="381"/>
          <w:jc w:val="center"/>
        </w:trPr>
        <w:tc>
          <w:tcPr>
            <w:tcW w:w="16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8DF5D54" w14:textId="77777777" w:rsidR="00FA51F8" w:rsidRPr="00F1348E" w:rsidRDefault="00FA51F8" w:rsidP="00FA51F8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C0C1FBB" w14:textId="0581446D" w:rsidR="00FA51F8" w:rsidRPr="00F1348E" w:rsidRDefault="00FA51F8" w:rsidP="00FA51F8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 байта – запрос</w:t>
            </w:r>
          </w:p>
        </w:tc>
        <w:tc>
          <w:tcPr>
            <w:tcW w:w="4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82A15F6" w14:textId="77777777" w:rsidR="00FA51F8" w:rsidRPr="00F1348E" w:rsidRDefault="00FA51F8" w:rsidP="00FA51F8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3A2CDD4F" w14:textId="77777777" w:rsidTr="00FE2426">
        <w:trPr>
          <w:trHeight w:val="259"/>
          <w:jc w:val="center"/>
        </w:trPr>
        <w:tc>
          <w:tcPr>
            <w:tcW w:w="169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74D09" w14:textId="77777777" w:rsidR="00FA51F8" w:rsidRPr="00F1348E" w:rsidRDefault="00FA51F8" w:rsidP="00FA51F8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306CB" w14:textId="3E5ABE15" w:rsidR="00FA51F8" w:rsidRPr="00F1348E" w:rsidRDefault="00FA51F8" w:rsidP="00FA51F8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 байта – ответ</w:t>
            </w:r>
          </w:p>
        </w:tc>
        <w:tc>
          <w:tcPr>
            <w:tcW w:w="48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88040" w14:textId="77777777" w:rsidR="00FA51F8" w:rsidRPr="00F1348E" w:rsidRDefault="00FA51F8" w:rsidP="00FA51F8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7157B" w:rsidRPr="00F1348E" w14:paraId="34874A10" w14:textId="77777777" w:rsidTr="00FE2426">
        <w:trPr>
          <w:trHeight w:val="34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32F32B" w14:textId="77777777" w:rsidR="00FA51F8" w:rsidRPr="00F1348E" w:rsidRDefault="00FA51F8" w:rsidP="00FA51F8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A79FCC" w14:textId="77777777" w:rsidR="00FA51F8" w:rsidRPr="00F1348E" w:rsidRDefault="00FA51F8" w:rsidP="00FA51F8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AA3384" w14:textId="77777777" w:rsidR="00FA51F8" w:rsidRPr="00F1348E" w:rsidRDefault="00FA51F8" w:rsidP="00FA51F8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</w:t>
            </w:r>
          </w:p>
        </w:tc>
      </w:tr>
      <w:tr w:rsidR="0077157B" w:rsidRPr="00F1348E" w14:paraId="05A8FA97" w14:textId="77777777" w:rsidTr="00FE2426">
        <w:trPr>
          <w:trHeight w:val="345"/>
          <w:jc w:val="center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310C12" w14:textId="0C595A78" w:rsidR="00FA51F8" w:rsidRPr="00F1348E" w:rsidRDefault="00FA51F8" w:rsidP="00FA51F8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Заполнение запроса (из БРЭО в БРЗУ)</w:t>
            </w:r>
          </w:p>
        </w:tc>
      </w:tr>
      <w:tr w:rsidR="0077157B" w:rsidRPr="00F1348E" w14:paraId="74952A8F" w14:textId="77777777" w:rsidTr="00FE2426">
        <w:trPr>
          <w:trHeight w:val="34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CE0BDFD" w14:textId="3B7D6E75" w:rsidR="00FA51F8" w:rsidRPr="00F1348E" w:rsidRDefault="00FA51F8" w:rsidP="00FA51F8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E59A88" w14:textId="56035CB0" w:rsidR="00FA51F8" w:rsidRPr="00F1348E" w:rsidRDefault="00FA51F8" w:rsidP="00FA51F8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6248F" w14:textId="2FD753C0" w:rsidR="00FA51F8" w:rsidRPr="00F1348E" w:rsidRDefault="00FA51F8" w:rsidP="00FA51F8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Заводской номер ГСР</w:t>
            </w:r>
            <w:r w:rsidR="00E5535A" w:rsidRPr="00F1348E">
              <w:rPr>
                <w:sz w:val="28"/>
                <w:szCs w:val="28"/>
              </w:rPr>
              <w:t xml:space="preserve">* </w:t>
            </w:r>
          </w:p>
        </w:tc>
      </w:tr>
      <w:tr w:rsidR="0077157B" w:rsidRPr="00F1348E" w14:paraId="2C390B99" w14:textId="77777777" w:rsidTr="00FE2426">
        <w:trPr>
          <w:trHeight w:val="345"/>
          <w:jc w:val="center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EC0999" w14:textId="77777777" w:rsidR="00FA51F8" w:rsidRPr="00F1348E" w:rsidRDefault="00FA51F8" w:rsidP="00FA51F8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Заполнение ответного сообщения (из БРЗУ в БРЭО) </w:t>
            </w:r>
          </w:p>
        </w:tc>
      </w:tr>
      <w:tr w:rsidR="00155E60" w:rsidRPr="00F1348E" w14:paraId="497DA5CF" w14:textId="77777777" w:rsidTr="00FE2426">
        <w:trPr>
          <w:trHeight w:val="49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7EBE55" w14:textId="77777777" w:rsidR="00FA51F8" w:rsidRPr="00F1348E" w:rsidRDefault="00FA51F8" w:rsidP="00FA51F8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587CDF" w14:textId="77777777" w:rsidR="00FA51F8" w:rsidRPr="00F1348E" w:rsidRDefault="00FA51F8" w:rsidP="00FA51F8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B677A" w14:textId="21A68DB3" w:rsidR="00FA51F8" w:rsidRPr="00F1348E" w:rsidRDefault="00FA51F8" w:rsidP="00FA51F8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Заводской номер ГСР</w:t>
            </w:r>
          </w:p>
        </w:tc>
      </w:tr>
      <w:tr w:rsidR="00E5535A" w:rsidRPr="00F1348E" w14:paraId="4BDC9010" w14:textId="77777777" w:rsidTr="007A5235">
        <w:trPr>
          <w:trHeight w:val="495"/>
          <w:jc w:val="center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D97FD" w14:textId="4B02653A" w:rsidR="00E5535A" w:rsidRPr="00F1348E" w:rsidRDefault="00E5535A" w:rsidP="00E5535A">
            <w:pPr>
              <w:spacing w:after="0" w:line="240" w:lineRule="auto"/>
              <w:rPr>
                <w:i/>
                <w:iCs/>
                <w:szCs w:val="24"/>
              </w:rPr>
            </w:pPr>
            <w:r w:rsidRPr="00F1348E">
              <w:rPr>
                <w:i/>
                <w:iCs/>
                <w:szCs w:val="24"/>
              </w:rPr>
              <w:t>Примечание - * Буфер заводских номеров заполняется циклически.</w:t>
            </w:r>
          </w:p>
        </w:tc>
      </w:tr>
    </w:tbl>
    <w:p w14:paraId="34A12204" w14:textId="75F55155" w:rsidR="00E75911" w:rsidRPr="00F1348E" w:rsidRDefault="00E75911" w:rsidP="00E75911">
      <w:pPr>
        <w:keepNext/>
        <w:pageBreakBefore/>
        <w:spacing w:before="240" w:line="360" w:lineRule="auto"/>
        <w:jc w:val="center"/>
        <w:rPr>
          <w:b/>
          <w:bCs/>
          <w:iCs/>
          <w:sz w:val="28"/>
          <w:szCs w:val="24"/>
        </w:rPr>
      </w:pPr>
      <w:r w:rsidRPr="00F1348E">
        <w:rPr>
          <w:b/>
          <w:bCs/>
          <w:iCs/>
          <w:sz w:val="28"/>
          <w:szCs w:val="24"/>
        </w:rPr>
        <w:lastRenderedPageBreak/>
        <w:t>Приложение Г</w:t>
      </w:r>
    </w:p>
    <w:p w14:paraId="24A2D563" w14:textId="77777777" w:rsidR="00E75911" w:rsidRPr="00F1348E" w:rsidRDefault="00E75911" w:rsidP="00E75911">
      <w:pPr>
        <w:keepNext/>
        <w:spacing w:after="0" w:line="360" w:lineRule="auto"/>
        <w:jc w:val="center"/>
        <w:rPr>
          <w:iCs/>
          <w:sz w:val="28"/>
          <w:szCs w:val="24"/>
        </w:rPr>
      </w:pPr>
      <w:r w:rsidRPr="00F1348E">
        <w:rPr>
          <w:iCs/>
          <w:sz w:val="28"/>
          <w:szCs w:val="24"/>
        </w:rPr>
        <w:t>(обязательное)</w:t>
      </w:r>
    </w:p>
    <w:p w14:paraId="15E0F9F4" w14:textId="3897F388" w:rsidR="00E75911" w:rsidRPr="00F1348E" w:rsidRDefault="00E75911" w:rsidP="00E75911">
      <w:pPr>
        <w:keepNext/>
        <w:spacing w:after="0" w:line="360" w:lineRule="auto"/>
        <w:jc w:val="center"/>
        <w:rPr>
          <w:b/>
          <w:bCs/>
          <w:iCs/>
          <w:sz w:val="28"/>
          <w:szCs w:val="24"/>
        </w:rPr>
      </w:pPr>
      <w:r w:rsidRPr="00F1348E">
        <w:rPr>
          <w:b/>
          <w:bCs/>
          <w:iCs/>
          <w:sz w:val="28"/>
          <w:szCs w:val="24"/>
        </w:rPr>
        <w:t xml:space="preserve">Протокол информационного обмена с </w:t>
      </w:r>
      <w:proofErr w:type="spellStart"/>
      <w:r w:rsidRPr="00F1348E">
        <w:rPr>
          <w:b/>
          <w:bCs/>
          <w:iCs/>
          <w:sz w:val="28"/>
          <w:szCs w:val="24"/>
        </w:rPr>
        <w:t>БУиЗ</w:t>
      </w:r>
      <w:proofErr w:type="spellEnd"/>
      <w:r w:rsidRPr="00F1348E">
        <w:rPr>
          <w:b/>
          <w:bCs/>
          <w:iCs/>
          <w:sz w:val="28"/>
          <w:szCs w:val="24"/>
        </w:rPr>
        <w:t>-НС</w:t>
      </w:r>
    </w:p>
    <w:p w14:paraId="72E1C7F3" w14:textId="77777777" w:rsidR="00E75911" w:rsidRPr="00F1348E" w:rsidRDefault="00E75911" w:rsidP="00E75911">
      <w:pPr>
        <w:keepNext/>
        <w:spacing w:after="0" w:line="360" w:lineRule="auto"/>
        <w:ind w:firstLine="567"/>
        <w:rPr>
          <w:sz w:val="28"/>
          <w:szCs w:val="24"/>
        </w:rPr>
      </w:pPr>
    </w:p>
    <w:p w14:paraId="5AC0ABF6" w14:textId="059C6116" w:rsidR="00E75911" w:rsidRPr="00F1348E" w:rsidRDefault="00E75911" w:rsidP="00E75911">
      <w:pPr>
        <w:keepNext/>
        <w:spacing w:after="0" w:line="360" w:lineRule="auto"/>
        <w:ind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Распределение сообщений по устройствам должно выполняться в соответствии с таблицей </w:t>
      </w:r>
      <w:r w:rsidR="00D52830" w:rsidRPr="00F1348E">
        <w:rPr>
          <w:sz w:val="28"/>
          <w:szCs w:val="24"/>
        </w:rPr>
        <w:t>Б</w:t>
      </w:r>
      <w:r w:rsidRPr="00F1348E">
        <w:rPr>
          <w:sz w:val="28"/>
          <w:szCs w:val="24"/>
        </w:rPr>
        <w:t xml:space="preserve">.1 </w:t>
      </w:r>
    </w:p>
    <w:p w14:paraId="065A83BC" w14:textId="77777777" w:rsidR="00EE2AC2" w:rsidRPr="00F1348E" w:rsidRDefault="00EE2AC2" w:rsidP="00B92EA8">
      <w:pPr>
        <w:pStyle w:val="af3"/>
        <w:keepNext/>
        <w:numPr>
          <w:ilvl w:val="0"/>
          <w:numId w:val="33"/>
        </w:numPr>
        <w:tabs>
          <w:tab w:val="left" w:pos="1134"/>
        </w:tabs>
        <w:spacing w:before="240"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>Краткие сведения</w:t>
      </w:r>
    </w:p>
    <w:p w14:paraId="2E8F1BE2" w14:textId="77777777" w:rsidR="00910896" w:rsidRPr="00F1348E" w:rsidRDefault="00EE2AC2" w:rsidP="00B92EA8">
      <w:pPr>
        <w:pStyle w:val="af3"/>
        <w:keepNext/>
        <w:numPr>
          <w:ilvl w:val="1"/>
          <w:numId w:val="33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Блоки </w:t>
      </w:r>
      <w:proofErr w:type="spellStart"/>
      <w:r w:rsidRPr="00F1348E">
        <w:rPr>
          <w:sz w:val="28"/>
          <w:szCs w:val="24"/>
        </w:rPr>
        <w:t>Б</w:t>
      </w:r>
      <w:r w:rsidR="00910896" w:rsidRPr="00F1348E">
        <w:rPr>
          <w:sz w:val="28"/>
          <w:szCs w:val="24"/>
        </w:rPr>
        <w:t>УиЗ</w:t>
      </w:r>
      <w:proofErr w:type="spellEnd"/>
      <w:r w:rsidR="00910896" w:rsidRPr="00F1348E">
        <w:rPr>
          <w:sz w:val="28"/>
          <w:szCs w:val="24"/>
        </w:rPr>
        <w:t>-НС</w:t>
      </w:r>
      <w:r w:rsidRPr="00F1348E">
        <w:rPr>
          <w:sz w:val="28"/>
          <w:szCs w:val="24"/>
        </w:rPr>
        <w:t xml:space="preserve"> предназначены </w:t>
      </w:r>
      <w:r w:rsidR="00910896" w:rsidRPr="00F1348E">
        <w:rPr>
          <w:sz w:val="28"/>
          <w:szCs w:val="28"/>
        </w:rPr>
        <w:t>для:</w:t>
      </w:r>
    </w:p>
    <w:p w14:paraId="3163DFE0" w14:textId="77777777" w:rsidR="00AE581C" w:rsidRPr="00F1348E" w:rsidRDefault="00910896" w:rsidP="005F694E">
      <w:pPr>
        <w:pStyle w:val="af3"/>
        <w:keepNext/>
        <w:numPr>
          <w:ilvl w:val="0"/>
          <w:numId w:val="18"/>
        </w:numPr>
        <w:tabs>
          <w:tab w:val="left" w:pos="1843"/>
        </w:tabs>
        <w:spacing w:after="0" w:line="360" w:lineRule="auto"/>
        <w:ind w:left="1418" w:firstLine="0"/>
        <w:rPr>
          <w:sz w:val="28"/>
          <w:szCs w:val="24"/>
        </w:rPr>
      </w:pPr>
      <w:r w:rsidRPr="00F1348E">
        <w:rPr>
          <w:sz w:val="28"/>
          <w:szCs w:val="28"/>
        </w:rPr>
        <w:t>обеспечения питания стартера-генератора СГМ-40НС в процессе запуска маршевого двигателя самолета ТВРС-44</w:t>
      </w:r>
      <w:r w:rsidR="00AE581C" w:rsidRPr="00F1348E">
        <w:rPr>
          <w:sz w:val="28"/>
          <w:szCs w:val="28"/>
        </w:rPr>
        <w:t>,</w:t>
      </w:r>
      <w:r w:rsidRPr="00F1348E">
        <w:rPr>
          <w:sz w:val="28"/>
          <w:szCs w:val="28"/>
        </w:rPr>
        <w:t xml:space="preserve"> контроля параметров запуска двигателя</w:t>
      </w:r>
      <w:r w:rsidR="00AE581C" w:rsidRPr="00F1348E">
        <w:rPr>
          <w:sz w:val="28"/>
          <w:szCs w:val="28"/>
        </w:rPr>
        <w:t>;</w:t>
      </w:r>
    </w:p>
    <w:p w14:paraId="332705D2" w14:textId="77777777" w:rsidR="00AE581C" w:rsidRPr="00F1348E" w:rsidRDefault="00910896" w:rsidP="005F694E">
      <w:pPr>
        <w:pStyle w:val="af3"/>
        <w:keepNext/>
        <w:numPr>
          <w:ilvl w:val="0"/>
          <w:numId w:val="18"/>
        </w:numPr>
        <w:tabs>
          <w:tab w:val="left" w:pos="1843"/>
        </w:tabs>
        <w:spacing w:after="0" w:line="360" w:lineRule="auto"/>
        <w:ind w:left="1418" w:firstLine="0"/>
        <w:rPr>
          <w:sz w:val="28"/>
          <w:szCs w:val="24"/>
        </w:rPr>
      </w:pPr>
      <w:r w:rsidRPr="00F1348E">
        <w:rPr>
          <w:sz w:val="28"/>
          <w:szCs w:val="28"/>
        </w:rPr>
        <w:t>управления переводом стартера-генератора СГМ-40НС в генераторный режим</w:t>
      </w:r>
      <w:r w:rsidR="00AE581C" w:rsidRPr="00F1348E">
        <w:rPr>
          <w:sz w:val="28"/>
          <w:szCs w:val="28"/>
        </w:rPr>
        <w:t>;</w:t>
      </w:r>
    </w:p>
    <w:p w14:paraId="76449FF8" w14:textId="670D0C7A" w:rsidR="00AE581C" w:rsidRPr="00F1348E" w:rsidRDefault="00AE581C" w:rsidP="005F694E">
      <w:pPr>
        <w:pStyle w:val="af3"/>
        <w:keepNext/>
        <w:numPr>
          <w:ilvl w:val="0"/>
          <w:numId w:val="18"/>
        </w:numPr>
        <w:tabs>
          <w:tab w:val="left" w:pos="1843"/>
        </w:tabs>
        <w:spacing w:after="0" w:line="360" w:lineRule="auto"/>
        <w:ind w:left="1418" w:firstLine="0"/>
        <w:rPr>
          <w:sz w:val="28"/>
          <w:szCs w:val="24"/>
        </w:rPr>
      </w:pPr>
      <w:r w:rsidRPr="00F1348E">
        <w:rPr>
          <w:sz w:val="28"/>
          <w:szCs w:val="28"/>
        </w:rPr>
        <w:t>управления каналом генерирования в генераторном режиме;</w:t>
      </w:r>
    </w:p>
    <w:p w14:paraId="323FBA19" w14:textId="2EE0F4D4" w:rsidR="00910896" w:rsidRPr="00F1348E" w:rsidRDefault="00910896" w:rsidP="005F694E">
      <w:pPr>
        <w:pStyle w:val="af3"/>
        <w:keepNext/>
        <w:numPr>
          <w:ilvl w:val="0"/>
          <w:numId w:val="18"/>
        </w:numPr>
        <w:tabs>
          <w:tab w:val="left" w:pos="1843"/>
        </w:tabs>
        <w:spacing w:after="0" w:line="360" w:lineRule="auto"/>
        <w:ind w:left="1418" w:firstLine="0"/>
        <w:rPr>
          <w:sz w:val="28"/>
          <w:szCs w:val="24"/>
        </w:rPr>
      </w:pPr>
      <w:r w:rsidRPr="00F1348E">
        <w:rPr>
          <w:sz w:val="28"/>
          <w:szCs w:val="28"/>
        </w:rPr>
        <w:t xml:space="preserve">информационного взаимодействия с </w:t>
      </w:r>
      <w:r w:rsidR="00AE581C" w:rsidRPr="00F1348E">
        <w:rPr>
          <w:sz w:val="28"/>
          <w:szCs w:val="28"/>
        </w:rPr>
        <w:t>бортовым оборуд</w:t>
      </w:r>
      <w:r w:rsidR="0016344A" w:rsidRPr="00F1348E">
        <w:rPr>
          <w:sz w:val="28"/>
          <w:szCs w:val="28"/>
        </w:rPr>
        <w:t>6</w:t>
      </w:r>
      <w:r w:rsidR="00AE581C" w:rsidRPr="00F1348E">
        <w:rPr>
          <w:sz w:val="28"/>
          <w:szCs w:val="28"/>
        </w:rPr>
        <w:t>ованием.</w:t>
      </w:r>
    </w:p>
    <w:p w14:paraId="32F887F6" w14:textId="037D4399" w:rsidR="00EE2AC2" w:rsidRPr="00F1348E" w:rsidRDefault="00EE2AC2" w:rsidP="00F1348E">
      <w:pPr>
        <w:pStyle w:val="af3"/>
        <w:keepNext/>
        <w:numPr>
          <w:ilvl w:val="1"/>
          <w:numId w:val="33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Каждому блоку </w:t>
      </w:r>
      <w:proofErr w:type="spellStart"/>
      <w:r w:rsidRPr="00F1348E">
        <w:rPr>
          <w:sz w:val="28"/>
          <w:szCs w:val="24"/>
        </w:rPr>
        <w:t>Б</w:t>
      </w:r>
      <w:r w:rsidR="00AE581C" w:rsidRPr="00F1348E">
        <w:rPr>
          <w:sz w:val="28"/>
          <w:szCs w:val="24"/>
        </w:rPr>
        <w:t>УиЗ</w:t>
      </w:r>
      <w:proofErr w:type="spellEnd"/>
      <w:r w:rsidR="00AE581C" w:rsidRPr="00F1348E">
        <w:rPr>
          <w:sz w:val="28"/>
          <w:szCs w:val="24"/>
        </w:rPr>
        <w:t>-НС</w:t>
      </w:r>
      <w:r w:rsidRPr="00F1348E">
        <w:rPr>
          <w:sz w:val="28"/>
          <w:szCs w:val="24"/>
        </w:rPr>
        <w:t xml:space="preserve"> присваивается номер, который считывается с ответной части разъёма «Х</w:t>
      </w:r>
      <w:r w:rsidR="00AE581C" w:rsidRPr="00F1348E">
        <w:rPr>
          <w:sz w:val="28"/>
          <w:szCs w:val="24"/>
        </w:rPr>
        <w:t>6</w:t>
      </w:r>
      <w:r w:rsidRPr="00F1348E">
        <w:rPr>
          <w:sz w:val="28"/>
          <w:szCs w:val="24"/>
        </w:rPr>
        <w:t xml:space="preserve">» блока </w:t>
      </w:r>
      <w:proofErr w:type="spellStart"/>
      <w:r w:rsidRPr="00F1348E">
        <w:rPr>
          <w:sz w:val="28"/>
          <w:szCs w:val="24"/>
        </w:rPr>
        <w:t>Б</w:t>
      </w:r>
      <w:r w:rsidR="00AE581C" w:rsidRPr="00F1348E">
        <w:rPr>
          <w:sz w:val="28"/>
          <w:szCs w:val="24"/>
        </w:rPr>
        <w:t>УиЗ</w:t>
      </w:r>
      <w:proofErr w:type="spellEnd"/>
      <w:r w:rsidR="00AE581C" w:rsidRPr="00F1348E">
        <w:rPr>
          <w:sz w:val="28"/>
          <w:szCs w:val="24"/>
        </w:rPr>
        <w:t>-НС</w:t>
      </w:r>
      <w:r w:rsidRPr="00F1348E">
        <w:rPr>
          <w:sz w:val="28"/>
          <w:szCs w:val="24"/>
        </w:rPr>
        <w:t>.</w:t>
      </w:r>
    </w:p>
    <w:p w14:paraId="0384C595" w14:textId="0FC3FCB2" w:rsidR="00EE2AC2" w:rsidRPr="00F1348E" w:rsidRDefault="00EE2AC2" w:rsidP="00EE2AC2">
      <w:pPr>
        <w:spacing w:before="240" w:line="360" w:lineRule="auto"/>
        <w:ind w:firstLine="567"/>
        <w:rPr>
          <w:i/>
          <w:szCs w:val="24"/>
        </w:rPr>
      </w:pPr>
      <w:r w:rsidRPr="00F1348E">
        <w:rPr>
          <w:i/>
          <w:szCs w:val="24"/>
        </w:rPr>
        <w:t xml:space="preserve">Примечание – Требования к установке номера блока приведены на чертеже </w:t>
      </w:r>
      <w:r w:rsidR="00AE581C" w:rsidRPr="00F1348E">
        <w:rPr>
          <w:i/>
          <w:szCs w:val="24"/>
        </w:rPr>
        <w:t xml:space="preserve">РЦКД.12.06.00.00.000 </w:t>
      </w:r>
      <w:r w:rsidRPr="00F1348E">
        <w:rPr>
          <w:i/>
          <w:szCs w:val="24"/>
        </w:rPr>
        <w:t>Э5.</w:t>
      </w:r>
    </w:p>
    <w:p w14:paraId="179C971C" w14:textId="305FEFE3" w:rsidR="00EE2AC2" w:rsidRPr="00F1348E" w:rsidRDefault="00EE2AC2" w:rsidP="00F1348E">
      <w:pPr>
        <w:pStyle w:val="af3"/>
        <w:keepNext/>
        <w:numPr>
          <w:ilvl w:val="1"/>
          <w:numId w:val="33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Для передачи сообщений по шине локальной сети контроллеров блокам </w:t>
      </w:r>
      <w:proofErr w:type="spellStart"/>
      <w:r w:rsidRPr="00F1348E">
        <w:rPr>
          <w:sz w:val="28"/>
          <w:szCs w:val="24"/>
        </w:rPr>
        <w:t>Б</w:t>
      </w:r>
      <w:r w:rsidR="00AE581C" w:rsidRPr="00F1348E">
        <w:rPr>
          <w:sz w:val="28"/>
          <w:szCs w:val="24"/>
        </w:rPr>
        <w:t>УиЗ</w:t>
      </w:r>
      <w:proofErr w:type="spellEnd"/>
      <w:r w:rsidR="00AE581C" w:rsidRPr="00F1348E">
        <w:rPr>
          <w:sz w:val="28"/>
          <w:szCs w:val="24"/>
        </w:rPr>
        <w:t>-НС</w:t>
      </w:r>
      <w:r w:rsidRPr="00F1348E">
        <w:rPr>
          <w:sz w:val="28"/>
          <w:szCs w:val="24"/>
        </w:rPr>
        <w:t xml:space="preserve"> в соответствии с заданным номером присваивается адрес по правилам, определенным в таблице </w:t>
      </w:r>
      <w:r w:rsidR="00AE581C" w:rsidRPr="00F1348E">
        <w:rPr>
          <w:sz w:val="28"/>
          <w:szCs w:val="24"/>
        </w:rPr>
        <w:fldChar w:fldCharType="begin"/>
      </w:r>
      <w:r w:rsidR="00AE581C" w:rsidRPr="00F1348E">
        <w:rPr>
          <w:sz w:val="28"/>
          <w:szCs w:val="24"/>
        </w:rPr>
        <w:instrText xml:space="preserve"> REF _Ref139294202 \h  \* MERGEFORMAT </w:instrText>
      </w:r>
      <w:r w:rsidR="00AE581C" w:rsidRPr="00F1348E">
        <w:rPr>
          <w:sz w:val="28"/>
          <w:szCs w:val="24"/>
        </w:rPr>
      </w:r>
      <w:r w:rsidR="00AE581C" w:rsidRPr="00F1348E">
        <w:rPr>
          <w:sz w:val="28"/>
          <w:szCs w:val="24"/>
        </w:rPr>
        <w:fldChar w:fldCharType="separate"/>
      </w:r>
      <w:r w:rsidR="00351519" w:rsidRPr="00351519">
        <w:rPr>
          <w:iCs/>
          <w:vanish/>
          <w:sz w:val="28"/>
          <w:szCs w:val="28"/>
        </w:rPr>
        <w:t xml:space="preserve">Таблица </w:t>
      </w:r>
      <w:r w:rsidR="00351519" w:rsidRPr="00351519">
        <w:rPr>
          <w:noProof/>
          <w:sz w:val="28"/>
          <w:szCs w:val="28"/>
        </w:rPr>
        <w:t>5</w:t>
      </w:r>
      <w:r w:rsidR="00AE581C"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>.</w:t>
      </w:r>
    </w:p>
    <w:p w14:paraId="6D5DC691" w14:textId="77777777" w:rsidR="00EE2AC2" w:rsidRPr="00F1348E" w:rsidRDefault="00EE2AC2" w:rsidP="00F1348E">
      <w:pPr>
        <w:pStyle w:val="af3"/>
        <w:keepNext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>Краткие сведения</w:t>
      </w:r>
    </w:p>
    <w:p w14:paraId="419787C3" w14:textId="428DF3B2" w:rsidR="00EE2AC2" w:rsidRPr="00F1348E" w:rsidRDefault="00EE2AC2" w:rsidP="00F1348E">
      <w:pPr>
        <w:pStyle w:val="af3"/>
        <w:numPr>
          <w:ilvl w:val="1"/>
          <w:numId w:val="33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В блоке </w:t>
      </w:r>
      <w:proofErr w:type="spellStart"/>
      <w:r w:rsidRPr="00F1348E">
        <w:rPr>
          <w:sz w:val="28"/>
          <w:szCs w:val="24"/>
        </w:rPr>
        <w:t>Б</w:t>
      </w:r>
      <w:r w:rsidR="00AE581C" w:rsidRPr="00F1348E">
        <w:rPr>
          <w:sz w:val="28"/>
          <w:szCs w:val="24"/>
        </w:rPr>
        <w:t>УиЗ</w:t>
      </w:r>
      <w:proofErr w:type="spellEnd"/>
      <w:r w:rsidR="00AE581C" w:rsidRPr="00F1348E">
        <w:rPr>
          <w:sz w:val="28"/>
          <w:szCs w:val="24"/>
        </w:rPr>
        <w:t>-НС</w:t>
      </w:r>
      <w:r w:rsidRPr="00F1348E">
        <w:rPr>
          <w:sz w:val="28"/>
          <w:szCs w:val="24"/>
        </w:rPr>
        <w:t xml:space="preserve"> предусмотрено 2 канала подключения к шине локальной сети контроллеров.</w:t>
      </w:r>
    </w:p>
    <w:p w14:paraId="6D400AA5" w14:textId="3B52592A" w:rsidR="00EE2AC2" w:rsidRPr="00F1348E" w:rsidRDefault="00EE2AC2" w:rsidP="00F1348E">
      <w:pPr>
        <w:pStyle w:val="af3"/>
        <w:numPr>
          <w:ilvl w:val="1"/>
          <w:numId w:val="33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Параметры шины локальной сети контроллеров в соответствии с разделами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_Ref138677375 \r \h </w:instrText>
      </w:r>
      <w:r w:rsidR="0077157B" w:rsidRPr="00F1348E">
        <w:rPr>
          <w:sz w:val="28"/>
          <w:szCs w:val="24"/>
        </w:rPr>
        <w:instrText xml:space="preserve">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5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_Ref138677379 \r \h </w:instrText>
      </w:r>
      <w:r w:rsidR="0077157B" w:rsidRPr="00F1348E">
        <w:rPr>
          <w:sz w:val="28"/>
          <w:szCs w:val="24"/>
        </w:rPr>
        <w:instrText xml:space="preserve">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6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спецификации.</w:t>
      </w:r>
    </w:p>
    <w:p w14:paraId="4CE54EBB" w14:textId="6B015856" w:rsidR="00EE2AC2" w:rsidRPr="00F1348E" w:rsidRDefault="00EE2AC2" w:rsidP="00F1348E">
      <w:pPr>
        <w:pStyle w:val="af3"/>
        <w:numPr>
          <w:ilvl w:val="1"/>
          <w:numId w:val="33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lastRenderedPageBreak/>
        <w:t xml:space="preserve">Структура идентификатора и параметры сообщения формируются в соответствии с разделами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_Ref138677375 \r \h </w:instrText>
      </w:r>
      <w:r w:rsidR="00D37757" w:rsidRPr="00F1348E">
        <w:rPr>
          <w:sz w:val="28"/>
          <w:szCs w:val="24"/>
        </w:rPr>
        <w:instrText xml:space="preserve">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5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_Ref138677379 \r \h </w:instrText>
      </w:r>
      <w:r w:rsidR="00D37757" w:rsidRPr="00F1348E">
        <w:rPr>
          <w:sz w:val="28"/>
          <w:szCs w:val="24"/>
        </w:rPr>
        <w:instrText xml:space="preserve">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6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спецификации.</w:t>
      </w:r>
      <w:r w:rsidR="00D52830" w:rsidRPr="00F1348E">
        <w:rPr>
          <w:sz w:val="28"/>
          <w:szCs w:val="24"/>
        </w:rPr>
        <w:t xml:space="preserve"> Структура идентификатора приведена в таблице </w:t>
      </w:r>
      <w:r w:rsidR="00FA51F8" w:rsidRPr="00F1348E">
        <w:rPr>
          <w:sz w:val="28"/>
          <w:szCs w:val="24"/>
        </w:rPr>
        <w:t>Г</w:t>
      </w:r>
      <w:r w:rsidR="00D52830" w:rsidRPr="00F1348E">
        <w:rPr>
          <w:sz w:val="28"/>
          <w:szCs w:val="24"/>
        </w:rPr>
        <w:t>1.</w:t>
      </w:r>
    </w:p>
    <w:p w14:paraId="68502C7E" w14:textId="1E1118A0" w:rsidR="00EE2AC2" w:rsidRPr="00F1348E" w:rsidRDefault="00EE2AC2" w:rsidP="00EE2AC2">
      <w:pPr>
        <w:keepNext/>
        <w:spacing w:after="0" w:line="360" w:lineRule="auto"/>
        <w:rPr>
          <w:sz w:val="28"/>
          <w:szCs w:val="24"/>
        </w:rPr>
      </w:pPr>
      <w:r w:rsidRPr="00F1348E">
        <w:rPr>
          <w:sz w:val="28"/>
          <w:szCs w:val="24"/>
        </w:rPr>
        <w:t xml:space="preserve">Таблица </w:t>
      </w:r>
      <w:r w:rsidR="00FA51F8" w:rsidRPr="00F1348E">
        <w:rPr>
          <w:sz w:val="28"/>
          <w:szCs w:val="24"/>
        </w:rPr>
        <w:t>Г</w:t>
      </w:r>
      <w:r w:rsidRPr="00F1348E">
        <w:rPr>
          <w:sz w:val="28"/>
          <w:szCs w:val="24"/>
        </w:rPr>
        <w:t>1 – Структура бит идентификатора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8"/>
        <w:gridCol w:w="1371"/>
        <w:gridCol w:w="3394"/>
        <w:gridCol w:w="3182"/>
      </w:tblGrid>
      <w:tr w:rsidR="0077157B" w:rsidRPr="00F1348E" w14:paraId="73BA3E34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DC07" w14:textId="77777777" w:rsidR="00EE2AC2" w:rsidRPr="00F1348E" w:rsidRDefault="00EE2AC2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D4DB" w14:textId="77777777" w:rsidR="00EE2AC2" w:rsidRPr="00F1348E" w:rsidRDefault="00EE2AC2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Параметр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2A701" w14:textId="77777777" w:rsidR="00EE2AC2" w:rsidRPr="00F1348E" w:rsidRDefault="00EE2AC2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</w:rPr>
              <w:t>Значение</w:t>
            </w:r>
            <w:r w:rsidRPr="00F1348E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1348E">
              <w:rPr>
                <w:sz w:val="28"/>
                <w:szCs w:val="28"/>
              </w:rPr>
              <w:t>двоичн</w:t>
            </w:r>
            <w:proofErr w:type="spellEnd"/>
            <w:r w:rsidRPr="00F1348E">
              <w:rPr>
                <w:sz w:val="28"/>
                <w:szCs w:val="28"/>
              </w:rPr>
              <w:t>.</w:t>
            </w:r>
            <w:r w:rsidRPr="00F1348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DBC36" w14:textId="77777777" w:rsidR="00EE2AC2" w:rsidRPr="00F1348E" w:rsidRDefault="00EE2AC2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Примечание</w:t>
            </w:r>
          </w:p>
        </w:tc>
      </w:tr>
      <w:tr w:rsidR="003D62E8" w:rsidRPr="00F1348E" w14:paraId="146D6363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141E2" w14:textId="77777777" w:rsidR="003D62E8" w:rsidRPr="00F1348E" w:rsidRDefault="003D62E8" w:rsidP="003D62E8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28 – 26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951A5" w14:textId="77777777" w:rsidR="003D62E8" w:rsidRPr="00F1348E" w:rsidRDefault="003D62E8" w:rsidP="003D62E8">
            <w:pPr>
              <w:keepNext/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LCC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DF8E9" w14:textId="1D51B972" w:rsidR="003D62E8" w:rsidRPr="00F1348E" w:rsidRDefault="003D62E8" w:rsidP="003D62E8">
            <w:pPr>
              <w:keepNext/>
              <w:spacing w:after="0" w:line="240" w:lineRule="auto"/>
              <w:jc w:val="center"/>
              <w:rPr>
                <w:szCs w:val="20"/>
              </w:rPr>
            </w:pPr>
            <w:ins w:id="101" w:author="Кечин Александр Викторович" w:date="2023-07-20T10:32:00Z">
              <w:r w:rsidRPr="00F1348E">
                <w:rPr>
                  <w:szCs w:val="20"/>
                </w:rPr>
                <w:t>&lt;Логический канал обмена&gt;</w:t>
              </w:r>
            </w:ins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2F7E9" w14:textId="0247C7BD" w:rsidR="003D62E8" w:rsidRPr="00F1348E" w:rsidRDefault="003D62E8" w:rsidP="003D62E8">
            <w:pPr>
              <w:keepNext/>
              <w:spacing w:after="0" w:line="240" w:lineRule="auto"/>
              <w:jc w:val="center"/>
              <w:rPr>
                <w:szCs w:val="20"/>
              </w:rPr>
            </w:pPr>
            <w:ins w:id="102" w:author="Кечин Александр Викторович" w:date="2023-07-20T10:32:00Z">
              <w:r w:rsidRPr="00F1348E">
                <w:rPr>
                  <w:szCs w:val="20"/>
                </w:rPr>
                <w:t>Смотри таблицу</w:t>
              </w:r>
            </w:ins>
            <w:ins w:id="103" w:author="Кечин Александр Викторович" w:date="2023-07-25T15:10:00Z">
              <w:r w:rsidR="00202DF6" w:rsidRPr="00F1348E">
                <w:rPr>
                  <w:szCs w:val="20"/>
                </w:rPr>
                <w:t xml:space="preserve"> </w:t>
              </w:r>
              <w:r w:rsidR="00202DF6" w:rsidRPr="00F1348E">
                <w:rPr>
                  <w:szCs w:val="20"/>
                </w:rPr>
                <w:fldChar w:fldCharType="begin"/>
              </w:r>
              <w:r w:rsidR="00202DF6" w:rsidRPr="00F1348E">
                <w:rPr>
                  <w:szCs w:val="20"/>
                </w:rPr>
                <w:instrText xml:space="preserve"> REF _Ref141187112 \h </w:instrText>
              </w:r>
              <w:r w:rsidR="00202DF6" w:rsidRPr="00F1348E">
                <w:rPr>
                  <w:szCs w:val="20"/>
                </w:rPr>
              </w:r>
              <w:r w:rsidR="00202DF6" w:rsidRPr="00F1348E">
                <w:rPr>
                  <w:szCs w:val="20"/>
                </w:rPr>
                <w:instrText xml:space="preserve"> \* MERGEFORMAT </w:instrText>
              </w:r>
              <w:r w:rsidR="00202DF6" w:rsidRPr="00F1348E">
                <w:rPr>
                  <w:szCs w:val="20"/>
                </w:rPr>
                <w:fldChar w:fldCharType="separate"/>
              </w:r>
            </w:ins>
            <w:r w:rsidR="00351519" w:rsidRPr="00351519">
              <w:rPr>
                <w:vanish/>
                <w:szCs w:val="20"/>
              </w:rPr>
              <w:t xml:space="preserve">Таблица </w:t>
            </w:r>
            <w:r w:rsidR="00351519" w:rsidRPr="00351519">
              <w:rPr>
                <w:szCs w:val="20"/>
              </w:rPr>
              <w:t>2</w:t>
            </w:r>
            <w:ins w:id="104" w:author="Кечин Александр Викторович" w:date="2023-07-25T15:10:00Z">
              <w:r w:rsidR="00202DF6" w:rsidRPr="00F1348E">
                <w:rPr>
                  <w:szCs w:val="20"/>
                </w:rPr>
                <w:fldChar w:fldCharType="end"/>
              </w:r>
              <w:r w:rsidR="00202DF6" w:rsidRPr="00F1348E">
                <w:rPr>
                  <w:szCs w:val="20"/>
                </w:rPr>
                <w:t xml:space="preserve"> </w:t>
              </w:r>
            </w:ins>
          </w:p>
        </w:tc>
      </w:tr>
      <w:tr w:rsidR="003D62E8" w:rsidRPr="00F1348E" w14:paraId="44D608E3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A9A37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25 – 19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B143C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Source FID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41CFC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0001101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8CB8E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  <w:lang w:val="en-US"/>
              </w:rPr>
              <w:t xml:space="preserve"> </w:t>
            </w:r>
            <w:r w:rsidRPr="00F1348E">
              <w:rPr>
                <w:szCs w:val="20"/>
              </w:rPr>
              <w:t>«Электрическая мощность»</w:t>
            </w:r>
          </w:p>
        </w:tc>
      </w:tr>
      <w:tr w:rsidR="003D62E8" w:rsidRPr="00F1348E" w14:paraId="1D9B9EA3" w14:textId="77777777" w:rsidTr="003D62E8"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1FC182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18</w:t>
            </w:r>
          </w:p>
        </w:tc>
        <w:tc>
          <w:tcPr>
            <w:tcW w:w="13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4F7848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RSD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65D1D" w14:textId="56D799CB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ins w:id="105" w:author="Кечин Александр Викторович" w:date="2023-07-20T10:32:00Z">
              <w:r w:rsidRPr="00F1348E">
                <w:rPr>
                  <w:szCs w:val="24"/>
                  <w:lang w:val="en-US"/>
                </w:rPr>
                <w:t>1</w:t>
              </w:r>
            </w:ins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EFE38" w14:textId="1743C05E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ins w:id="106" w:author="Кечин Александр Викторович" w:date="2023-07-20T10:32:00Z">
              <w:r w:rsidRPr="00F1348E">
                <w:rPr>
                  <w:i/>
                  <w:szCs w:val="24"/>
                </w:rPr>
                <w:t>«Запрос на обслуживание»</w:t>
              </w:r>
            </w:ins>
          </w:p>
        </w:tc>
      </w:tr>
      <w:tr w:rsidR="003D62E8" w:rsidRPr="00F1348E" w14:paraId="157BA598" w14:textId="77777777" w:rsidTr="003D62E8">
        <w:trPr>
          <w:ins w:id="107" w:author="Кечин Александр Викторович" w:date="2023-07-20T10:32:00Z"/>
        </w:trPr>
        <w:tc>
          <w:tcPr>
            <w:tcW w:w="1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37BCB" w14:textId="77777777" w:rsidR="003D62E8" w:rsidRPr="00F1348E" w:rsidRDefault="003D62E8" w:rsidP="003D62E8">
            <w:pPr>
              <w:spacing w:after="0" w:line="240" w:lineRule="auto"/>
              <w:jc w:val="center"/>
              <w:rPr>
                <w:ins w:id="108" w:author="Кечин Александр Викторович" w:date="2023-07-20T10:32:00Z"/>
                <w:szCs w:val="20"/>
              </w:rPr>
            </w:pPr>
          </w:p>
        </w:tc>
        <w:tc>
          <w:tcPr>
            <w:tcW w:w="13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0E3F4" w14:textId="77777777" w:rsidR="003D62E8" w:rsidRPr="00F1348E" w:rsidRDefault="003D62E8" w:rsidP="003D62E8">
            <w:pPr>
              <w:spacing w:after="0" w:line="240" w:lineRule="auto"/>
              <w:jc w:val="center"/>
              <w:rPr>
                <w:ins w:id="109" w:author="Кечин Александр Викторович" w:date="2023-07-20T10:32:00Z"/>
                <w:szCs w:val="20"/>
                <w:lang w:val="en-US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5CCDF" w14:textId="76544E75" w:rsidR="003D62E8" w:rsidRPr="00F1348E" w:rsidRDefault="003D62E8" w:rsidP="003D62E8">
            <w:pPr>
              <w:spacing w:after="0" w:line="240" w:lineRule="auto"/>
              <w:jc w:val="center"/>
              <w:rPr>
                <w:ins w:id="110" w:author="Кечин Александр Викторович" w:date="2023-07-20T10:32:00Z"/>
                <w:szCs w:val="20"/>
              </w:rPr>
            </w:pPr>
            <w:ins w:id="111" w:author="Кечин Александр Викторович" w:date="2023-07-20T10:32:00Z">
              <w:r w:rsidRPr="00F1348E">
                <w:rPr>
                  <w:szCs w:val="24"/>
                  <w:lang w:val="en-US"/>
                </w:rPr>
                <w:t>0</w:t>
              </w:r>
              <w:r w:rsidRPr="00F1348E">
                <w:rPr>
                  <w:szCs w:val="24"/>
                  <w:vertAlign w:val="superscript"/>
                </w:rPr>
                <w:t xml:space="preserve"> (1)</w:t>
              </w:r>
            </w:ins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180EC" w14:textId="1B52D9EA" w:rsidR="003D62E8" w:rsidRPr="00F1348E" w:rsidRDefault="003D62E8" w:rsidP="003D62E8">
            <w:pPr>
              <w:spacing w:after="0" w:line="240" w:lineRule="auto"/>
              <w:jc w:val="center"/>
              <w:rPr>
                <w:ins w:id="112" w:author="Кечин Александр Викторович" w:date="2023-07-20T10:32:00Z"/>
                <w:szCs w:val="20"/>
              </w:rPr>
            </w:pPr>
            <w:ins w:id="113" w:author="Кечин Александр Викторович" w:date="2023-07-20T10:32:00Z">
              <w:r w:rsidRPr="00F1348E">
                <w:rPr>
                  <w:i/>
                  <w:szCs w:val="24"/>
                </w:rPr>
                <w:t>«Ответ на обслуживание узла»</w:t>
              </w:r>
            </w:ins>
          </w:p>
        </w:tc>
      </w:tr>
      <w:tr w:rsidR="003D62E8" w:rsidRPr="00F1348E" w14:paraId="73EBCE24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18317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17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F0C2D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LCL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3203F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8DB25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Константа</w:t>
            </w:r>
          </w:p>
        </w:tc>
      </w:tr>
      <w:tr w:rsidR="003D62E8" w:rsidRPr="00F1348E" w14:paraId="571B447C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021A8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7F721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PVT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0A9AC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0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9E88D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Константа</w:t>
            </w:r>
          </w:p>
        </w:tc>
      </w:tr>
      <w:tr w:rsidR="003D62E8" w:rsidRPr="00F1348E" w14:paraId="0B4FC20B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F2C07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15 – 12</w:t>
            </w:r>
          </w:p>
        </w:tc>
        <w:tc>
          <w:tcPr>
            <w:tcW w:w="1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8E05B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DOC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3FEC5" w14:textId="3543D70E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  <w:lang w:val="en-US"/>
              </w:rPr>
              <w:t>&lt;</w:t>
            </w:r>
            <w:r w:rsidRPr="00F1348E">
              <w:rPr>
                <w:szCs w:val="20"/>
              </w:rPr>
              <w:t>Код подсистемы</w:t>
            </w:r>
            <w:r w:rsidRPr="00F1348E">
              <w:rPr>
                <w:szCs w:val="20"/>
                <w:lang w:val="en-US"/>
              </w:rPr>
              <w:t>&gt;</w:t>
            </w:r>
            <w:r w:rsidRPr="00F1348E">
              <w:rPr>
                <w:szCs w:val="20"/>
              </w:rPr>
              <w:t xml:space="preserve"> = 0010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17AC6" w14:textId="2FF6124E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 xml:space="preserve">В соответствии с таблицей </w:t>
            </w:r>
            <w:r w:rsidRPr="00F1348E">
              <w:rPr>
                <w:szCs w:val="20"/>
              </w:rPr>
              <w:fldChar w:fldCharType="begin"/>
            </w:r>
            <w:r w:rsidRPr="00F1348E">
              <w:rPr>
                <w:szCs w:val="20"/>
              </w:rPr>
              <w:instrText xml:space="preserve"> REF _Ref136870901 \h  \* MERGEFORMAT </w:instrText>
            </w:r>
            <w:r w:rsidRPr="00F1348E">
              <w:rPr>
                <w:szCs w:val="20"/>
              </w:rPr>
            </w:r>
            <w:r w:rsidRPr="00F1348E">
              <w:rPr>
                <w:szCs w:val="20"/>
              </w:rPr>
              <w:fldChar w:fldCharType="separate"/>
            </w:r>
            <w:r w:rsidR="00351519" w:rsidRPr="00351519">
              <w:rPr>
                <w:vanish/>
                <w:szCs w:val="20"/>
              </w:rPr>
              <w:t xml:space="preserve">Таблица </w:t>
            </w:r>
            <w:r w:rsidR="00351519" w:rsidRPr="00351519">
              <w:rPr>
                <w:szCs w:val="20"/>
              </w:rPr>
              <w:t>4</w:t>
            </w:r>
            <w:r w:rsidRPr="00F1348E">
              <w:rPr>
                <w:szCs w:val="20"/>
              </w:rPr>
              <w:fldChar w:fldCharType="end"/>
            </w:r>
          </w:p>
        </w:tc>
      </w:tr>
      <w:tr w:rsidR="003D62E8" w:rsidRPr="00F1348E" w14:paraId="21C99785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3D7BF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11 – 7</w:t>
            </w:r>
          </w:p>
        </w:tc>
        <w:tc>
          <w:tcPr>
            <w:tcW w:w="1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87343" w14:textId="77777777" w:rsidR="003D62E8" w:rsidRPr="00F1348E" w:rsidRDefault="003D62E8" w:rsidP="003D62E8">
            <w:pPr>
              <w:spacing w:after="0"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A7FA5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&lt;Номер блока&gt;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FC085" w14:textId="4C42F7BC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 xml:space="preserve">В соответствии с таблицей </w:t>
            </w:r>
            <w:r w:rsidRPr="00F1348E">
              <w:rPr>
                <w:szCs w:val="20"/>
              </w:rPr>
              <w:fldChar w:fldCharType="begin"/>
            </w:r>
            <w:r w:rsidRPr="00F1348E">
              <w:rPr>
                <w:szCs w:val="20"/>
              </w:rPr>
              <w:instrText xml:space="preserve"> REF _Ref139294202 \h  \* MERGEFORMAT </w:instrText>
            </w:r>
            <w:r w:rsidRPr="00F1348E">
              <w:rPr>
                <w:szCs w:val="20"/>
              </w:rPr>
            </w:r>
            <w:r w:rsidRPr="00F1348E">
              <w:rPr>
                <w:szCs w:val="20"/>
              </w:rPr>
              <w:fldChar w:fldCharType="separate"/>
            </w:r>
            <w:r w:rsidR="00351519" w:rsidRPr="00351519">
              <w:rPr>
                <w:vanish/>
                <w:szCs w:val="20"/>
              </w:rPr>
              <w:t xml:space="preserve">Таблица </w:t>
            </w:r>
            <w:r w:rsidR="00351519" w:rsidRPr="00351519">
              <w:rPr>
                <w:szCs w:val="20"/>
              </w:rPr>
              <w:t>5</w:t>
            </w:r>
            <w:r w:rsidRPr="00F1348E">
              <w:rPr>
                <w:szCs w:val="20"/>
              </w:rPr>
              <w:fldChar w:fldCharType="end"/>
            </w:r>
          </w:p>
        </w:tc>
      </w:tr>
      <w:tr w:rsidR="003D62E8" w:rsidRPr="00F1348E" w14:paraId="51FFF5DB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67DB1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6 – 2</w:t>
            </w:r>
          </w:p>
        </w:tc>
        <w:tc>
          <w:tcPr>
            <w:tcW w:w="1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0C7DD" w14:textId="77777777" w:rsidR="003D62E8" w:rsidRPr="00F1348E" w:rsidRDefault="003D62E8" w:rsidP="003D62E8">
            <w:pPr>
              <w:spacing w:after="0"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05DF3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&lt;Код данных&gt;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105FF" w14:textId="61F4EE65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Смотри таблицу Ж2</w:t>
            </w:r>
          </w:p>
        </w:tc>
      </w:tr>
      <w:tr w:rsidR="003D62E8" w:rsidRPr="00F1348E" w14:paraId="5F0938DF" w14:textId="77777777" w:rsidTr="003D62E8">
        <w:trPr>
          <w:trHeight w:val="595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7B3E3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 – 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D09CB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  <w:lang w:val="en-US"/>
              </w:rPr>
              <w:t>RCI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D9406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&lt;Шина данных&gt;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49DDE" w14:textId="304B0AEE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 xml:space="preserve">В соответствии с таблицей </w:t>
            </w:r>
            <w:r w:rsidRPr="00F1348E">
              <w:rPr>
                <w:szCs w:val="20"/>
              </w:rPr>
              <w:fldChar w:fldCharType="begin"/>
            </w:r>
            <w:r w:rsidRPr="00F1348E">
              <w:rPr>
                <w:szCs w:val="20"/>
              </w:rPr>
              <w:instrText xml:space="preserve"> REF _Ref138752870 \h  \* MERGEFORMAT </w:instrText>
            </w:r>
            <w:r w:rsidRPr="00F1348E">
              <w:rPr>
                <w:szCs w:val="20"/>
              </w:rPr>
            </w:r>
            <w:r w:rsidRPr="00F1348E">
              <w:rPr>
                <w:szCs w:val="20"/>
              </w:rPr>
              <w:fldChar w:fldCharType="separate"/>
            </w:r>
            <w:r w:rsidR="00351519" w:rsidRPr="00351519">
              <w:rPr>
                <w:vanish/>
                <w:szCs w:val="20"/>
              </w:rPr>
              <w:t xml:space="preserve">Таблица </w:t>
            </w:r>
            <w:r w:rsidR="00351519" w:rsidRPr="00351519">
              <w:rPr>
                <w:szCs w:val="20"/>
              </w:rPr>
              <w:t>3</w:t>
            </w:r>
            <w:r w:rsidRPr="00F1348E">
              <w:rPr>
                <w:szCs w:val="20"/>
              </w:rPr>
              <w:fldChar w:fldCharType="end"/>
            </w:r>
          </w:p>
        </w:tc>
      </w:tr>
      <w:tr w:rsidR="003D62E8" w:rsidRPr="00F1348E" w14:paraId="555941BA" w14:textId="77777777" w:rsidTr="003D62E8">
        <w:trPr>
          <w:trHeight w:val="595"/>
          <w:ins w:id="114" w:author="Кечин Александр Викторович" w:date="2023-07-20T10:32:00Z"/>
        </w:trPr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3E732" w14:textId="63360D6E" w:rsidR="003D62E8" w:rsidRPr="00F1348E" w:rsidRDefault="003D62E8" w:rsidP="003D62E8">
            <w:pPr>
              <w:spacing w:after="0" w:line="240" w:lineRule="auto"/>
              <w:rPr>
                <w:ins w:id="115" w:author="Кечин Александр Викторович" w:date="2023-07-20T10:32:00Z"/>
                <w:szCs w:val="20"/>
              </w:rPr>
            </w:pPr>
            <w:ins w:id="116" w:author="Кечин Александр Викторович" w:date="2023-07-20T10:32:00Z">
              <w:r w:rsidRPr="00F1348E">
                <w:rPr>
                  <w:sz w:val="20"/>
                  <w:szCs w:val="20"/>
                </w:rPr>
                <w:t xml:space="preserve">Примечание – Для логических каналов информационного обмена </w:t>
              </w:r>
              <w:r w:rsidRPr="00F1348E">
                <w:rPr>
                  <w:sz w:val="20"/>
                  <w:szCs w:val="20"/>
                  <w:lang w:val="en-US"/>
                </w:rPr>
                <w:t>EEC</w:t>
              </w:r>
              <w:r w:rsidRPr="00F1348E">
                <w:rPr>
                  <w:sz w:val="20"/>
                  <w:szCs w:val="20"/>
                </w:rPr>
                <w:t xml:space="preserve"> и </w:t>
              </w:r>
              <w:r w:rsidRPr="00F1348E">
                <w:rPr>
                  <w:sz w:val="20"/>
                  <w:szCs w:val="20"/>
                  <w:lang w:val="en-US"/>
                </w:rPr>
                <w:t>NOC</w:t>
              </w:r>
              <w:r w:rsidRPr="00F1348E">
                <w:rPr>
                  <w:sz w:val="20"/>
                  <w:szCs w:val="20"/>
                </w:rPr>
                <w:t xml:space="preserve"> значение бита «</w:t>
              </w:r>
              <w:r w:rsidRPr="00F1348E">
                <w:rPr>
                  <w:sz w:val="20"/>
                  <w:szCs w:val="20"/>
                  <w:lang w:val="en-US"/>
                </w:rPr>
                <w:t>RSD</w:t>
              </w:r>
              <w:r w:rsidRPr="00F1348E">
                <w:rPr>
                  <w:sz w:val="20"/>
                  <w:szCs w:val="20"/>
                </w:rPr>
                <w:t>» должно всегда быть «0».</w:t>
              </w:r>
            </w:ins>
          </w:p>
        </w:tc>
      </w:tr>
    </w:tbl>
    <w:p w14:paraId="7FD79A26" w14:textId="77777777" w:rsidR="00EE2AC2" w:rsidRPr="00F1348E" w:rsidRDefault="00EE2AC2" w:rsidP="00EE2AC2">
      <w:pPr>
        <w:pStyle w:val="aa"/>
        <w:tabs>
          <w:tab w:val="left" w:pos="1490"/>
        </w:tabs>
        <w:rPr>
          <w:rFonts w:ascii="Segoe UI" w:hAnsi="Segoe UI" w:cs="Segoe UI"/>
          <w:sz w:val="22"/>
        </w:rPr>
      </w:pPr>
    </w:p>
    <w:p w14:paraId="0D41AD87" w14:textId="0D98BBFB" w:rsidR="00EE2AC2" w:rsidRPr="00F1348E" w:rsidRDefault="00EE2AC2" w:rsidP="003F44C0">
      <w:pPr>
        <w:keepNext/>
        <w:spacing w:after="0" w:line="360" w:lineRule="auto"/>
        <w:ind w:hanging="142"/>
        <w:rPr>
          <w:sz w:val="28"/>
          <w:szCs w:val="24"/>
        </w:rPr>
      </w:pPr>
      <w:r w:rsidRPr="00F1348E">
        <w:rPr>
          <w:sz w:val="28"/>
          <w:szCs w:val="24"/>
        </w:rPr>
        <w:t xml:space="preserve">Таблица </w:t>
      </w:r>
      <w:r w:rsidR="00FA51F8" w:rsidRPr="00F1348E">
        <w:rPr>
          <w:sz w:val="28"/>
          <w:szCs w:val="24"/>
        </w:rPr>
        <w:t>Г</w:t>
      </w:r>
      <w:r w:rsidRPr="00F1348E">
        <w:rPr>
          <w:sz w:val="28"/>
          <w:szCs w:val="24"/>
        </w:rPr>
        <w:t>2 – Код объекта данных</w:t>
      </w:r>
    </w:p>
    <w:tbl>
      <w:tblPr>
        <w:tblW w:w="9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91"/>
        <w:gridCol w:w="538"/>
        <w:gridCol w:w="539"/>
        <w:gridCol w:w="538"/>
        <w:gridCol w:w="539"/>
        <w:gridCol w:w="539"/>
      </w:tblGrid>
      <w:tr w:rsidR="0077157B" w:rsidRPr="00F1348E" w14:paraId="25A59D2C" w14:textId="77777777" w:rsidTr="003F44C0">
        <w:trPr>
          <w:trHeight w:val="407"/>
          <w:jc w:val="center"/>
        </w:trPr>
        <w:tc>
          <w:tcPr>
            <w:tcW w:w="6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AC220" w14:textId="77777777" w:rsidR="00EE2AC2" w:rsidRPr="00F1348E" w:rsidRDefault="00EE2AC2" w:rsidP="00FE2426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Наименование</w:t>
            </w: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6144D" w14:textId="77777777" w:rsidR="00EE2AC2" w:rsidRPr="00F1348E" w:rsidRDefault="00EE2AC2" w:rsidP="00FE2426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Побитовая матрица</w:t>
            </w:r>
          </w:p>
        </w:tc>
      </w:tr>
      <w:tr w:rsidR="0077157B" w:rsidRPr="00F1348E" w14:paraId="249E3664" w14:textId="77777777" w:rsidTr="003F44C0">
        <w:trPr>
          <w:trHeight w:val="342"/>
          <w:jc w:val="center"/>
        </w:trPr>
        <w:tc>
          <w:tcPr>
            <w:tcW w:w="67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B7A99" w14:textId="77777777" w:rsidR="00EE2AC2" w:rsidRPr="00F1348E" w:rsidRDefault="00EE2AC2" w:rsidP="00FE2426">
            <w:pPr>
              <w:spacing w:after="0" w:line="240" w:lineRule="auto"/>
              <w:rPr>
                <w:sz w:val="22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22B6" w14:textId="77777777" w:rsidR="00EE2AC2" w:rsidRPr="00F1348E" w:rsidRDefault="00EE2AC2" w:rsidP="00FE2426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85DF" w14:textId="77777777" w:rsidR="00EE2AC2" w:rsidRPr="00F1348E" w:rsidRDefault="00EE2AC2" w:rsidP="00FE2426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F891D" w14:textId="77777777" w:rsidR="00EE2AC2" w:rsidRPr="00F1348E" w:rsidRDefault="00EE2AC2" w:rsidP="00FE2426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4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F3DB" w14:textId="77777777" w:rsidR="00EE2AC2" w:rsidRPr="00F1348E" w:rsidRDefault="00EE2AC2" w:rsidP="00FE2426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D5A1" w14:textId="77777777" w:rsidR="00EE2AC2" w:rsidRPr="00F1348E" w:rsidRDefault="00EE2AC2" w:rsidP="00FE2426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2</w:t>
            </w:r>
          </w:p>
        </w:tc>
      </w:tr>
      <w:tr w:rsidR="0077157B" w:rsidRPr="00F1348E" w14:paraId="49EF7414" w14:textId="77777777" w:rsidTr="003F44C0">
        <w:trPr>
          <w:jc w:val="center"/>
        </w:trPr>
        <w:tc>
          <w:tcPr>
            <w:tcW w:w="6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56F1" w14:textId="55BFC545" w:rsidR="00FA51F8" w:rsidRPr="00F1348E" w:rsidRDefault="00FA51F8" w:rsidP="00FA51F8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Данные о напряжении источника, напряжения на шине, частоте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959BA" w14:textId="47BBA793" w:rsidR="00FA51F8" w:rsidRPr="00F1348E" w:rsidRDefault="00FA51F8" w:rsidP="00FA51F8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43047" w14:textId="171CD6FA" w:rsidR="00FA51F8" w:rsidRPr="00F1348E" w:rsidRDefault="00FA51F8" w:rsidP="00FA51F8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CE95C" w14:textId="0B5FD88E" w:rsidR="00FA51F8" w:rsidRPr="00F1348E" w:rsidRDefault="00FA51F8" w:rsidP="00FA51F8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158E6" w14:textId="5D251EAB" w:rsidR="00FA51F8" w:rsidRPr="00F1348E" w:rsidRDefault="00FA51F8" w:rsidP="00FA51F8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C2760" w14:textId="1CA80CCC" w:rsidR="00FA51F8" w:rsidRPr="00F1348E" w:rsidRDefault="00FA51F8" w:rsidP="00FA51F8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77157B" w:rsidRPr="00F1348E" w14:paraId="4D6D072A" w14:textId="77777777" w:rsidTr="003F44C0">
        <w:trPr>
          <w:jc w:val="center"/>
        </w:trPr>
        <w:tc>
          <w:tcPr>
            <w:tcW w:w="6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4F3D1" w14:textId="6B37458A" w:rsidR="00FA51F8" w:rsidRPr="00F1348E" w:rsidRDefault="00FA51F8" w:rsidP="00FA51F8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Фазные токи и признаки функционирования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A5685" w14:textId="6D691905" w:rsidR="00FA51F8" w:rsidRPr="00F1348E" w:rsidRDefault="00FA51F8" w:rsidP="00FA51F8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5EBA3" w14:textId="1FB110B3" w:rsidR="00FA51F8" w:rsidRPr="00F1348E" w:rsidRDefault="00FA51F8" w:rsidP="00FA51F8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D82FE" w14:textId="6579B364" w:rsidR="00FA51F8" w:rsidRPr="00F1348E" w:rsidRDefault="00FA51F8" w:rsidP="00FA51F8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6F549" w14:textId="299FC12C" w:rsidR="00FA51F8" w:rsidRPr="00F1348E" w:rsidRDefault="00FA51F8" w:rsidP="00FA51F8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CBA8A" w14:textId="717E16E0" w:rsidR="00FA51F8" w:rsidRPr="00F1348E" w:rsidRDefault="00FA51F8" w:rsidP="00FA51F8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</w:tr>
      <w:tr w:rsidR="0077157B" w:rsidRPr="00F1348E" w14:paraId="3E431AF9" w14:textId="77777777" w:rsidTr="003F44C0">
        <w:trPr>
          <w:jc w:val="center"/>
        </w:trPr>
        <w:tc>
          <w:tcPr>
            <w:tcW w:w="6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51A53" w14:textId="039CC80D" w:rsidR="003F44C0" w:rsidRPr="00F1348E" w:rsidRDefault="003F44C0" w:rsidP="00FA51F8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Признаки функционирования, частота вращения и температура»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FCB5B" w14:textId="0839F6FF" w:rsidR="003F44C0" w:rsidRPr="00F1348E" w:rsidRDefault="003F44C0" w:rsidP="00FA51F8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9166F" w14:textId="32C53FDF" w:rsidR="003F44C0" w:rsidRPr="00F1348E" w:rsidRDefault="003F44C0" w:rsidP="00FA51F8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E78E4" w14:textId="5430206F" w:rsidR="003F44C0" w:rsidRPr="00F1348E" w:rsidRDefault="003F44C0" w:rsidP="00FA51F8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09121" w14:textId="555914AB" w:rsidR="003F44C0" w:rsidRPr="00F1348E" w:rsidRDefault="003F44C0" w:rsidP="00FA51F8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C71B5" w14:textId="557AD5DC" w:rsidR="003F44C0" w:rsidRPr="00F1348E" w:rsidRDefault="003F44C0" w:rsidP="00FA51F8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77157B" w:rsidRPr="00F1348E" w14:paraId="7251954C" w14:textId="77777777" w:rsidTr="003F44C0">
        <w:trPr>
          <w:jc w:val="center"/>
        </w:trPr>
        <w:tc>
          <w:tcPr>
            <w:tcW w:w="6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A31E" w14:textId="39A39311" w:rsidR="003F44C0" w:rsidRPr="00F1348E" w:rsidRDefault="003F44C0" w:rsidP="003F44C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Управление включением/отключением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4A04C" w14:textId="399CA999" w:rsidR="003F44C0" w:rsidRPr="00F1348E" w:rsidRDefault="003F44C0" w:rsidP="003F44C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65AC1" w14:textId="4A23186A" w:rsidR="003F44C0" w:rsidRPr="00F1348E" w:rsidRDefault="003F44C0" w:rsidP="003F44C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45B1C" w14:textId="3F6C7F70" w:rsidR="003F44C0" w:rsidRPr="00F1348E" w:rsidRDefault="003F44C0" w:rsidP="003F44C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7EF1A" w14:textId="4061B8DD" w:rsidR="003F44C0" w:rsidRPr="00F1348E" w:rsidRDefault="003F44C0" w:rsidP="003F44C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C9F8D" w14:textId="7FFDD391" w:rsidR="003F44C0" w:rsidRPr="00F1348E" w:rsidRDefault="003F44C0" w:rsidP="003F44C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77157B" w:rsidRPr="00F1348E" w14:paraId="24089A22" w14:textId="77777777" w:rsidTr="003F44C0">
        <w:trPr>
          <w:jc w:val="center"/>
        </w:trPr>
        <w:tc>
          <w:tcPr>
            <w:tcW w:w="6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8B796" w14:textId="7F558394" w:rsidR="003F44C0" w:rsidRPr="00F1348E" w:rsidRDefault="003F44C0" w:rsidP="003F44C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Состояние устройства (признаки функционирования)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7F3D2" w14:textId="0A84B8C5" w:rsidR="003F44C0" w:rsidRPr="00F1348E" w:rsidRDefault="003F44C0" w:rsidP="003F44C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1A291" w14:textId="449CBC85" w:rsidR="003F44C0" w:rsidRPr="00F1348E" w:rsidRDefault="003F44C0" w:rsidP="003F44C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6885D" w14:textId="2ECBE597" w:rsidR="003F44C0" w:rsidRPr="00F1348E" w:rsidRDefault="003F44C0" w:rsidP="003F44C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A4303" w14:textId="5B71474B" w:rsidR="003F44C0" w:rsidRPr="00F1348E" w:rsidRDefault="003F44C0" w:rsidP="003F44C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97ACC" w14:textId="6E148676" w:rsidR="003F44C0" w:rsidRPr="00F1348E" w:rsidRDefault="003F44C0" w:rsidP="003F44C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77157B" w:rsidRPr="00F1348E" w14:paraId="4521B577" w14:textId="77777777" w:rsidTr="003F44C0">
        <w:trPr>
          <w:jc w:val="center"/>
        </w:trPr>
        <w:tc>
          <w:tcPr>
            <w:tcW w:w="6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E2C4" w14:textId="10828127" w:rsidR="003F44C0" w:rsidRPr="00F1348E" w:rsidRDefault="003F44C0" w:rsidP="003F44C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Запрос данных об изделии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15FEF" w14:textId="3EFF01B6" w:rsidR="003F44C0" w:rsidRPr="00F1348E" w:rsidRDefault="003F44C0" w:rsidP="003F44C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A0880" w14:textId="6498E897" w:rsidR="003F44C0" w:rsidRPr="00F1348E" w:rsidRDefault="003F44C0" w:rsidP="003F44C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4E494" w14:textId="358AD529" w:rsidR="003F44C0" w:rsidRPr="00F1348E" w:rsidRDefault="003F44C0" w:rsidP="003F44C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1BF95" w14:textId="35B2503B" w:rsidR="003F44C0" w:rsidRPr="00F1348E" w:rsidRDefault="003F44C0" w:rsidP="003F44C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F8B59" w14:textId="26610259" w:rsidR="003F44C0" w:rsidRPr="00F1348E" w:rsidRDefault="003F44C0" w:rsidP="003F44C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77157B" w:rsidRPr="00F1348E" w14:paraId="677705AC" w14:textId="77777777" w:rsidTr="003F44C0">
        <w:trPr>
          <w:jc w:val="center"/>
        </w:trPr>
        <w:tc>
          <w:tcPr>
            <w:tcW w:w="6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FC3A" w14:textId="5C217F1C" w:rsidR="003F44C0" w:rsidRPr="00F1348E" w:rsidRDefault="003F44C0" w:rsidP="003F44C0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Установка номера изделия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E216" w14:textId="0C163708" w:rsidR="003F44C0" w:rsidRPr="00F1348E" w:rsidRDefault="003F44C0" w:rsidP="003F44C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4357D" w14:textId="4B49E9EC" w:rsidR="003F44C0" w:rsidRPr="00F1348E" w:rsidRDefault="003F44C0" w:rsidP="003F44C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4F1E7" w14:textId="6D9FEF87" w:rsidR="003F44C0" w:rsidRPr="00F1348E" w:rsidRDefault="003F44C0" w:rsidP="003F44C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0D734" w14:textId="2BB5045B" w:rsidR="003F44C0" w:rsidRPr="00F1348E" w:rsidRDefault="003F44C0" w:rsidP="003F44C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A6C7" w14:textId="5A74E9B4" w:rsidR="003F44C0" w:rsidRPr="00F1348E" w:rsidRDefault="003F44C0" w:rsidP="003F44C0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</w:tr>
    </w:tbl>
    <w:p w14:paraId="180FAD0F" w14:textId="31D04AB8" w:rsidR="00EE2AC2" w:rsidRPr="00F1348E" w:rsidRDefault="00EE2AC2" w:rsidP="00F1348E">
      <w:pPr>
        <w:pStyle w:val="af3"/>
        <w:numPr>
          <w:ilvl w:val="1"/>
          <w:numId w:val="33"/>
        </w:numPr>
        <w:tabs>
          <w:tab w:val="left" w:pos="1418"/>
        </w:tabs>
        <w:spacing w:before="240"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Частота передачи периодических и апериодических сообщений в соответствии с разделами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_Ref138677375 \r \h 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5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_Ref138677379 \r \h 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6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спецификации.</w:t>
      </w:r>
    </w:p>
    <w:p w14:paraId="6B5C929E" w14:textId="77777777" w:rsidR="00EE2AC2" w:rsidRPr="00F1348E" w:rsidRDefault="00EE2AC2" w:rsidP="00F1348E">
      <w:pPr>
        <w:pStyle w:val="af3"/>
        <w:keepNext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>Передаваемые данные</w:t>
      </w:r>
    </w:p>
    <w:p w14:paraId="347D1312" w14:textId="0E9DA8B2" w:rsidR="005B3AD7" w:rsidRPr="00F1348E" w:rsidRDefault="001F0EC3" w:rsidP="00B92EA8">
      <w:pPr>
        <w:pStyle w:val="af3"/>
        <w:numPr>
          <w:ilvl w:val="1"/>
          <w:numId w:val="33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Формат передачи данных должен соответствовать требованиям </w:t>
      </w:r>
      <w:r w:rsidRPr="00F1348E">
        <w:rPr>
          <w:sz w:val="28"/>
          <w:szCs w:val="24"/>
        </w:rPr>
        <w:br/>
        <w:t xml:space="preserve">п. </w:t>
      </w:r>
      <w:ins w:id="117" w:author="Кечин Александр Викторович" w:date="2023-07-25T15:12:00Z">
        <w:r w:rsidR="00202DF6" w:rsidRPr="00F1348E">
          <w:rPr>
            <w:sz w:val="28"/>
            <w:szCs w:val="24"/>
          </w:rPr>
          <w:t xml:space="preserve">п. </w:t>
        </w:r>
      </w:ins>
      <w:r w:rsidR="00202DF6" w:rsidRPr="00F1348E">
        <w:rPr>
          <w:sz w:val="28"/>
          <w:szCs w:val="24"/>
        </w:rPr>
        <w:fldChar w:fldCharType="begin"/>
      </w:r>
      <w:r w:rsidR="00202DF6" w:rsidRPr="00F1348E">
        <w:rPr>
          <w:sz w:val="28"/>
          <w:szCs w:val="24"/>
        </w:rPr>
        <w:instrText xml:space="preserve"> REF _Ref141189862 \r \h </w:instrText>
      </w:r>
      <w:r w:rsidR="00202DF6" w:rsidRPr="00F1348E">
        <w:rPr>
          <w:sz w:val="28"/>
          <w:szCs w:val="24"/>
        </w:rPr>
      </w:r>
      <w:r w:rsidR="00202DF6"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7.5</w:t>
      </w:r>
      <w:ins w:id="118" w:author="Кечин Александр Викторович" w:date="2023-07-25T15:12:00Z">
        <w:r w:rsidR="00202DF6" w:rsidRPr="00F1348E">
          <w:rPr>
            <w:sz w:val="28"/>
            <w:szCs w:val="24"/>
          </w:rPr>
          <w:fldChar w:fldCharType="end"/>
        </w:r>
      </w:ins>
      <w:r w:rsidRPr="00F1348E">
        <w:rPr>
          <w:sz w:val="28"/>
          <w:szCs w:val="24"/>
        </w:rPr>
        <w:t xml:space="preserve"> настоящей спецификации</w:t>
      </w:r>
      <w:r w:rsidR="005B3AD7" w:rsidRPr="00F1348E">
        <w:rPr>
          <w:sz w:val="28"/>
          <w:szCs w:val="24"/>
        </w:rPr>
        <w:t>.</w:t>
      </w:r>
    </w:p>
    <w:p w14:paraId="77D1A0F7" w14:textId="28E24106" w:rsidR="00EE2AC2" w:rsidRPr="00F1348E" w:rsidRDefault="00EE2AC2" w:rsidP="00B92EA8">
      <w:pPr>
        <w:pStyle w:val="af3"/>
        <w:numPr>
          <w:ilvl w:val="1"/>
          <w:numId w:val="33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Передаваемые сообщения приведены в таблицах </w:t>
      </w:r>
      <w:r w:rsidR="00FA51F8" w:rsidRPr="00F1348E">
        <w:rPr>
          <w:sz w:val="28"/>
          <w:szCs w:val="24"/>
        </w:rPr>
        <w:t>Г</w:t>
      </w:r>
      <w:r w:rsidR="00AE581C" w:rsidRPr="00F1348E">
        <w:rPr>
          <w:sz w:val="28"/>
          <w:szCs w:val="24"/>
        </w:rPr>
        <w:t>3</w:t>
      </w:r>
      <w:r w:rsidRPr="00F1348E">
        <w:rPr>
          <w:sz w:val="28"/>
          <w:szCs w:val="24"/>
        </w:rPr>
        <w:t xml:space="preserve"> – </w:t>
      </w:r>
      <w:r w:rsidR="00FA51F8" w:rsidRPr="00F1348E">
        <w:rPr>
          <w:sz w:val="28"/>
          <w:szCs w:val="24"/>
        </w:rPr>
        <w:t>Г</w:t>
      </w:r>
      <w:r w:rsidR="00AE581C" w:rsidRPr="00F1348E">
        <w:rPr>
          <w:sz w:val="28"/>
          <w:szCs w:val="24"/>
        </w:rPr>
        <w:t>6</w:t>
      </w:r>
      <w:r w:rsidRPr="00F1348E">
        <w:rPr>
          <w:sz w:val="28"/>
          <w:szCs w:val="24"/>
        </w:rPr>
        <w:t>.</w:t>
      </w:r>
    </w:p>
    <w:p w14:paraId="74C67713" w14:textId="3A4BDEC3" w:rsidR="00FA51F8" w:rsidRPr="00F1348E" w:rsidRDefault="00FA51F8" w:rsidP="00FA51F8">
      <w:pPr>
        <w:keepNext/>
        <w:spacing w:after="0" w:line="360" w:lineRule="auto"/>
        <w:ind w:left="-142"/>
        <w:rPr>
          <w:sz w:val="28"/>
          <w:szCs w:val="28"/>
        </w:rPr>
      </w:pPr>
      <w:r w:rsidRPr="00F1348E">
        <w:rPr>
          <w:sz w:val="28"/>
          <w:szCs w:val="28"/>
        </w:rPr>
        <w:lastRenderedPageBreak/>
        <w:t xml:space="preserve">Таблица </w:t>
      </w:r>
      <w:r w:rsidR="00332CD2" w:rsidRPr="00F1348E">
        <w:rPr>
          <w:sz w:val="28"/>
          <w:szCs w:val="28"/>
        </w:rPr>
        <w:t>Г</w:t>
      </w:r>
      <w:r w:rsidRPr="00F1348E">
        <w:rPr>
          <w:sz w:val="28"/>
          <w:szCs w:val="28"/>
        </w:rPr>
        <w:t>3 – Сообщение «Данные о напряжении источника, напряжени</w:t>
      </w:r>
      <w:r w:rsidR="00E06A08" w:rsidRPr="00F1348E">
        <w:rPr>
          <w:sz w:val="28"/>
          <w:szCs w:val="28"/>
        </w:rPr>
        <w:t>и</w:t>
      </w:r>
      <w:r w:rsidRPr="00F1348E">
        <w:rPr>
          <w:sz w:val="28"/>
          <w:szCs w:val="28"/>
        </w:rPr>
        <w:t xml:space="preserve"> </w:t>
      </w:r>
      <w:r w:rsidR="00E06A08" w:rsidRPr="00F1348E">
        <w:rPr>
          <w:sz w:val="28"/>
          <w:szCs w:val="28"/>
        </w:rPr>
        <w:t>в сети и</w:t>
      </w:r>
      <w:r w:rsidRPr="00F1348E">
        <w:rPr>
          <w:sz w:val="28"/>
          <w:szCs w:val="28"/>
        </w:rPr>
        <w:t xml:space="preserve"> частоте»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261"/>
        <w:gridCol w:w="5103"/>
      </w:tblGrid>
      <w:tr w:rsidR="0077157B" w:rsidRPr="00F1348E" w14:paraId="46D71714" w14:textId="77777777" w:rsidTr="00FE2426">
        <w:trPr>
          <w:jc w:val="center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7CD30797" w14:textId="77777777" w:rsidR="00FA51F8" w:rsidRPr="00F1348E" w:rsidRDefault="00FA51F8" w:rsidP="007A341F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r w:rsidRPr="00F1348E">
              <w:rPr>
                <w:bCs/>
                <w:sz w:val="28"/>
                <w:szCs w:val="28"/>
                <w:lang w:val="en-US"/>
              </w:rPr>
              <w:t>NOC</w:t>
            </w:r>
            <w:r w:rsidRPr="00F1348E">
              <w:rPr>
                <w:bCs/>
                <w:sz w:val="28"/>
                <w:szCs w:val="28"/>
              </w:rPr>
              <w:t xml:space="preserve"> (периодическое сообщение)</w:t>
            </w:r>
          </w:p>
        </w:tc>
      </w:tr>
      <w:tr w:rsidR="0077157B" w:rsidRPr="00F1348E" w14:paraId="29F88103" w14:textId="77777777" w:rsidTr="00FE2426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9D3168" w14:textId="77777777" w:rsidR="00FA51F8" w:rsidRPr="00F1348E" w:rsidRDefault="00FA51F8" w:rsidP="007A341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D4622" w14:textId="77777777" w:rsidR="00FA51F8" w:rsidRPr="00F1348E" w:rsidRDefault="00FA51F8" w:rsidP="007A341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00001</w:t>
            </w:r>
          </w:p>
        </w:tc>
      </w:tr>
      <w:tr w:rsidR="0077157B" w:rsidRPr="00F1348E" w14:paraId="609F0952" w14:textId="77777777" w:rsidTr="00851BFE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A10D4" w14:textId="77777777" w:rsidR="00FA51F8" w:rsidRPr="00F1348E" w:rsidRDefault="00FA51F8" w:rsidP="007A341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46C76" w14:textId="07A702C7" w:rsidR="00FA51F8" w:rsidRPr="00F1348E" w:rsidRDefault="00E06A08" w:rsidP="007A341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8</w:t>
            </w:r>
            <w:r w:rsidR="00FA51F8" w:rsidRPr="00F1348E">
              <w:rPr>
                <w:sz w:val="28"/>
                <w:szCs w:val="28"/>
              </w:rPr>
              <w:t xml:space="preserve"> байт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219D5E" w14:textId="77777777" w:rsidR="00FA51F8" w:rsidRPr="00F1348E" w:rsidRDefault="00FA51F8" w:rsidP="007A341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76AF16E4" w14:textId="77777777" w:rsidTr="00FE2426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357777" w14:textId="77777777" w:rsidR="00FA51F8" w:rsidRPr="00F1348E" w:rsidRDefault="00FA51F8" w:rsidP="007A341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34E08E" w14:textId="77777777" w:rsidR="00FA51F8" w:rsidRPr="00F1348E" w:rsidRDefault="00FA51F8" w:rsidP="007A341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776A3" w14:textId="77777777" w:rsidR="00FA51F8" w:rsidRPr="00F1348E" w:rsidRDefault="00FA51F8" w:rsidP="007A341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</w:t>
            </w:r>
          </w:p>
        </w:tc>
      </w:tr>
      <w:tr w:rsidR="0077157B" w:rsidRPr="00F1348E" w14:paraId="7F819A46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0E1434" w14:textId="77777777" w:rsidR="00FA51F8" w:rsidRPr="00F1348E" w:rsidRDefault="00FA51F8" w:rsidP="007A341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29CD9B" w14:textId="77777777" w:rsidR="00FA51F8" w:rsidRPr="00F1348E" w:rsidRDefault="00FA51F8" w:rsidP="007A341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C18E6C" w14:textId="4B0C9D37" w:rsidR="00FA51F8" w:rsidRPr="00F1348E" w:rsidRDefault="00FA51F8" w:rsidP="007A341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Напряжение фазы А на выходе СТГ (см. табл.</w:t>
            </w:r>
            <w:r w:rsidR="00CA7559" w:rsidRPr="00F1348E">
              <w:rPr>
                <w:sz w:val="28"/>
                <w:szCs w:val="28"/>
              </w:rPr>
              <w:fldChar w:fldCharType="begin"/>
            </w:r>
            <w:r w:rsidR="00CA7559" w:rsidRPr="00F1348E">
              <w:rPr>
                <w:sz w:val="28"/>
                <w:szCs w:val="28"/>
              </w:rPr>
              <w:instrText xml:space="preserve"> REF _Ref136873845 \h  \* MERGEFORMAT </w:instrText>
            </w:r>
            <w:r w:rsidR="00CA7559" w:rsidRPr="00F1348E">
              <w:rPr>
                <w:sz w:val="28"/>
                <w:szCs w:val="28"/>
              </w:rPr>
            </w:r>
            <w:r w:rsidR="00CA7559" w:rsidRPr="00F1348E">
              <w:rPr>
                <w:sz w:val="28"/>
                <w:szCs w:val="28"/>
              </w:rPr>
              <w:fldChar w:fldCharType="separate"/>
            </w:r>
            <w:r w:rsidR="00351519" w:rsidRPr="00351519">
              <w:rPr>
                <w:vanish/>
                <w:sz w:val="28"/>
                <w:szCs w:val="28"/>
              </w:rPr>
              <w:t>Таблица</w:t>
            </w:r>
            <w:r w:rsidR="00351519" w:rsidRPr="00F1348E">
              <w:rPr>
                <w:sz w:val="28"/>
                <w:szCs w:val="28"/>
              </w:rPr>
              <w:t xml:space="preserve"> </w:t>
            </w:r>
            <w:r w:rsidR="00351519">
              <w:rPr>
                <w:noProof/>
                <w:sz w:val="28"/>
                <w:szCs w:val="28"/>
              </w:rPr>
              <w:t>14</w:t>
            </w:r>
            <w:r w:rsidR="00CA7559" w:rsidRPr="00F1348E">
              <w:rPr>
                <w:sz w:val="28"/>
                <w:szCs w:val="28"/>
              </w:rPr>
              <w:fldChar w:fldCharType="end"/>
            </w:r>
            <w:r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485ECE60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0875DA" w14:textId="77777777" w:rsidR="00FA51F8" w:rsidRPr="00F1348E" w:rsidRDefault="00FA51F8" w:rsidP="007A341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9E00F1" w14:textId="77777777" w:rsidR="00FA51F8" w:rsidRPr="00F1348E" w:rsidRDefault="00FA51F8" w:rsidP="007A341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96E1BC" w14:textId="09503544" w:rsidR="00FA51F8" w:rsidRPr="00F1348E" w:rsidRDefault="00FA51F8" w:rsidP="007A341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Напряжение фазы В на выходе СТГ </w:t>
            </w:r>
            <w:r w:rsidR="00CA7559" w:rsidRPr="00F1348E">
              <w:rPr>
                <w:sz w:val="28"/>
                <w:szCs w:val="28"/>
              </w:rPr>
              <w:t>(см. табл.</w:t>
            </w:r>
            <w:r w:rsidR="00CA7559" w:rsidRPr="00F1348E">
              <w:rPr>
                <w:sz w:val="28"/>
                <w:szCs w:val="28"/>
              </w:rPr>
              <w:fldChar w:fldCharType="begin"/>
            </w:r>
            <w:r w:rsidR="00CA7559" w:rsidRPr="00F1348E">
              <w:rPr>
                <w:sz w:val="28"/>
                <w:szCs w:val="28"/>
              </w:rPr>
              <w:instrText xml:space="preserve"> REF _Ref136873845 \h  \* MERGEFORMAT </w:instrText>
            </w:r>
            <w:r w:rsidR="00CA7559" w:rsidRPr="00F1348E">
              <w:rPr>
                <w:sz w:val="28"/>
                <w:szCs w:val="28"/>
              </w:rPr>
            </w:r>
            <w:r w:rsidR="00CA7559" w:rsidRPr="00F1348E">
              <w:rPr>
                <w:sz w:val="28"/>
                <w:szCs w:val="28"/>
              </w:rPr>
              <w:fldChar w:fldCharType="separate"/>
            </w:r>
            <w:r w:rsidR="00351519" w:rsidRPr="00351519">
              <w:rPr>
                <w:vanish/>
                <w:sz w:val="28"/>
                <w:szCs w:val="28"/>
              </w:rPr>
              <w:t>Таблица</w:t>
            </w:r>
            <w:r w:rsidR="00351519" w:rsidRPr="00F1348E">
              <w:rPr>
                <w:sz w:val="28"/>
                <w:szCs w:val="28"/>
              </w:rPr>
              <w:t xml:space="preserve"> </w:t>
            </w:r>
            <w:r w:rsidR="00351519">
              <w:rPr>
                <w:noProof/>
                <w:sz w:val="28"/>
                <w:szCs w:val="28"/>
              </w:rPr>
              <w:t>14</w:t>
            </w:r>
            <w:r w:rsidR="00CA7559" w:rsidRPr="00F1348E">
              <w:rPr>
                <w:sz w:val="28"/>
                <w:szCs w:val="28"/>
              </w:rPr>
              <w:fldChar w:fldCharType="end"/>
            </w:r>
            <w:r w:rsidR="00CA7559"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7655C47E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2013FC" w14:textId="77777777" w:rsidR="00FA51F8" w:rsidRPr="00F1348E" w:rsidRDefault="00FA51F8" w:rsidP="007A341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ABA5F5" w14:textId="77777777" w:rsidR="00FA51F8" w:rsidRPr="00F1348E" w:rsidRDefault="00FA51F8" w:rsidP="007A341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0A61C6" w14:textId="16F3EBDA" w:rsidR="00FA51F8" w:rsidRPr="00F1348E" w:rsidRDefault="00FA51F8" w:rsidP="007A341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Напряжение фазы С на выходе СТГ </w:t>
            </w:r>
            <w:r w:rsidR="00CA7559" w:rsidRPr="00F1348E">
              <w:rPr>
                <w:sz w:val="28"/>
                <w:szCs w:val="28"/>
              </w:rPr>
              <w:t>(см. табл.</w:t>
            </w:r>
            <w:r w:rsidR="00CA7559" w:rsidRPr="00F1348E">
              <w:rPr>
                <w:sz w:val="28"/>
                <w:szCs w:val="28"/>
              </w:rPr>
              <w:fldChar w:fldCharType="begin"/>
            </w:r>
            <w:r w:rsidR="00CA7559" w:rsidRPr="00F1348E">
              <w:rPr>
                <w:sz w:val="28"/>
                <w:szCs w:val="28"/>
              </w:rPr>
              <w:instrText xml:space="preserve"> REF _Ref136873845 \h  \* MERGEFORMAT </w:instrText>
            </w:r>
            <w:r w:rsidR="00CA7559" w:rsidRPr="00F1348E">
              <w:rPr>
                <w:sz w:val="28"/>
                <w:szCs w:val="28"/>
              </w:rPr>
            </w:r>
            <w:r w:rsidR="00CA7559" w:rsidRPr="00F1348E">
              <w:rPr>
                <w:sz w:val="28"/>
                <w:szCs w:val="28"/>
              </w:rPr>
              <w:fldChar w:fldCharType="separate"/>
            </w:r>
            <w:r w:rsidR="00351519" w:rsidRPr="00351519">
              <w:rPr>
                <w:vanish/>
                <w:sz w:val="28"/>
                <w:szCs w:val="28"/>
              </w:rPr>
              <w:t>Таблица</w:t>
            </w:r>
            <w:r w:rsidR="00351519" w:rsidRPr="00F1348E">
              <w:rPr>
                <w:sz w:val="28"/>
                <w:szCs w:val="28"/>
              </w:rPr>
              <w:t xml:space="preserve"> </w:t>
            </w:r>
            <w:r w:rsidR="00351519">
              <w:rPr>
                <w:noProof/>
                <w:sz w:val="28"/>
                <w:szCs w:val="28"/>
              </w:rPr>
              <w:t>14</w:t>
            </w:r>
            <w:r w:rsidR="00CA7559" w:rsidRPr="00F1348E">
              <w:rPr>
                <w:sz w:val="28"/>
                <w:szCs w:val="28"/>
              </w:rPr>
              <w:fldChar w:fldCharType="end"/>
            </w:r>
            <w:r w:rsidR="00CA7559"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7DCD1C43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600544" w14:textId="77777777" w:rsidR="00FA51F8" w:rsidRPr="00F1348E" w:rsidRDefault="00FA51F8" w:rsidP="007A341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B6E655" w14:textId="77777777" w:rsidR="00FA51F8" w:rsidRPr="00F1348E" w:rsidRDefault="00FA51F8" w:rsidP="007A341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AF228B" w14:textId="0D026071" w:rsidR="00FA51F8" w:rsidRPr="00F1348E" w:rsidRDefault="00FA51F8" w:rsidP="007A341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Напряжение фазы А в бортовой сети </w:t>
            </w:r>
            <w:r w:rsidR="00CA7559" w:rsidRPr="00F1348E">
              <w:rPr>
                <w:sz w:val="28"/>
                <w:szCs w:val="28"/>
              </w:rPr>
              <w:t>(см. табл.</w:t>
            </w:r>
            <w:r w:rsidR="00CA7559" w:rsidRPr="00F1348E">
              <w:rPr>
                <w:sz w:val="28"/>
                <w:szCs w:val="28"/>
              </w:rPr>
              <w:fldChar w:fldCharType="begin"/>
            </w:r>
            <w:r w:rsidR="00CA7559" w:rsidRPr="00F1348E">
              <w:rPr>
                <w:sz w:val="28"/>
                <w:szCs w:val="28"/>
              </w:rPr>
              <w:instrText xml:space="preserve"> REF _Ref136873845 \h  \* MERGEFORMAT </w:instrText>
            </w:r>
            <w:r w:rsidR="00CA7559" w:rsidRPr="00F1348E">
              <w:rPr>
                <w:sz w:val="28"/>
                <w:szCs w:val="28"/>
              </w:rPr>
            </w:r>
            <w:r w:rsidR="00CA7559" w:rsidRPr="00F1348E">
              <w:rPr>
                <w:sz w:val="28"/>
                <w:szCs w:val="28"/>
              </w:rPr>
              <w:fldChar w:fldCharType="separate"/>
            </w:r>
            <w:r w:rsidR="00351519" w:rsidRPr="00351519">
              <w:rPr>
                <w:vanish/>
                <w:sz w:val="28"/>
                <w:szCs w:val="28"/>
              </w:rPr>
              <w:t>Таблица</w:t>
            </w:r>
            <w:r w:rsidR="00351519" w:rsidRPr="00F1348E">
              <w:rPr>
                <w:sz w:val="28"/>
                <w:szCs w:val="28"/>
              </w:rPr>
              <w:t xml:space="preserve"> </w:t>
            </w:r>
            <w:r w:rsidR="00351519">
              <w:rPr>
                <w:noProof/>
                <w:sz w:val="28"/>
                <w:szCs w:val="28"/>
              </w:rPr>
              <w:t>14</w:t>
            </w:r>
            <w:r w:rsidR="00CA7559" w:rsidRPr="00F1348E">
              <w:rPr>
                <w:sz w:val="28"/>
                <w:szCs w:val="28"/>
              </w:rPr>
              <w:fldChar w:fldCharType="end"/>
            </w:r>
            <w:r w:rsidR="00CA7559"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6D853927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C23A97" w14:textId="77777777" w:rsidR="00FA51F8" w:rsidRPr="00F1348E" w:rsidRDefault="00FA51F8" w:rsidP="007A341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4E7D42" w14:textId="77777777" w:rsidR="00FA51F8" w:rsidRPr="00F1348E" w:rsidRDefault="00FA51F8" w:rsidP="007A341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834FA" w14:textId="5554358F" w:rsidR="00FA51F8" w:rsidRPr="00F1348E" w:rsidRDefault="00FA51F8" w:rsidP="007A341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Напряжение фазы В </w:t>
            </w:r>
            <w:proofErr w:type="spellStart"/>
            <w:r w:rsidRPr="00F1348E">
              <w:rPr>
                <w:sz w:val="28"/>
                <w:szCs w:val="28"/>
              </w:rPr>
              <w:t>в</w:t>
            </w:r>
            <w:proofErr w:type="spellEnd"/>
            <w:r w:rsidRPr="00F1348E">
              <w:rPr>
                <w:sz w:val="28"/>
                <w:szCs w:val="28"/>
              </w:rPr>
              <w:t xml:space="preserve"> бортовой сети </w:t>
            </w:r>
            <w:r w:rsidR="00CA7559" w:rsidRPr="00F1348E">
              <w:rPr>
                <w:sz w:val="28"/>
                <w:szCs w:val="28"/>
              </w:rPr>
              <w:t>(см. табл.</w:t>
            </w:r>
            <w:r w:rsidR="00CA7559" w:rsidRPr="00F1348E">
              <w:rPr>
                <w:sz w:val="28"/>
                <w:szCs w:val="28"/>
              </w:rPr>
              <w:fldChar w:fldCharType="begin"/>
            </w:r>
            <w:r w:rsidR="00CA7559" w:rsidRPr="00F1348E">
              <w:rPr>
                <w:sz w:val="28"/>
                <w:szCs w:val="28"/>
              </w:rPr>
              <w:instrText xml:space="preserve"> REF _Ref136873845 \h  \* MERGEFORMAT </w:instrText>
            </w:r>
            <w:r w:rsidR="00CA7559" w:rsidRPr="00F1348E">
              <w:rPr>
                <w:sz w:val="28"/>
                <w:szCs w:val="28"/>
              </w:rPr>
            </w:r>
            <w:r w:rsidR="00CA7559" w:rsidRPr="00F1348E">
              <w:rPr>
                <w:sz w:val="28"/>
                <w:szCs w:val="28"/>
              </w:rPr>
              <w:fldChar w:fldCharType="separate"/>
            </w:r>
            <w:r w:rsidR="00351519" w:rsidRPr="00351519">
              <w:rPr>
                <w:vanish/>
                <w:sz w:val="28"/>
                <w:szCs w:val="28"/>
              </w:rPr>
              <w:t>Таблица</w:t>
            </w:r>
            <w:r w:rsidR="00351519" w:rsidRPr="00F1348E">
              <w:rPr>
                <w:sz w:val="28"/>
                <w:szCs w:val="28"/>
              </w:rPr>
              <w:t xml:space="preserve"> </w:t>
            </w:r>
            <w:r w:rsidR="00351519">
              <w:rPr>
                <w:noProof/>
                <w:sz w:val="28"/>
                <w:szCs w:val="28"/>
              </w:rPr>
              <w:t>14</w:t>
            </w:r>
            <w:r w:rsidR="00CA7559" w:rsidRPr="00F1348E">
              <w:rPr>
                <w:sz w:val="28"/>
                <w:szCs w:val="28"/>
              </w:rPr>
              <w:fldChar w:fldCharType="end"/>
            </w:r>
            <w:r w:rsidR="00CA7559"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4E239997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EE814F" w14:textId="77777777" w:rsidR="00FA51F8" w:rsidRPr="00F1348E" w:rsidRDefault="00FA51F8" w:rsidP="007A341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E37C28" w14:textId="77777777" w:rsidR="00FA51F8" w:rsidRPr="00F1348E" w:rsidRDefault="00FA51F8" w:rsidP="007A341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1ED6CF" w14:textId="73C5443D" w:rsidR="00FA51F8" w:rsidRPr="00F1348E" w:rsidRDefault="00FA51F8" w:rsidP="007A341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Напряжение фазы С в бортовой сети </w:t>
            </w:r>
            <w:r w:rsidR="00CA7559" w:rsidRPr="00F1348E">
              <w:rPr>
                <w:sz w:val="28"/>
                <w:szCs w:val="28"/>
              </w:rPr>
              <w:t>(см. табл.</w:t>
            </w:r>
            <w:r w:rsidR="00CA7559" w:rsidRPr="00F1348E">
              <w:rPr>
                <w:sz w:val="28"/>
                <w:szCs w:val="28"/>
              </w:rPr>
              <w:fldChar w:fldCharType="begin"/>
            </w:r>
            <w:r w:rsidR="00CA7559" w:rsidRPr="00F1348E">
              <w:rPr>
                <w:sz w:val="28"/>
                <w:szCs w:val="28"/>
              </w:rPr>
              <w:instrText xml:space="preserve"> REF _Ref136873845 \h  \* MERGEFORMAT </w:instrText>
            </w:r>
            <w:r w:rsidR="00CA7559" w:rsidRPr="00F1348E">
              <w:rPr>
                <w:sz w:val="28"/>
                <w:szCs w:val="28"/>
              </w:rPr>
            </w:r>
            <w:r w:rsidR="00CA7559" w:rsidRPr="00F1348E">
              <w:rPr>
                <w:sz w:val="28"/>
                <w:szCs w:val="28"/>
              </w:rPr>
              <w:fldChar w:fldCharType="separate"/>
            </w:r>
            <w:r w:rsidR="00351519" w:rsidRPr="00351519">
              <w:rPr>
                <w:vanish/>
                <w:sz w:val="28"/>
                <w:szCs w:val="28"/>
              </w:rPr>
              <w:t>Таблица</w:t>
            </w:r>
            <w:r w:rsidR="00351519" w:rsidRPr="00F1348E">
              <w:rPr>
                <w:sz w:val="28"/>
                <w:szCs w:val="28"/>
              </w:rPr>
              <w:t xml:space="preserve"> </w:t>
            </w:r>
            <w:r w:rsidR="00351519">
              <w:rPr>
                <w:noProof/>
                <w:sz w:val="28"/>
                <w:szCs w:val="28"/>
              </w:rPr>
              <w:t>14</w:t>
            </w:r>
            <w:r w:rsidR="00CA7559" w:rsidRPr="00F1348E">
              <w:rPr>
                <w:sz w:val="28"/>
                <w:szCs w:val="28"/>
              </w:rPr>
              <w:fldChar w:fldCharType="end"/>
            </w:r>
            <w:r w:rsidR="00CA7559"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24EFD6E4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82041" w14:textId="77777777" w:rsidR="00FA51F8" w:rsidRPr="00F1348E" w:rsidRDefault="00FA51F8" w:rsidP="007A341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A34C2" w14:textId="77777777" w:rsidR="00FA51F8" w:rsidRPr="00F1348E" w:rsidRDefault="00FA51F8" w:rsidP="007A341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F16B377" w14:textId="2826A3D2" w:rsidR="00FA51F8" w:rsidRPr="00F1348E" w:rsidRDefault="00FA51F8" w:rsidP="007A341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Частота генерируемого напряжения </w:t>
            </w:r>
            <w:r w:rsidR="00CA7559" w:rsidRPr="00F1348E">
              <w:rPr>
                <w:sz w:val="28"/>
                <w:szCs w:val="28"/>
              </w:rPr>
              <w:t>(см. табл.</w:t>
            </w:r>
            <w:r w:rsidR="00CA7559" w:rsidRPr="00F1348E">
              <w:rPr>
                <w:sz w:val="28"/>
                <w:szCs w:val="28"/>
              </w:rPr>
              <w:fldChar w:fldCharType="begin"/>
            </w:r>
            <w:r w:rsidR="00CA7559" w:rsidRPr="00F1348E">
              <w:rPr>
                <w:sz w:val="28"/>
                <w:szCs w:val="28"/>
              </w:rPr>
              <w:instrText xml:space="preserve"> REF _Ref136873845 \h  \* MERGEFORMAT </w:instrText>
            </w:r>
            <w:r w:rsidR="00CA7559" w:rsidRPr="00F1348E">
              <w:rPr>
                <w:sz w:val="28"/>
                <w:szCs w:val="28"/>
              </w:rPr>
            </w:r>
            <w:r w:rsidR="00CA7559" w:rsidRPr="00F1348E">
              <w:rPr>
                <w:sz w:val="28"/>
                <w:szCs w:val="28"/>
              </w:rPr>
              <w:fldChar w:fldCharType="separate"/>
            </w:r>
            <w:r w:rsidR="00351519" w:rsidRPr="00351519">
              <w:rPr>
                <w:vanish/>
                <w:sz w:val="28"/>
                <w:szCs w:val="28"/>
              </w:rPr>
              <w:t>Таблица</w:t>
            </w:r>
            <w:r w:rsidR="00351519" w:rsidRPr="00F1348E">
              <w:rPr>
                <w:sz w:val="28"/>
                <w:szCs w:val="28"/>
              </w:rPr>
              <w:t xml:space="preserve"> </w:t>
            </w:r>
            <w:r w:rsidR="00351519">
              <w:rPr>
                <w:noProof/>
                <w:sz w:val="28"/>
                <w:szCs w:val="28"/>
              </w:rPr>
              <w:t>14</w:t>
            </w:r>
            <w:r w:rsidR="00CA7559" w:rsidRPr="00F1348E">
              <w:rPr>
                <w:sz w:val="28"/>
                <w:szCs w:val="28"/>
              </w:rPr>
              <w:fldChar w:fldCharType="end"/>
            </w:r>
            <w:r w:rsidR="00CA7559"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1005FD38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3A9A5" w14:textId="77777777" w:rsidR="00FA51F8" w:rsidRPr="00F1348E" w:rsidRDefault="00FA51F8" w:rsidP="007A341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7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FD6FD" w14:textId="77777777" w:rsidR="00FA51F8" w:rsidRPr="00F1348E" w:rsidRDefault="00FA51F8" w:rsidP="007A341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77CA7" w14:textId="77777777" w:rsidR="00FA51F8" w:rsidRPr="00F1348E" w:rsidRDefault="00FA51F8" w:rsidP="007A341F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50D00C0F" w14:textId="23F16D1B" w:rsidR="00FA51F8" w:rsidRPr="00F1348E" w:rsidRDefault="00FA51F8" w:rsidP="00E06A08">
      <w:pPr>
        <w:keepNext/>
        <w:spacing w:before="240" w:after="0" w:line="360" w:lineRule="auto"/>
        <w:ind w:left="-142"/>
        <w:rPr>
          <w:sz w:val="28"/>
          <w:szCs w:val="28"/>
        </w:rPr>
      </w:pPr>
      <w:r w:rsidRPr="00F1348E">
        <w:rPr>
          <w:sz w:val="28"/>
          <w:szCs w:val="28"/>
        </w:rPr>
        <w:t xml:space="preserve">Таблица </w:t>
      </w:r>
      <w:r w:rsidR="00332CD2" w:rsidRPr="00F1348E">
        <w:rPr>
          <w:sz w:val="28"/>
          <w:szCs w:val="28"/>
        </w:rPr>
        <w:t>Г</w:t>
      </w:r>
      <w:r w:rsidRPr="00F1348E">
        <w:rPr>
          <w:sz w:val="28"/>
          <w:szCs w:val="28"/>
        </w:rPr>
        <w:t>4 – Сообщение «Фазные токи и признаки функционирования»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2835"/>
        <w:gridCol w:w="5103"/>
      </w:tblGrid>
      <w:tr w:rsidR="0077157B" w:rsidRPr="00F1348E" w14:paraId="2DB0475C" w14:textId="77777777" w:rsidTr="00FE2426">
        <w:trPr>
          <w:jc w:val="center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586B7690" w14:textId="77777777" w:rsidR="00FA51F8" w:rsidRPr="00F1348E" w:rsidRDefault="00FA51F8" w:rsidP="00FE2426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r w:rsidRPr="00F1348E">
              <w:rPr>
                <w:bCs/>
                <w:sz w:val="28"/>
                <w:szCs w:val="28"/>
                <w:lang w:val="en-US"/>
              </w:rPr>
              <w:t>EEC</w:t>
            </w:r>
            <w:r w:rsidRPr="00F1348E">
              <w:rPr>
                <w:bCs/>
                <w:sz w:val="28"/>
                <w:szCs w:val="28"/>
              </w:rPr>
              <w:t xml:space="preserve"> (апериодическое) или </w:t>
            </w:r>
            <w:r w:rsidRPr="00F1348E">
              <w:rPr>
                <w:bCs/>
                <w:sz w:val="28"/>
                <w:szCs w:val="28"/>
                <w:lang w:val="en-US"/>
              </w:rPr>
              <w:t>NOC</w:t>
            </w:r>
            <w:r w:rsidRPr="00F1348E">
              <w:rPr>
                <w:bCs/>
                <w:sz w:val="28"/>
                <w:szCs w:val="28"/>
              </w:rPr>
              <w:t xml:space="preserve"> (периодическое сообщение)</w:t>
            </w:r>
          </w:p>
        </w:tc>
      </w:tr>
      <w:tr w:rsidR="0077157B" w:rsidRPr="00F1348E" w14:paraId="3B2E2363" w14:textId="77777777" w:rsidTr="007A341F">
        <w:trPr>
          <w:jc w:val="center"/>
        </w:trPr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AE4E1D" w14:textId="77777777" w:rsidR="00FA51F8" w:rsidRPr="00F1348E" w:rsidRDefault="00FA51F8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F7A97E" w14:textId="77777777" w:rsidR="00FA51F8" w:rsidRPr="00F1348E" w:rsidRDefault="00FA51F8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00010</w:t>
            </w:r>
          </w:p>
        </w:tc>
      </w:tr>
      <w:tr w:rsidR="0077157B" w:rsidRPr="00F1348E" w14:paraId="0F80FA45" w14:textId="77777777" w:rsidTr="00851BFE">
        <w:trPr>
          <w:jc w:val="center"/>
        </w:trPr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1053EB" w14:textId="77777777" w:rsidR="00FA51F8" w:rsidRPr="00F1348E" w:rsidRDefault="00FA51F8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05F19" w14:textId="45A39875" w:rsidR="00FA51F8" w:rsidRPr="00F1348E" w:rsidRDefault="00475E7F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7</w:t>
            </w:r>
            <w:r w:rsidR="00FA51F8" w:rsidRPr="00F1348E">
              <w:rPr>
                <w:sz w:val="28"/>
                <w:szCs w:val="28"/>
              </w:rPr>
              <w:t xml:space="preserve"> байт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D1E52" w14:textId="77777777" w:rsidR="00FA51F8" w:rsidRPr="00F1348E" w:rsidRDefault="00FA51F8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01607B80" w14:textId="77777777" w:rsidTr="007A341F">
        <w:trPr>
          <w:trHeight w:val="34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0DF1AC" w14:textId="77777777" w:rsidR="00FA51F8" w:rsidRPr="00F1348E" w:rsidRDefault="00FA51F8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FD2DB3" w14:textId="77777777" w:rsidR="00FA51F8" w:rsidRPr="00F1348E" w:rsidRDefault="00FA51F8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EFA2D" w14:textId="77777777" w:rsidR="00FA51F8" w:rsidRPr="00F1348E" w:rsidRDefault="00FA51F8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</w:t>
            </w:r>
          </w:p>
        </w:tc>
      </w:tr>
      <w:tr w:rsidR="0077157B" w:rsidRPr="00F1348E" w14:paraId="65A15235" w14:textId="77777777" w:rsidTr="007A341F">
        <w:trPr>
          <w:trHeight w:val="330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D6E873C" w14:textId="77777777" w:rsidR="00FA51F8" w:rsidRPr="00F1348E" w:rsidRDefault="00FA51F8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6E94E" w14:textId="77777777" w:rsidR="00FA51F8" w:rsidRPr="00F1348E" w:rsidRDefault="00FA51F8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F7138EA" w14:textId="303B3A37" w:rsidR="00FA51F8" w:rsidRPr="00F1348E" w:rsidRDefault="00FA51F8" w:rsidP="00FE2426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Подключение </w:t>
            </w:r>
            <w:r w:rsidR="009A6E9E" w:rsidRPr="00F1348E">
              <w:rPr>
                <w:sz w:val="28"/>
                <w:szCs w:val="28"/>
              </w:rPr>
              <w:t>СТГ</w:t>
            </w:r>
            <w:r w:rsidRPr="00F1348E">
              <w:rPr>
                <w:sz w:val="28"/>
                <w:szCs w:val="28"/>
              </w:rPr>
              <w:t xml:space="preserve"> к сети (1 – подключен, 0 – отключен)</w:t>
            </w:r>
          </w:p>
        </w:tc>
      </w:tr>
      <w:tr w:rsidR="0077157B" w:rsidRPr="00F1348E" w14:paraId="6953673E" w14:textId="77777777" w:rsidTr="007A341F">
        <w:trPr>
          <w:trHeight w:val="330"/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8DB95FD" w14:textId="77777777" w:rsidR="00FA51F8" w:rsidRPr="00F1348E" w:rsidRDefault="00FA51F8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609D7" w14:textId="77777777" w:rsidR="00FA51F8" w:rsidRPr="00F1348E" w:rsidRDefault="00FA51F8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7844B8E" w14:textId="77777777" w:rsidR="00FA51F8" w:rsidRPr="00F1348E" w:rsidRDefault="00FA51F8" w:rsidP="00FE2426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Исправность канала в целом (1 – исправен, 0 – отказ)</w:t>
            </w:r>
          </w:p>
        </w:tc>
      </w:tr>
      <w:tr w:rsidR="0077157B" w:rsidRPr="00F1348E" w14:paraId="007E7145" w14:textId="77777777" w:rsidTr="007A341F">
        <w:trPr>
          <w:trHeight w:val="330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FAC9B80" w14:textId="77777777" w:rsidR="00FA51F8" w:rsidRPr="00F1348E" w:rsidRDefault="00FA51F8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65F81" w14:textId="77777777" w:rsidR="00FA51F8" w:rsidRPr="00F1348E" w:rsidRDefault="00FA51F8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A1AC82E" w14:textId="79383E32" w:rsidR="00FA51F8" w:rsidRPr="00F1348E" w:rsidRDefault="00FA51F8" w:rsidP="00FE2426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Исправность </w:t>
            </w:r>
            <w:r w:rsidR="009A6E9E" w:rsidRPr="00F1348E">
              <w:rPr>
                <w:sz w:val="28"/>
                <w:szCs w:val="28"/>
              </w:rPr>
              <w:t>СТГ</w:t>
            </w:r>
            <w:r w:rsidRPr="00F1348E">
              <w:rPr>
                <w:sz w:val="28"/>
                <w:szCs w:val="28"/>
              </w:rPr>
              <w:t xml:space="preserve"> (1 – исправен, 0 – отказ)</w:t>
            </w:r>
          </w:p>
        </w:tc>
      </w:tr>
      <w:tr w:rsidR="0077157B" w:rsidRPr="00F1348E" w14:paraId="687A4CC3" w14:textId="77777777" w:rsidTr="007A341F">
        <w:trPr>
          <w:trHeight w:val="330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DCC0E67" w14:textId="77777777" w:rsidR="00FA51F8" w:rsidRPr="00F1348E" w:rsidRDefault="00FA51F8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150F2" w14:textId="77777777" w:rsidR="00FA51F8" w:rsidRPr="00F1348E" w:rsidRDefault="00FA51F8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29B3CDB" w14:textId="703577C4" w:rsidR="00FA51F8" w:rsidRPr="00F1348E" w:rsidRDefault="00FA51F8" w:rsidP="00FE2426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Исправность </w:t>
            </w:r>
            <w:proofErr w:type="spellStart"/>
            <w:r w:rsidRPr="00F1348E">
              <w:rPr>
                <w:sz w:val="28"/>
                <w:szCs w:val="28"/>
              </w:rPr>
              <w:t>БУ</w:t>
            </w:r>
            <w:r w:rsidR="009A6E9E" w:rsidRPr="00F1348E">
              <w:rPr>
                <w:sz w:val="28"/>
                <w:szCs w:val="28"/>
              </w:rPr>
              <w:t>иЗ</w:t>
            </w:r>
            <w:proofErr w:type="spellEnd"/>
            <w:r w:rsidRPr="00F1348E">
              <w:rPr>
                <w:sz w:val="28"/>
                <w:szCs w:val="28"/>
              </w:rPr>
              <w:t xml:space="preserve"> (1 – исправен, 0 – отказ)</w:t>
            </w:r>
          </w:p>
        </w:tc>
      </w:tr>
      <w:tr w:rsidR="0077157B" w:rsidRPr="00F1348E" w14:paraId="269B2204" w14:textId="77777777" w:rsidTr="007A341F">
        <w:trPr>
          <w:trHeight w:val="330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6DFBF50" w14:textId="77777777" w:rsidR="00FA51F8" w:rsidRPr="00F1348E" w:rsidRDefault="00FA51F8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B3E2C" w14:textId="77777777" w:rsidR="00FA51F8" w:rsidRPr="00F1348E" w:rsidRDefault="00FA51F8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A4CFD37" w14:textId="77777777" w:rsidR="00FA51F8" w:rsidRPr="00F1348E" w:rsidRDefault="00FA51F8" w:rsidP="00FE2426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Исправность</w:t>
            </w:r>
            <w:r w:rsidRPr="00F1348E">
              <w:rPr>
                <w:sz w:val="28"/>
                <w:szCs w:val="28"/>
                <w:lang w:val="en-US"/>
              </w:rPr>
              <w:t xml:space="preserve"> </w:t>
            </w:r>
            <w:r w:rsidRPr="00F1348E">
              <w:rPr>
                <w:sz w:val="28"/>
                <w:szCs w:val="28"/>
              </w:rPr>
              <w:t>БТТ (1 – исправен, 0 – отказ)</w:t>
            </w:r>
          </w:p>
        </w:tc>
      </w:tr>
      <w:tr w:rsidR="0077157B" w:rsidRPr="00F1348E" w14:paraId="2DC9289C" w14:textId="77777777" w:rsidTr="007A341F">
        <w:trPr>
          <w:trHeight w:val="330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874B0AC" w14:textId="77777777" w:rsidR="00FA51F8" w:rsidRPr="00F1348E" w:rsidRDefault="00FA51F8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A7953" w14:textId="77777777" w:rsidR="00FA51F8" w:rsidRPr="00F1348E" w:rsidRDefault="00FA51F8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9FD1986" w14:textId="58EB9671" w:rsidR="00FA51F8" w:rsidRPr="00F1348E" w:rsidRDefault="00FA51F8" w:rsidP="00FE2426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Обрыв фазы или нейтр</w:t>
            </w:r>
            <w:r w:rsidR="007A341F" w:rsidRPr="00F1348E">
              <w:rPr>
                <w:sz w:val="28"/>
                <w:szCs w:val="28"/>
              </w:rPr>
              <w:t>али</w:t>
            </w:r>
            <w:r w:rsidRPr="00F1348E">
              <w:rPr>
                <w:sz w:val="28"/>
                <w:szCs w:val="28"/>
              </w:rPr>
              <w:t xml:space="preserve"> (1 – обрыв, 0 – нет обрыва)</w:t>
            </w:r>
          </w:p>
        </w:tc>
      </w:tr>
      <w:tr w:rsidR="0077157B" w:rsidRPr="00F1348E" w14:paraId="5DFB20EE" w14:textId="77777777" w:rsidTr="007A341F">
        <w:trPr>
          <w:trHeight w:val="330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927B6FA" w14:textId="77777777" w:rsidR="00FA51F8" w:rsidRPr="00F1348E" w:rsidRDefault="00FA51F8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3412E" w14:textId="77777777" w:rsidR="00FA51F8" w:rsidRPr="00F1348E" w:rsidRDefault="00FA51F8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9084991" w14:textId="5CFCE926" w:rsidR="00FA51F8" w:rsidRPr="00F1348E" w:rsidRDefault="00FA51F8" w:rsidP="00FE2426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Короткое замыкание фазы </w:t>
            </w:r>
            <w:r w:rsidR="00E06A08" w:rsidRPr="00F1348E">
              <w:rPr>
                <w:sz w:val="28"/>
                <w:szCs w:val="28"/>
              </w:rPr>
              <w:t>СТГ</w:t>
            </w:r>
            <w:r w:rsidRPr="00F1348E">
              <w:rPr>
                <w:sz w:val="28"/>
                <w:szCs w:val="28"/>
              </w:rPr>
              <w:t xml:space="preserve"> (1 – КЗ, 0 – нет КЗ)</w:t>
            </w:r>
          </w:p>
        </w:tc>
      </w:tr>
      <w:tr w:rsidR="0077157B" w:rsidRPr="00F1348E" w14:paraId="444B88FE" w14:textId="77777777" w:rsidTr="007A341F">
        <w:trPr>
          <w:trHeight w:val="330"/>
          <w:jc w:val="center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B41D3" w14:textId="77777777" w:rsidR="00FA51F8" w:rsidRPr="00F1348E" w:rsidRDefault="00FA51F8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88FCB1" w14:textId="77777777" w:rsidR="00FA51F8" w:rsidRPr="00F1348E" w:rsidRDefault="00FA51F8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7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652DF40" w14:textId="77777777" w:rsidR="00FA51F8" w:rsidRPr="00F1348E" w:rsidRDefault="00FA51F8" w:rsidP="00FE2426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Короткое замыкание в сети (1 – КЗ, 0 – нет КЗ)</w:t>
            </w:r>
          </w:p>
        </w:tc>
      </w:tr>
      <w:tr w:rsidR="0077157B" w:rsidRPr="00F1348E" w14:paraId="2D4E0E6D" w14:textId="77777777" w:rsidTr="007A341F">
        <w:trPr>
          <w:trHeight w:val="33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363F3" w14:textId="35730108" w:rsidR="00CA7559" w:rsidRPr="00F1348E" w:rsidRDefault="002C09A4" w:rsidP="00CA755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AE156D" w14:textId="77777777" w:rsidR="00CA7559" w:rsidRPr="00F1348E" w:rsidRDefault="00CA7559" w:rsidP="00CA755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978E09E" w14:textId="69FB18BA" w:rsidR="00CA7559" w:rsidRPr="00F1348E" w:rsidRDefault="00CA7559" w:rsidP="00CA7559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Ток фазы А генератора </w:t>
            </w:r>
            <w:r w:rsidR="00496111" w:rsidRPr="00F1348E">
              <w:rPr>
                <w:sz w:val="28"/>
                <w:szCs w:val="28"/>
              </w:rPr>
              <w:t>(см. табл.</w:t>
            </w:r>
            <w:r w:rsidR="00496111" w:rsidRPr="00F1348E">
              <w:rPr>
                <w:sz w:val="28"/>
                <w:szCs w:val="28"/>
              </w:rPr>
              <w:fldChar w:fldCharType="begin"/>
            </w:r>
            <w:r w:rsidR="00496111" w:rsidRPr="00F1348E">
              <w:rPr>
                <w:sz w:val="28"/>
                <w:szCs w:val="28"/>
              </w:rPr>
              <w:instrText xml:space="preserve"> REF _Ref136873845 \h  \* MERGEFORMAT </w:instrText>
            </w:r>
            <w:r w:rsidR="00496111" w:rsidRPr="00F1348E">
              <w:rPr>
                <w:sz w:val="28"/>
                <w:szCs w:val="28"/>
              </w:rPr>
            </w:r>
            <w:r w:rsidR="00496111" w:rsidRPr="00F1348E">
              <w:rPr>
                <w:sz w:val="28"/>
                <w:szCs w:val="28"/>
              </w:rPr>
              <w:fldChar w:fldCharType="separate"/>
            </w:r>
            <w:r w:rsidR="00351519" w:rsidRPr="00351519">
              <w:rPr>
                <w:vanish/>
                <w:sz w:val="28"/>
                <w:szCs w:val="28"/>
              </w:rPr>
              <w:t>Таблица</w:t>
            </w:r>
            <w:r w:rsidR="00351519" w:rsidRPr="00F1348E">
              <w:rPr>
                <w:sz w:val="28"/>
                <w:szCs w:val="28"/>
              </w:rPr>
              <w:t xml:space="preserve"> </w:t>
            </w:r>
            <w:r w:rsidR="00351519">
              <w:rPr>
                <w:noProof/>
                <w:sz w:val="28"/>
                <w:szCs w:val="28"/>
              </w:rPr>
              <w:t>14</w:t>
            </w:r>
            <w:r w:rsidR="00496111" w:rsidRPr="00F1348E">
              <w:rPr>
                <w:sz w:val="28"/>
                <w:szCs w:val="28"/>
              </w:rPr>
              <w:fldChar w:fldCharType="end"/>
            </w:r>
            <w:r w:rsidR="00496111"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444840F7" w14:textId="77777777" w:rsidTr="007A341F">
        <w:trPr>
          <w:trHeight w:val="33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8C3D59" w14:textId="1F1B03D8" w:rsidR="00CA7559" w:rsidRPr="00F1348E" w:rsidRDefault="002C09A4" w:rsidP="00CA755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1A3953" w14:textId="77777777" w:rsidR="00CA7559" w:rsidRPr="00F1348E" w:rsidRDefault="00CA7559" w:rsidP="00CA755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93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16159F" w14:textId="77777777" w:rsidR="00CA7559" w:rsidRPr="00F1348E" w:rsidRDefault="00CA7559" w:rsidP="00CA7559">
            <w:pPr>
              <w:keepNext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7157B" w:rsidRPr="00F1348E" w14:paraId="50E35344" w14:textId="77777777" w:rsidTr="007A341F">
        <w:trPr>
          <w:trHeight w:val="33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11328" w14:textId="45999C8D" w:rsidR="00CA7559" w:rsidRPr="00F1348E" w:rsidRDefault="002C09A4" w:rsidP="00CA755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78ADB1" w14:textId="77777777" w:rsidR="00CA7559" w:rsidRPr="00F1348E" w:rsidRDefault="00CA7559" w:rsidP="00CA755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1AC0FB4" w14:textId="2C9D9FB8" w:rsidR="00CA7559" w:rsidRPr="00F1348E" w:rsidRDefault="00CA7559" w:rsidP="00CA7559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Ток фазы В генератора </w:t>
            </w:r>
            <w:r w:rsidR="00496111" w:rsidRPr="00F1348E">
              <w:rPr>
                <w:sz w:val="28"/>
                <w:szCs w:val="28"/>
              </w:rPr>
              <w:t>(см. табл.</w:t>
            </w:r>
            <w:r w:rsidR="00496111" w:rsidRPr="00F1348E">
              <w:rPr>
                <w:sz w:val="28"/>
                <w:szCs w:val="28"/>
              </w:rPr>
              <w:fldChar w:fldCharType="begin"/>
            </w:r>
            <w:r w:rsidR="00496111" w:rsidRPr="00F1348E">
              <w:rPr>
                <w:sz w:val="28"/>
                <w:szCs w:val="28"/>
              </w:rPr>
              <w:instrText xml:space="preserve"> REF _Ref136873845 \h  \* MERGEFORMAT </w:instrText>
            </w:r>
            <w:r w:rsidR="00496111" w:rsidRPr="00F1348E">
              <w:rPr>
                <w:sz w:val="28"/>
                <w:szCs w:val="28"/>
              </w:rPr>
            </w:r>
            <w:r w:rsidR="00496111" w:rsidRPr="00F1348E">
              <w:rPr>
                <w:sz w:val="28"/>
                <w:szCs w:val="28"/>
              </w:rPr>
              <w:fldChar w:fldCharType="separate"/>
            </w:r>
            <w:r w:rsidR="00351519" w:rsidRPr="00351519">
              <w:rPr>
                <w:vanish/>
                <w:sz w:val="28"/>
                <w:szCs w:val="28"/>
              </w:rPr>
              <w:t>Таблица</w:t>
            </w:r>
            <w:r w:rsidR="00351519" w:rsidRPr="00F1348E">
              <w:rPr>
                <w:sz w:val="28"/>
                <w:szCs w:val="28"/>
              </w:rPr>
              <w:t xml:space="preserve"> </w:t>
            </w:r>
            <w:r w:rsidR="00351519">
              <w:rPr>
                <w:noProof/>
                <w:sz w:val="28"/>
                <w:szCs w:val="28"/>
              </w:rPr>
              <w:t>14</w:t>
            </w:r>
            <w:r w:rsidR="00496111" w:rsidRPr="00F1348E">
              <w:rPr>
                <w:sz w:val="28"/>
                <w:szCs w:val="28"/>
              </w:rPr>
              <w:fldChar w:fldCharType="end"/>
            </w:r>
            <w:r w:rsidR="00496111"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0954C413" w14:textId="77777777" w:rsidTr="007A341F">
        <w:trPr>
          <w:trHeight w:val="33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FE409A" w14:textId="742E99F2" w:rsidR="00CA7559" w:rsidRPr="00F1348E" w:rsidRDefault="002C09A4" w:rsidP="00CA755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01392D" w14:textId="77777777" w:rsidR="00CA7559" w:rsidRPr="00F1348E" w:rsidRDefault="00CA7559" w:rsidP="00CA755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93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FB3608" w14:textId="77777777" w:rsidR="00CA7559" w:rsidRPr="00F1348E" w:rsidRDefault="00CA7559" w:rsidP="00CA7559">
            <w:pPr>
              <w:keepNext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7157B" w:rsidRPr="00F1348E" w14:paraId="2EE2E85A" w14:textId="77777777" w:rsidTr="007A341F">
        <w:trPr>
          <w:trHeight w:val="33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2C759" w14:textId="1204AC60" w:rsidR="00CA7559" w:rsidRPr="00F1348E" w:rsidRDefault="002C09A4" w:rsidP="00CA755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6EE2" w14:textId="77777777" w:rsidR="00CA7559" w:rsidRPr="00F1348E" w:rsidRDefault="00CA7559" w:rsidP="00CA755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468ADDE" w14:textId="1A388505" w:rsidR="00CA7559" w:rsidRPr="00F1348E" w:rsidRDefault="00CA7559" w:rsidP="00CA7559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Ток фазы </w:t>
            </w:r>
            <w:r w:rsidRPr="00F1348E">
              <w:rPr>
                <w:sz w:val="28"/>
                <w:szCs w:val="28"/>
                <w:lang w:val="en-US"/>
              </w:rPr>
              <w:t>C</w:t>
            </w:r>
            <w:r w:rsidRPr="00F1348E">
              <w:rPr>
                <w:sz w:val="28"/>
                <w:szCs w:val="28"/>
              </w:rPr>
              <w:t xml:space="preserve"> генератора </w:t>
            </w:r>
            <w:r w:rsidR="00496111" w:rsidRPr="00F1348E">
              <w:rPr>
                <w:sz w:val="28"/>
                <w:szCs w:val="28"/>
              </w:rPr>
              <w:t>(см. табл.</w:t>
            </w:r>
            <w:r w:rsidR="00496111" w:rsidRPr="00F1348E">
              <w:rPr>
                <w:sz w:val="28"/>
                <w:szCs w:val="28"/>
              </w:rPr>
              <w:fldChar w:fldCharType="begin"/>
            </w:r>
            <w:r w:rsidR="00496111" w:rsidRPr="00F1348E">
              <w:rPr>
                <w:sz w:val="28"/>
                <w:szCs w:val="28"/>
              </w:rPr>
              <w:instrText xml:space="preserve"> REF _Ref136873845 \h  \* MERGEFORMAT </w:instrText>
            </w:r>
            <w:r w:rsidR="00496111" w:rsidRPr="00F1348E">
              <w:rPr>
                <w:sz w:val="28"/>
                <w:szCs w:val="28"/>
              </w:rPr>
            </w:r>
            <w:r w:rsidR="00496111" w:rsidRPr="00F1348E">
              <w:rPr>
                <w:sz w:val="28"/>
                <w:szCs w:val="28"/>
              </w:rPr>
              <w:fldChar w:fldCharType="separate"/>
            </w:r>
            <w:r w:rsidR="00351519" w:rsidRPr="00351519">
              <w:rPr>
                <w:vanish/>
                <w:sz w:val="28"/>
                <w:szCs w:val="28"/>
              </w:rPr>
              <w:t>Таблица</w:t>
            </w:r>
            <w:r w:rsidR="00351519" w:rsidRPr="00F1348E">
              <w:rPr>
                <w:sz w:val="28"/>
                <w:szCs w:val="28"/>
              </w:rPr>
              <w:t xml:space="preserve"> </w:t>
            </w:r>
            <w:r w:rsidR="00351519">
              <w:rPr>
                <w:noProof/>
                <w:sz w:val="28"/>
                <w:szCs w:val="28"/>
              </w:rPr>
              <w:t>14</w:t>
            </w:r>
            <w:r w:rsidR="00496111" w:rsidRPr="00F1348E">
              <w:rPr>
                <w:sz w:val="28"/>
                <w:szCs w:val="28"/>
              </w:rPr>
              <w:fldChar w:fldCharType="end"/>
            </w:r>
            <w:r w:rsidR="00496111"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6469B636" w14:textId="77777777" w:rsidTr="007A341F">
        <w:trPr>
          <w:trHeight w:val="33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F8A234" w14:textId="64750888" w:rsidR="00CA7559" w:rsidRPr="00F1348E" w:rsidRDefault="002C09A4" w:rsidP="00CA755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73991B" w14:textId="77777777" w:rsidR="00CA7559" w:rsidRPr="00F1348E" w:rsidRDefault="00CA7559" w:rsidP="00CA755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93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C57015" w14:textId="77777777" w:rsidR="00CA7559" w:rsidRPr="00F1348E" w:rsidRDefault="00CA7559" w:rsidP="00CA7559">
            <w:pPr>
              <w:keepNext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7157B" w:rsidRPr="00F1348E" w14:paraId="5FC18EE0" w14:textId="77777777" w:rsidTr="00FE2426">
        <w:trPr>
          <w:trHeight w:val="330"/>
          <w:jc w:val="center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014A0" w14:textId="77777777" w:rsidR="00496111" w:rsidRPr="00F1348E" w:rsidRDefault="00496111" w:rsidP="00496111">
            <w:pPr>
              <w:spacing w:after="0" w:line="240" w:lineRule="auto"/>
              <w:rPr>
                <w:i/>
                <w:iCs/>
                <w:szCs w:val="24"/>
              </w:rPr>
            </w:pPr>
            <w:r w:rsidRPr="00F1348E">
              <w:rPr>
                <w:i/>
                <w:iCs/>
                <w:szCs w:val="24"/>
              </w:rPr>
              <w:t>Примечания:</w:t>
            </w:r>
          </w:p>
          <w:p w14:paraId="3AA42441" w14:textId="77777777" w:rsidR="00496111" w:rsidRPr="00F1348E" w:rsidRDefault="00496111" w:rsidP="005F694E">
            <w:pPr>
              <w:pStyle w:val="af3"/>
              <w:numPr>
                <w:ilvl w:val="0"/>
                <w:numId w:val="21"/>
              </w:numPr>
              <w:tabs>
                <w:tab w:val="left" w:pos="409"/>
              </w:tabs>
              <w:spacing w:after="0" w:line="240" w:lineRule="auto"/>
              <w:ind w:left="27" w:firstLine="0"/>
              <w:rPr>
                <w:sz w:val="28"/>
                <w:szCs w:val="28"/>
              </w:rPr>
            </w:pPr>
            <w:r w:rsidRPr="00F1348E">
              <w:rPr>
                <w:i/>
                <w:iCs/>
                <w:szCs w:val="24"/>
              </w:rPr>
              <w:t>При передаче сообщения по логическому каналу ЕЕС, передается только байт № 0.</w:t>
            </w:r>
          </w:p>
          <w:p w14:paraId="460F9B31" w14:textId="77777777" w:rsidR="00496111" w:rsidRPr="00F1348E" w:rsidRDefault="00496111" w:rsidP="005F694E">
            <w:pPr>
              <w:pStyle w:val="af3"/>
              <w:numPr>
                <w:ilvl w:val="0"/>
                <w:numId w:val="21"/>
              </w:numPr>
              <w:tabs>
                <w:tab w:val="left" w:pos="409"/>
              </w:tabs>
              <w:spacing w:after="0" w:line="240" w:lineRule="auto"/>
              <w:ind w:left="27" w:firstLine="0"/>
              <w:rPr>
                <w:sz w:val="28"/>
                <w:szCs w:val="28"/>
              </w:rPr>
            </w:pPr>
            <w:r w:rsidRPr="00F1348E">
              <w:rPr>
                <w:i/>
                <w:iCs/>
                <w:szCs w:val="24"/>
              </w:rPr>
              <w:t>По логическому каналу NOC сообщение передается полностью.</w:t>
            </w:r>
          </w:p>
        </w:tc>
      </w:tr>
    </w:tbl>
    <w:p w14:paraId="2283EFAB" w14:textId="3AA1FFBD" w:rsidR="00AD6BE7" w:rsidRPr="00F1348E" w:rsidRDefault="00AD6BE7" w:rsidP="00AD6BE7">
      <w:pPr>
        <w:keepNext/>
        <w:keepLines/>
        <w:spacing w:after="0" w:line="360" w:lineRule="auto"/>
        <w:ind w:left="-142"/>
        <w:rPr>
          <w:sz w:val="28"/>
          <w:szCs w:val="28"/>
        </w:rPr>
      </w:pPr>
      <w:r w:rsidRPr="00F1348E">
        <w:rPr>
          <w:sz w:val="28"/>
          <w:szCs w:val="28"/>
        </w:rPr>
        <w:lastRenderedPageBreak/>
        <w:t xml:space="preserve">Таблица </w:t>
      </w:r>
      <w:r w:rsidR="00332CD2" w:rsidRPr="00F1348E">
        <w:rPr>
          <w:sz w:val="28"/>
          <w:szCs w:val="28"/>
        </w:rPr>
        <w:t>Г</w:t>
      </w:r>
      <w:r w:rsidRPr="00F1348E">
        <w:rPr>
          <w:sz w:val="28"/>
          <w:szCs w:val="28"/>
        </w:rPr>
        <w:t>5 – Сообщение «Признаки функционирования</w:t>
      </w:r>
      <w:r w:rsidR="003F44C0" w:rsidRPr="00F1348E">
        <w:rPr>
          <w:sz w:val="28"/>
          <w:szCs w:val="28"/>
        </w:rPr>
        <w:t>, частота вращения</w:t>
      </w:r>
      <w:r w:rsidRPr="00F1348E">
        <w:rPr>
          <w:sz w:val="28"/>
          <w:szCs w:val="28"/>
        </w:rPr>
        <w:t xml:space="preserve"> и температура»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261"/>
        <w:gridCol w:w="5103"/>
      </w:tblGrid>
      <w:tr w:rsidR="0077157B" w:rsidRPr="00F1348E" w14:paraId="7F147795" w14:textId="77777777" w:rsidTr="00FE2426">
        <w:trPr>
          <w:jc w:val="center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3A8E45B1" w14:textId="62256174" w:rsidR="00AD6BE7" w:rsidRPr="00F1348E" w:rsidRDefault="00AD6BE7" w:rsidP="00AD6BE7">
            <w:pPr>
              <w:keepNext/>
              <w:keepLines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>Канал передачи сообщения –</w:t>
            </w:r>
            <w:r w:rsidR="00C03AFB" w:rsidRPr="00F1348E">
              <w:rPr>
                <w:bCs/>
                <w:sz w:val="28"/>
                <w:szCs w:val="28"/>
              </w:rPr>
              <w:t xml:space="preserve"> </w:t>
            </w:r>
            <w:r w:rsidR="00C03AFB" w:rsidRPr="00F1348E">
              <w:rPr>
                <w:bCs/>
                <w:sz w:val="28"/>
                <w:szCs w:val="28"/>
                <w:lang w:val="en-US"/>
              </w:rPr>
              <w:t>EEC</w:t>
            </w:r>
            <w:r w:rsidR="00C03AFB" w:rsidRPr="00F1348E">
              <w:rPr>
                <w:bCs/>
                <w:sz w:val="28"/>
                <w:szCs w:val="28"/>
              </w:rPr>
              <w:t xml:space="preserve"> или</w:t>
            </w:r>
            <w:r w:rsidRPr="00F1348E">
              <w:rPr>
                <w:bCs/>
                <w:sz w:val="28"/>
                <w:szCs w:val="28"/>
              </w:rPr>
              <w:t xml:space="preserve"> </w:t>
            </w:r>
            <w:r w:rsidRPr="00F1348E">
              <w:rPr>
                <w:bCs/>
                <w:sz w:val="28"/>
                <w:szCs w:val="28"/>
                <w:lang w:val="en-US"/>
              </w:rPr>
              <w:t>NOC</w:t>
            </w:r>
            <w:r w:rsidRPr="00F1348E">
              <w:rPr>
                <w:bCs/>
                <w:sz w:val="28"/>
                <w:szCs w:val="28"/>
              </w:rPr>
              <w:t xml:space="preserve"> (периодическое сообщение)</w:t>
            </w:r>
          </w:p>
        </w:tc>
      </w:tr>
      <w:tr w:rsidR="0077157B" w:rsidRPr="00F1348E" w14:paraId="564682BD" w14:textId="77777777" w:rsidTr="00FE2426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C78A1" w14:textId="77777777" w:rsidR="00AD6BE7" w:rsidRPr="00F1348E" w:rsidRDefault="00AD6BE7" w:rsidP="00AD6BE7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C88BC" w14:textId="57F9E95E" w:rsidR="00AD6BE7" w:rsidRPr="00F1348E" w:rsidRDefault="00AD6BE7" w:rsidP="00AD6BE7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000</w:t>
            </w:r>
            <w:r w:rsidR="008D3629" w:rsidRPr="00F1348E">
              <w:rPr>
                <w:sz w:val="28"/>
                <w:szCs w:val="28"/>
              </w:rPr>
              <w:t>1</w:t>
            </w:r>
            <w:r w:rsidRPr="00F1348E">
              <w:rPr>
                <w:sz w:val="28"/>
                <w:szCs w:val="28"/>
              </w:rPr>
              <w:t>1</w:t>
            </w:r>
          </w:p>
        </w:tc>
      </w:tr>
      <w:tr w:rsidR="0077157B" w:rsidRPr="00F1348E" w14:paraId="22CBA8BF" w14:textId="77777777" w:rsidTr="00851BFE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282D2" w14:textId="77777777" w:rsidR="00AD6BE7" w:rsidRPr="00F1348E" w:rsidRDefault="00AD6BE7" w:rsidP="00AD6BE7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319D49" w14:textId="644B1EF3" w:rsidR="00AD6BE7" w:rsidRPr="00F1348E" w:rsidRDefault="00475E7F" w:rsidP="00AD6BE7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  <w:r w:rsidR="00AD6BE7" w:rsidRPr="00F1348E">
              <w:rPr>
                <w:sz w:val="28"/>
                <w:szCs w:val="28"/>
              </w:rPr>
              <w:t xml:space="preserve"> байт</w:t>
            </w:r>
            <w:r w:rsidRPr="00F1348E">
              <w:rPr>
                <w:sz w:val="28"/>
                <w:szCs w:val="28"/>
              </w:rPr>
              <w:t>а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BE20C" w14:textId="77777777" w:rsidR="00AD6BE7" w:rsidRPr="00F1348E" w:rsidRDefault="00AD6BE7" w:rsidP="00AD6BE7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6F7358FD" w14:textId="77777777" w:rsidTr="00FE2426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157EAD" w14:textId="77777777" w:rsidR="00AD6BE7" w:rsidRPr="00F1348E" w:rsidRDefault="00AD6BE7" w:rsidP="00AD6BE7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A9AFA5" w14:textId="77777777" w:rsidR="00AD6BE7" w:rsidRPr="00F1348E" w:rsidRDefault="00AD6BE7" w:rsidP="00AD6BE7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C40150" w14:textId="77777777" w:rsidR="00AD6BE7" w:rsidRPr="00F1348E" w:rsidRDefault="00AD6BE7" w:rsidP="00AD6BE7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</w:t>
            </w:r>
          </w:p>
        </w:tc>
      </w:tr>
      <w:tr w:rsidR="0077157B" w:rsidRPr="00F1348E" w14:paraId="5583193C" w14:textId="77777777" w:rsidTr="00AD6BE7">
        <w:trPr>
          <w:trHeight w:val="330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9D6B9" w14:textId="11CBB138" w:rsidR="002C09A4" w:rsidRPr="00F1348E" w:rsidRDefault="002C09A4" w:rsidP="002C09A4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F57F0" w14:textId="3DBABB07" w:rsidR="002C09A4" w:rsidRPr="00F1348E" w:rsidRDefault="002C09A4" w:rsidP="002C09A4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D7F22" w14:textId="2F683618" w:rsidR="002C09A4" w:rsidRPr="00F1348E" w:rsidRDefault="002C09A4" w:rsidP="002C09A4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Срабатывание расцепителя СТГ (1 – срабатывание, 0 – нет)</w:t>
            </w:r>
          </w:p>
        </w:tc>
      </w:tr>
      <w:tr w:rsidR="0077157B" w:rsidRPr="00F1348E" w14:paraId="41192C8E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B4AFC63" w14:textId="77777777" w:rsidR="002C09A4" w:rsidRPr="00F1348E" w:rsidRDefault="002C09A4" w:rsidP="002C09A4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13DE7" w14:textId="1159A794" w:rsidR="002C09A4" w:rsidRPr="00F1348E" w:rsidRDefault="002C09A4" w:rsidP="002C09A4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09BE2" w14:textId="79C65B3C" w:rsidR="002C09A4" w:rsidRPr="00F1348E" w:rsidRDefault="00475E7F" w:rsidP="002C09A4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Перегрев</w:t>
            </w:r>
            <w:r w:rsidR="002C09A4" w:rsidRPr="00F1348E">
              <w:rPr>
                <w:sz w:val="28"/>
                <w:szCs w:val="28"/>
              </w:rPr>
              <w:t xml:space="preserve"> СТГ (1 – высокая, 0 – норма)</w:t>
            </w:r>
          </w:p>
        </w:tc>
      </w:tr>
      <w:tr w:rsidR="0077157B" w:rsidRPr="00F1348E" w14:paraId="2773F5BB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8E093E4" w14:textId="77777777" w:rsidR="002C09A4" w:rsidRPr="00F1348E" w:rsidRDefault="002C09A4" w:rsidP="002C09A4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66885" w14:textId="1C23BC57" w:rsidR="002C09A4" w:rsidRPr="00F1348E" w:rsidRDefault="002C09A4" w:rsidP="002C09A4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4963A" w14:textId="3699851E" w:rsidR="002C09A4" w:rsidRPr="00F1348E" w:rsidRDefault="002C09A4" w:rsidP="002C09A4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Работа в генераторном режиме (1 – генераторный, 0 – нет)</w:t>
            </w:r>
          </w:p>
        </w:tc>
      </w:tr>
      <w:tr w:rsidR="0077157B" w:rsidRPr="00F1348E" w14:paraId="1B07E348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E6DF575" w14:textId="77777777" w:rsidR="002C09A4" w:rsidRPr="00F1348E" w:rsidRDefault="002C09A4" w:rsidP="002C09A4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E68A9" w14:textId="6702923A" w:rsidR="002C09A4" w:rsidRPr="00F1348E" w:rsidRDefault="002C09A4" w:rsidP="002C09A4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20F76" w14:textId="385C6667" w:rsidR="002C09A4" w:rsidRPr="00F1348E" w:rsidRDefault="002C09A4" w:rsidP="002C09A4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Работа в стартерном режиме (1 – стартерный, 0 – нет)</w:t>
            </w:r>
          </w:p>
        </w:tc>
      </w:tr>
      <w:tr w:rsidR="0077157B" w:rsidRPr="00F1348E" w14:paraId="49CE7952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06C5E2D" w14:textId="77777777" w:rsidR="00496111" w:rsidRPr="00F1348E" w:rsidRDefault="00496111" w:rsidP="00496111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5B413" w14:textId="26768613" w:rsidR="00496111" w:rsidRPr="00F1348E" w:rsidRDefault="00496111" w:rsidP="00496111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9FA92" w14:textId="7317827A" w:rsidR="00496111" w:rsidRPr="00F1348E" w:rsidRDefault="00496111" w:rsidP="00496111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Отказ запуска (1 – отказ при запуске, 0 – нет отказа)</w:t>
            </w:r>
          </w:p>
        </w:tc>
      </w:tr>
      <w:tr w:rsidR="0077157B" w:rsidRPr="00F1348E" w14:paraId="746CB1DC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F484614" w14:textId="77777777" w:rsidR="00496111" w:rsidRPr="00F1348E" w:rsidRDefault="00496111" w:rsidP="00496111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B566DF" w14:textId="28A54941" w:rsidR="00496111" w:rsidRPr="00F1348E" w:rsidRDefault="00496111" w:rsidP="00496111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871A6" w14:textId="18CD9485" w:rsidR="00496111" w:rsidRPr="00F1348E" w:rsidRDefault="00496111" w:rsidP="00496111">
            <w:pPr>
              <w:keepNext/>
              <w:keepLines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43399E2B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280ADE4" w14:textId="77777777" w:rsidR="00496111" w:rsidRPr="00F1348E" w:rsidRDefault="00496111" w:rsidP="00496111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BE53B" w14:textId="66C58CB0" w:rsidR="00496111" w:rsidRPr="00F1348E" w:rsidRDefault="00496111" w:rsidP="00496111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60DBB" w14:textId="2E6B1BC7" w:rsidR="00496111" w:rsidRPr="00F1348E" w:rsidRDefault="00496111" w:rsidP="00496111">
            <w:pPr>
              <w:keepNext/>
              <w:keepLines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</w:t>
            </w:r>
            <w:r w:rsidR="00E13085" w:rsidRPr="00F1348E">
              <w:rPr>
                <w:i/>
                <w:iCs/>
                <w:sz w:val="28"/>
                <w:szCs w:val="28"/>
              </w:rPr>
              <w:t>0</w:t>
            </w:r>
            <w:r w:rsidRPr="00F1348E">
              <w:rPr>
                <w:i/>
                <w:iCs/>
                <w:sz w:val="28"/>
                <w:szCs w:val="28"/>
              </w:rPr>
              <w:t>»</w:t>
            </w:r>
          </w:p>
        </w:tc>
      </w:tr>
      <w:tr w:rsidR="0077157B" w:rsidRPr="00F1348E" w14:paraId="414CBB62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CE44EB" w14:textId="77777777" w:rsidR="00496111" w:rsidRPr="00F1348E" w:rsidRDefault="00496111" w:rsidP="00496111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36A909" w14:textId="1793ABD5" w:rsidR="00496111" w:rsidRPr="00F1348E" w:rsidRDefault="00496111" w:rsidP="00496111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FFAAEA" w14:textId="795CB1B1" w:rsidR="00496111" w:rsidRPr="00F1348E" w:rsidRDefault="00496111" w:rsidP="00496111">
            <w:pPr>
              <w:keepNext/>
              <w:keepLines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6741A340" w14:textId="77777777" w:rsidTr="00FE2426">
        <w:trPr>
          <w:trHeight w:val="330"/>
          <w:jc w:val="center"/>
        </w:trPr>
        <w:tc>
          <w:tcPr>
            <w:tcW w:w="11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8DE6E" w14:textId="0B4E1876" w:rsidR="00475E7F" w:rsidRPr="00F1348E" w:rsidRDefault="00475E7F" w:rsidP="00475E7F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9D9EF" w14:textId="5C8BC07C" w:rsidR="00475E7F" w:rsidRPr="00F1348E" w:rsidRDefault="00475E7F" w:rsidP="00475E7F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44A7399" w14:textId="434C3118" w:rsidR="00475E7F" w:rsidRPr="00F1348E" w:rsidRDefault="00475E7F" w:rsidP="00475E7F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Частота вращения СТГ (см. табл.</w:t>
            </w:r>
            <w:r w:rsidRPr="00F1348E">
              <w:rPr>
                <w:sz w:val="28"/>
                <w:szCs w:val="28"/>
              </w:rPr>
              <w:fldChar w:fldCharType="begin"/>
            </w:r>
            <w:r w:rsidRPr="00F1348E">
              <w:rPr>
                <w:sz w:val="28"/>
                <w:szCs w:val="28"/>
              </w:rPr>
              <w:instrText xml:space="preserve"> REF _Ref136873845 \h  \* MERGEFORMAT </w:instrText>
            </w:r>
            <w:r w:rsidRPr="00F1348E">
              <w:rPr>
                <w:sz w:val="28"/>
                <w:szCs w:val="28"/>
              </w:rPr>
            </w:r>
            <w:r w:rsidRPr="00F1348E">
              <w:rPr>
                <w:sz w:val="28"/>
                <w:szCs w:val="28"/>
              </w:rPr>
              <w:fldChar w:fldCharType="separate"/>
            </w:r>
            <w:r w:rsidR="00351519" w:rsidRPr="00351519">
              <w:rPr>
                <w:vanish/>
                <w:sz w:val="28"/>
                <w:szCs w:val="28"/>
              </w:rPr>
              <w:t>Таблица</w:t>
            </w:r>
            <w:r w:rsidR="00351519" w:rsidRPr="00F1348E">
              <w:rPr>
                <w:sz w:val="28"/>
                <w:szCs w:val="28"/>
              </w:rPr>
              <w:t xml:space="preserve"> </w:t>
            </w:r>
            <w:r w:rsidR="00351519">
              <w:rPr>
                <w:noProof/>
                <w:sz w:val="28"/>
                <w:szCs w:val="28"/>
              </w:rPr>
              <w:t>14</w:t>
            </w:r>
            <w:r w:rsidRPr="00F1348E">
              <w:rPr>
                <w:sz w:val="28"/>
                <w:szCs w:val="28"/>
              </w:rPr>
              <w:fldChar w:fldCharType="end"/>
            </w:r>
            <w:r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10AB0953" w14:textId="77777777" w:rsidTr="00FE2426">
        <w:trPr>
          <w:trHeight w:val="330"/>
          <w:jc w:val="center"/>
        </w:trPr>
        <w:tc>
          <w:tcPr>
            <w:tcW w:w="11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D39BB" w14:textId="7D31BF5F" w:rsidR="00475E7F" w:rsidRPr="00F1348E" w:rsidRDefault="00475E7F" w:rsidP="00475E7F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C7E37" w14:textId="31A8778C" w:rsidR="00475E7F" w:rsidRPr="00F1348E" w:rsidRDefault="00475E7F" w:rsidP="00475E7F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30887" w14:textId="725865DE" w:rsidR="00475E7F" w:rsidRPr="00F1348E" w:rsidRDefault="00475E7F" w:rsidP="00475E7F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7157B" w:rsidRPr="00F1348E" w14:paraId="463F8B56" w14:textId="77777777" w:rsidTr="00AD6BE7">
        <w:trPr>
          <w:trHeight w:val="330"/>
          <w:jc w:val="center"/>
        </w:trPr>
        <w:tc>
          <w:tcPr>
            <w:tcW w:w="11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3A8AA" w14:textId="78879AFE" w:rsidR="00475E7F" w:rsidRPr="00F1348E" w:rsidRDefault="00475E7F" w:rsidP="00475E7F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EA4412" w14:textId="6651BA2A" w:rsidR="00475E7F" w:rsidRPr="00F1348E" w:rsidRDefault="00475E7F" w:rsidP="00475E7F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236DD" w14:textId="16E0C522" w:rsidR="00475E7F" w:rsidRPr="00F1348E" w:rsidRDefault="00475E7F" w:rsidP="00475E7F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Температура СТГ (см. табл.</w:t>
            </w:r>
            <w:r w:rsidRPr="00F1348E">
              <w:rPr>
                <w:sz w:val="28"/>
                <w:szCs w:val="28"/>
              </w:rPr>
              <w:fldChar w:fldCharType="begin"/>
            </w:r>
            <w:r w:rsidRPr="00F1348E">
              <w:rPr>
                <w:sz w:val="28"/>
                <w:szCs w:val="28"/>
              </w:rPr>
              <w:instrText xml:space="preserve"> REF _Ref136873845 \h  \* MERGEFORMAT </w:instrText>
            </w:r>
            <w:r w:rsidRPr="00F1348E">
              <w:rPr>
                <w:sz w:val="28"/>
                <w:szCs w:val="28"/>
              </w:rPr>
            </w:r>
            <w:r w:rsidRPr="00F1348E">
              <w:rPr>
                <w:sz w:val="28"/>
                <w:szCs w:val="28"/>
              </w:rPr>
              <w:fldChar w:fldCharType="separate"/>
            </w:r>
            <w:r w:rsidR="00351519" w:rsidRPr="00351519">
              <w:rPr>
                <w:vanish/>
                <w:sz w:val="28"/>
                <w:szCs w:val="28"/>
              </w:rPr>
              <w:t>Таблица</w:t>
            </w:r>
            <w:r w:rsidR="00351519" w:rsidRPr="00F1348E">
              <w:rPr>
                <w:sz w:val="28"/>
                <w:szCs w:val="28"/>
              </w:rPr>
              <w:t xml:space="preserve"> </w:t>
            </w:r>
            <w:r w:rsidR="00351519">
              <w:rPr>
                <w:noProof/>
                <w:sz w:val="28"/>
                <w:szCs w:val="28"/>
              </w:rPr>
              <w:t>14</w:t>
            </w:r>
            <w:r w:rsidRPr="00F1348E">
              <w:rPr>
                <w:sz w:val="28"/>
                <w:szCs w:val="28"/>
              </w:rPr>
              <w:fldChar w:fldCharType="end"/>
            </w:r>
            <w:r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5AD4B1AA" w14:textId="77777777" w:rsidTr="00FE2426">
        <w:trPr>
          <w:trHeight w:val="330"/>
          <w:jc w:val="center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78064" w14:textId="77777777" w:rsidR="00735B88" w:rsidRPr="00F1348E" w:rsidRDefault="00735B88" w:rsidP="00735B88">
            <w:pPr>
              <w:spacing w:after="0" w:line="240" w:lineRule="auto"/>
              <w:rPr>
                <w:i/>
                <w:iCs/>
                <w:szCs w:val="24"/>
              </w:rPr>
            </w:pPr>
            <w:r w:rsidRPr="00F1348E">
              <w:rPr>
                <w:i/>
                <w:iCs/>
                <w:szCs w:val="24"/>
              </w:rPr>
              <w:t>Примечания:</w:t>
            </w:r>
          </w:p>
          <w:p w14:paraId="646FB680" w14:textId="77777777" w:rsidR="00475E7F" w:rsidRPr="00F1348E" w:rsidRDefault="00475E7F" w:rsidP="005F694E">
            <w:pPr>
              <w:pStyle w:val="af3"/>
              <w:numPr>
                <w:ilvl w:val="0"/>
                <w:numId w:val="22"/>
              </w:numPr>
              <w:tabs>
                <w:tab w:val="left" w:pos="409"/>
              </w:tabs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F1348E">
              <w:rPr>
                <w:i/>
                <w:iCs/>
                <w:szCs w:val="24"/>
              </w:rPr>
              <w:t>При передаче сообщения по логическому каналу ЕЕС, передается только байт № 0.</w:t>
            </w:r>
          </w:p>
          <w:p w14:paraId="2CB9468F" w14:textId="77777777" w:rsidR="00475E7F" w:rsidRPr="00F1348E" w:rsidRDefault="00475E7F" w:rsidP="005F694E">
            <w:pPr>
              <w:pStyle w:val="af3"/>
              <w:numPr>
                <w:ilvl w:val="0"/>
                <w:numId w:val="22"/>
              </w:numPr>
              <w:tabs>
                <w:tab w:val="left" w:pos="409"/>
              </w:tabs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F1348E">
              <w:rPr>
                <w:i/>
                <w:iCs/>
                <w:szCs w:val="24"/>
              </w:rPr>
              <w:t>По логическому каналу NOC сообщение передается полностью.</w:t>
            </w:r>
          </w:p>
        </w:tc>
      </w:tr>
    </w:tbl>
    <w:p w14:paraId="42EB33C3" w14:textId="75D5586A" w:rsidR="00C03AFB" w:rsidRPr="00F1348E" w:rsidRDefault="00C03AFB" w:rsidP="003F44C0">
      <w:pPr>
        <w:keepNext/>
        <w:spacing w:before="240" w:after="0" w:line="360" w:lineRule="auto"/>
        <w:ind w:left="-142"/>
        <w:rPr>
          <w:sz w:val="28"/>
          <w:szCs w:val="28"/>
        </w:rPr>
      </w:pPr>
      <w:r w:rsidRPr="00F1348E">
        <w:rPr>
          <w:sz w:val="28"/>
          <w:szCs w:val="28"/>
        </w:rPr>
        <w:t xml:space="preserve">Таблица </w:t>
      </w:r>
      <w:r w:rsidR="00332CD2" w:rsidRPr="00F1348E">
        <w:rPr>
          <w:sz w:val="28"/>
          <w:szCs w:val="28"/>
        </w:rPr>
        <w:t>Г</w:t>
      </w:r>
      <w:r w:rsidR="00D52830" w:rsidRPr="00F1348E">
        <w:rPr>
          <w:sz w:val="28"/>
          <w:szCs w:val="28"/>
        </w:rPr>
        <w:t>6</w:t>
      </w:r>
      <w:r w:rsidRPr="00F1348E">
        <w:rPr>
          <w:sz w:val="28"/>
          <w:szCs w:val="28"/>
        </w:rPr>
        <w:t xml:space="preserve"> – Команда </w:t>
      </w:r>
      <w:r w:rsidR="00D52830" w:rsidRPr="00F1348E">
        <w:rPr>
          <w:sz w:val="28"/>
          <w:szCs w:val="28"/>
        </w:rPr>
        <w:t>«Включение/отключение»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1836"/>
        <w:gridCol w:w="5528"/>
      </w:tblGrid>
      <w:tr w:rsidR="0077157B" w:rsidRPr="00F1348E" w14:paraId="7476197E" w14:textId="77777777" w:rsidTr="00FE2426">
        <w:trPr>
          <w:jc w:val="center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542D99E7" w14:textId="2CD90BD0" w:rsidR="00C03AFB" w:rsidRPr="00F1348E" w:rsidRDefault="00C03AFB" w:rsidP="00FE2426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r w:rsidRPr="00F1348E">
              <w:rPr>
                <w:bCs/>
                <w:sz w:val="28"/>
                <w:szCs w:val="28"/>
                <w:lang w:val="en-US"/>
              </w:rPr>
              <w:t>NOC</w:t>
            </w:r>
            <w:r w:rsidRPr="00F1348E">
              <w:rPr>
                <w:bCs/>
                <w:sz w:val="28"/>
                <w:szCs w:val="28"/>
              </w:rPr>
              <w:t xml:space="preserve"> (</w:t>
            </w:r>
            <w:r w:rsidR="00D52830" w:rsidRPr="00F1348E">
              <w:rPr>
                <w:bCs/>
                <w:sz w:val="28"/>
                <w:szCs w:val="28"/>
              </w:rPr>
              <w:t>а</w:t>
            </w:r>
            <w:r w:rsidRPr="00F1348E">
              <w:rPr>
                <w:bCs/>
                <w:sz w:val="28"/>
                <w:szCs w:val="28"/>
              </w:rPr>
              <w:t>периодическое сообщение)</w:t>
            </w:r>
          </w:p>
        </w:tc>
      </w:tr>
      <w:tr w:rsidR="0077157B" w:rsidRPr="00F1348E" w14:paraId="23064DF0" w14:textId="77777777" w:rsidTr="00FE2426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CEA29" w14:textId="77777777" w:rsidR="00C03AFB" w:rsidRPr="00F1348E" w:rsidRDefault="00C03AFB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01C9B" w14:textId="3CBCAA2B" w:rsidR="00C03AFB" w:rsidRPr="00F1348E" w:rsidRDefault="00C03AFB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  <w:r w:rsidR="00D52830" w:rsidRPr="00F1348E">
              <w:rPr>
                <w:sz w:val="28"/>
                <w:szCs w:val="28"/>
              </w:rPr>
              <w:t>0</w:t>
            </w:r>
            <w:r w:rsidRPr="00F1348E">
              <w:rPr>
                <w:sz w:val="28"/>
                <w:szCs w:val="28"/>
                <w:lang w:val="en-US"/>
              </w:rPr>
              <w:t>1</w:t>
            </w:r>
            <w:r w:rsidR="00D52830" w:rsidRPr="00F1348E">
              <w:rPr>
                <w:sz w:val="28"/>
                <w:szCs w:val="28"/>
              </w:rPr>
              <w:t>0</w:t>
            </w:r>
            <w:r w:rsidRPr="00F1348E">
              <w:rPr>
                <w:sz w:val="28"/>
                <w:szCs w:val="28"/>
                <w:lang w:val="en-US"/>
              </w:rPr>
              <w:t>1</w:t>
            </w:r>
          </w:p>
        </w:tc>
      </w:tr>
      <w:tr w:rsidR="0077157B" w:rsidRPr="00F1348E" w14:paraId="2AE513D2" w14:textId="77777777" w:rsidTr="00851BFE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E8ABC1" w14:textId="77777777" w:rsidR="00C03AFB" w:rsidRPr="00F1348E" w:rsidRDefault="00C03AFB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1F476" w14:textId="516ED4EA" w:rsidR="00C03AFB" w:rsidRPr="00F1348E" w:rsidRDefault="00735B88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  <w:r w:rsidR="00C03AFB" w:rsidRPr="00F1348E">
              <w:rPr>
                <w:sz w:val="28"/>
                <w:szCs w:val="28"/>
              </w:rPr>
              <w:t xml:space="preserve"> байт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DC3B8A" w14:textId="77777777" w:rsidR="00C03AFB" w:rsidRPr="00F1348E" w:rsidRDefault="00C03AFB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7024040B" w14:textId="77777777" w:rsidTr="00FE2426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362E57" w14:textId="77777777" w:rsidR="00C03AFB" w:rsidRPr="00F1348E" w:rsidRDefault="00C03AFB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9C8B49" w14:textId="77777777" w:rsidR="00C03AFB" w:rsidRPr="00F1348E" w:rsidRDefault="00C03AFB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983487" w14:textId="77777777" w:rsidR="00C03AFB" w:rsidRPr="00F1348E" w:rsidRDefault="00C03AFB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</w:t>
            </w:r>
          </w:p>
        </w:tc>
      </w:tr>
      <w:tr w:rsidR="0077157B" w:rsidRPr="00F1348E" w14:paraId="2DF93114" w14:textId="77777777" w:rsidTr="00FE2426">
        <w:trPr>
          <w:trHeight w:val="330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BC1481" w14:textId="1C5CDCBF" w:rsidR="003F44C0" w:rsidRPr="00F1348E" w:rsidRDefault="003F44C0" w:rsidP="003F44C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6B721B" w14:textId="69CA075C" w:rsidR="003F44C0" w:rsidRPr="00F1348E" w:rsidRDefault="003F44C0" w:rsidP="003F44C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53619" w14:textId="6D15168A" w:rsidR="003F44C0" w:rsidRPr="00F1348E" w:rsidRDefault="003F44C0" w:rsidP="003F44C0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Команда «Запуск МД» (1 – запуск, 0 – нет запуска)</w:t>
            </w:r>
          </w:p>
        </w:tc>
      </w:tr>
      <w:tr w:rsidR="0077157B" w:rsidRPr="00F1348E" w14:paraId="17C6F412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E15FC6F" w14:textId="1BBDB519" w:rsidR="00E13085" w:rsidRPr="00F1348E" w:rsidRDefault="00E13085" w:rsidP="00E130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820EFC" w14:textId="59AC1BE5" w:rsidR="00E13085" w:rsidRPr="00F1348E" w:rsidRDefault="00E13085" w:rsidP="00E130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85B03E" w14:textId="0236D351" w:rsidR="00E13085" w:rsidRPr="00F1348E" w:rsidRDefault="00E13085" w:rsidP="00E13085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Команда «Отключи расцепитель» (1 – команда, 0 – нет команды)</w:t>
            </w:r>
          </w:p>
        </w:tc>
      </w:tr>
      <w:tr w:rsidR="0077157B" w:rsidRPr="00F1348E" w14:paraId="6C62C196" w14:textId="77777777" w:rsidTr="00E13085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68E1D32" w14:textId="77777777" w:rsidR="00E13085" w:rsidRPr="00F1348E" w:rsidRDefault="00E13085" w:rsidP="00E130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02EC04" w14:textId="1C320D96" w:rsidR="00E13085" w:rsidRPr="00F1348E" w:rsidRDefault="00E13085" w:rsidP="00E130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254206" w14:textId="0C558A58" w:rsidR="00E13085" w:rsidRPr="00F1348E" w:rsidRDefault="00E13085" w:rsidP="00E13085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Сигнал «Пожар в двигателе» (1 – пожар, 0 – нет пожара)</w:t>
            </w:r>
          </w:p>
        </w:tc>
      </w:tr>
      <w:tr w:rsidR="0077157B" w:rsidRPr="00F1348E" w14:paraId="1CA191F1" w14:textId="77777777" w:rsidTr="00E13085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9766E" w14:textId="77777777" w:rsidR="00E13085" w:rsidRPr="00F1348E" w:rsidRDefault="00E13085" w:rsidP="00E130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112D5" w14:textId="792DAE08" w:rsidR="00E13085" w:rsidRPr="00F1348E" w:rsidRDefault="00E13085" w:rsidP="00E130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C4A0C" w14:textId="6CB7FF3A" w:rsidR="00E13085" w:rsidRPr="00F1348E" w:rsidRDefault="00E13085" w:rsidP="00E13085">
            <w:pPr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46DAB382" w14:textId="77777777" w:rsidTr="00E13085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688D75" w14:textId="77777777" w:rsidR="00E13085" w:rsidRPr="00F1348E" w:rsidRDefault="00E13085" w:rsidP="00E130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07C993" w14:textId="387027C1" w:rsidR="00E13085" w:rsidRPr="00F1348E" w:rsidRDefault="00E13085" w:rsidP="00E130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CE0D8" w14:textId="3C94E471" w:rsidR="00E13085" w:rsidRPr="00F1348E" w:rsidRDefault="00E13085" w:rsidP="00E13085">
            <w:pPr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«0»</w:t>
            </w:r>
          </w:p>
        </w:tc>
      </w:tr>
      <w:tr w:rsidR="0077157B" w:rsidRPr="00F1348E" w14:paraId="6B83D323" w14:textId="77777777" w:rsidTr="00E13085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25516D" w14:textId="77777777" w:rsidR="00E13085" w:rsidRPr="00F1348E" w:rsidRDefault="00E13085" w:rsidP="00E130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19C36" w14:textId="608448AF" w:rsidR="00E13085" w:rsidRPr="00F1348E" w:rsidRDefault="00E13085" w:rsidP="00E130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C2A6BF" w14:textId="6B3399C7" w:rsidR="00E13085" w:rsidRPr="00F1348E" w:rsidRDefault="00E13085" w:rsidP="00E13085">
            <w:pPr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6C7E789C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47D92E" w14:textId="77777777" w:rsidR="00E13085" w:rsidRPr="00F1348E" w:rsidRDefault="00E13085" w:rsidP="00E130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63901A" w14:textId="716F5D49" w:rsidR="00E13085" w:rsidRPr="00F1348E" w:rsidRDefault="00E13085" w:rsidP="00E130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9C1FD8" w14:textId="765C717E" w:rsidR="00E13085" w:rsidRPr="00F1348E" w:rsidRDefault="00E13085" w:rsidP="00E13085">
            <w:pPr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«0»</w:t>
            </w:r>
          </w:p>
        </w:tc>
      </w:tr>
      <w:tr w:rsidR="0077157B" w:rsidRPr="00F1348E" w14:paraId="7E824DD6" w14:textId="77777777" w:rsidTr="00735B88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E5DC07" w14:textId="77777777" w:rsidR="00E13085" w:rsidRPr="00F1348E" w:rsidRDefault="00E13085" w:rsidP="00E130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36CCFC" w14:textId="28C8003C" w:rsidR="00E13085" w:rsidRPr="00F1348E" w:rsidRDefault="00E13085" w:rsidP="00E130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62D496" w14:textId="77777777" w:rsidR="00E13085" w:rsidRPr="00F1348E" w:rsidRDefault="00E13085" w:rsidP="00E13085">
            <w:pPr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4823D5BC" w14:textId="77777777" w:rsidTr="00FE2426">
        <w:trPr>
          <w:trHeight w:val="330"/>
          <w:jc w:val="center"/>
        </w:trPr>
        <w:tc>
          <w:tcPr>
            <w:tcW w:w="963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D9618" w14:textId="1A3153CC" w:rsidR="00735B88" w:rsidRPr="00F1348E" w:rsidRDefault="00735B88" w:rsidP="00735B88">
            <w:pPr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Cs w:val="24"/>
              </w:rPr>
              <w:t>Примечание – Сообщение, поступающее из БРЭО</w:t>
            </w:r>
          </w:p>
        </w:tc>
      </w:tr>
    </w:tbl>
    <w:p w14:paraId="14ADD804" w14:textId="78B330AE" w:rsidR="00332CD2" w:rsidRPr="00F1348E" w:rsidRDefault="00332CD2" w:rsidP="00332CD2">
      <w:pPr>
        <w:keepNext/>
        <w:keepLines/>
        <w:spacing w:before="240" w:after="0" w:line="360" w:lineRule="auto"/>
        <w:ind w:left="-142"/>
        <w:rPr>
          <w:sz w:val="28"/>
          <w:szCs w:val="28"/>
        </w:rPr>
      </w:pPr>
      <w:r w:rsidRPr="00F1348E">
        <w:rPr>
          <w:sz w:val="28"/>
          <w:szCs w:val="28"/>
        </w:rPr>
        <w:lastRenderedPageBreak/>
        <w:t>Таблица Г7 – Сообщение «Состояние устройства (признаки функционирования)»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261"/>
        <w:gridCol w:w="5103"/>
      </w:tblGrid>
      <w:tr w:rsidR="0077157B" w:rsidRPr="00F1348E" w14:paraId="26B39F95" w14:textId="77777777" w:rsidTr="00FE2426">
        <w:trPr>
          <w:jc w:val="center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6C44CE84" w14:textId="77777777" w:rsidR="00332CD2" w:rsidRPr="00F1348E" w:rsidRDefault="00332CD2" w:rsidP="00FE2426">
            <w:pPr>
              <w:keepNext/>
              <w:keepLines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>Канал передачи сообщения – ТМС (апериодическое сообщение)</w:t>
            </w:r>
          </w:p>
        </w:tc>
      </w:tr>
      <w:tr w:rsidR="0077157B" w:rsidRPr="00F1348E" w14:paraId="416D5A04" w14:textId="77777777" w:rsidTr="00FE2426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DD3E5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6DDF2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</w:rPr>
              <w:t>011</w:t>
            </w:r>
            <w:r w:rsidRPr="00F1348E">
              <w:rPr>
                <w:sz w:val="28"/>
                <w:szCs w:val="28"/>
                <w:lang w:val="en-US"/>
              </w:rPr>
              <w:t>01</w:t>
            </w:r>
          </w:p>
        </w:tc>
      </w:tr>
      <w:tr w:rsidR="0077157B" w:rsidRPr="00F1348E" w14:paraId="78CDD488" w14:textId="77777777" w:rsidTr="00851BFE">
        <w:trPr>
          <w:trHeight w:val="381"/>
          <w:jc w:val="center"/>
        </w:trPr>
        <w:tc>
          <w:tcPr>
            <w:tcW w:w="22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B2321C6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DD365FF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 байт – запрос</w:t>
            </w:r>
          </w:p>
        </w:tc>
        <w:tc>
          <w:tcPr>
            <w:tcW w:w="51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1FCC2E7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4CF3A22C" w14:textId="77777777" w:rsidTr="00851BFE">
        <w:trPr>
          <w:trHeight w:val="259"/>
          <w:jc w:val="center"/>
        </w:trPr>
        <w:tc>
          <w:tcPr>
            <w:tcW w:w="227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F6397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C46D5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 байта – ответ</w:t>
            </w:r>
          </w:p>
        </w:tc>
        <w:tc>
          <w:tcPr>
            <w:tcW w:w="51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6554F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7157B" w:rsidRPr="00F1348E" w14:paraId="1BC3BA8F" w14:textId="77777777" w:rsidTr="00FE2426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A1502C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8D67D2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D4DA33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</w:t>
            </w:r>
          </w:p>
        </w:tc>
      </w:tr>
      <w:tr w:rsidR="0077157B" w:rsidRPr="00F1348E" w14:paraId="1D39ADD0" w14:textId="77777777" w:rsidTr="00FE2426">
        <w:trPr>
          <w:trHeight w:val="345"/>
          <w:jc w:val="center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8C63B" w14:textId="00B5CE75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Заполнение ответного сообщения (из </w:t>
            </w:r>
            <w:proofErr w:type="spellStart"/>
            <w:r w:rsidRPr="00F1348E">
              <w:rPr>
                <w:sz w:val="28"/>
                <w:szCs w:val="28"/>
              </w:rPr>
              <w:t>БУиЗ</w:t>
            </w:r>
            <w:proofErr w:type="spellEnd"/>
            <w:r w:rsidRPr="00F1348E">
              <w:rPr>
                <w:sz w:val="28"/>
                <w:szCs w:val="28"/>
              </w:rPr>
              <w:t xml:space="preserve"> в БРЭО) </w:t>
            </w:r>
          </w:p>
        </w:tc>
      </w:tr>
      <w:tr w:rsidR="0077157B" w:rsidRPr="00F1348E" w14:paraId="4D17B66E" w14:textId="77777777" w:rsidTr="00FE2426">
        <w:trPr>
          <w:trHeight w:val="330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CDB903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3F87A0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2CF4D" w14:textId="3B673DB8" w:rsidR="00332CD2" w:rsidRPr="00F1348E" w:rsidRDefault="00332CD2" w:rsidP="00FE2426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Обрыв фазы А СТГ (1 – обрыв, 0 – нет обрыва)</w:t>
            </w:r>
          </w:p>
        </w:tc>
      </w:tr>
      <w:tr w:rsidR="0077157B" w:rsidRPr="00F1348E" w14:paraId="40B3746E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1BE84BC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6F3EB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84D1F" w14:textId="691DEEF2" w:rsidR="00332CD2" w:rsidRPr="00F1348E" w:rsidRDefault="00332CD2" w:rsidP="00FE2426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Обрыв фазы </w:t>
            </w:r>
            <w:r w:rsidRPr="00F1348E">
              <w:rPr>
                <w:sz w:val="28"/>
                <w:szCs w:val="28"/>
                <w:lang w:val="en-US"/>
              </w:rPr>
              <w:t>B</w:t>
            </w:r>
            <w:r w:rsidRPr="00F1348E">
              <w:rPr>
                <w:sz w:val="28"/>
                <w:szCs w:val="28"/>
              </w:rPr>
              <w:t xml:space="preserve"> СТГ (1 – обрыв, 0 – нет обрыва)</w:t>
            </w:r>
          </w:p>
        </w:tc>
      </w:tr>
      <w:tr w:rsidR="0077157B" w:rsidRPr="00F1348E" w14:paraId="63A298D7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F867574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4C6A6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58A2C" w14:textId="03498F50" w:rsidR="00332CD2" w:rsidRPr="00F1348E" w:rsidRDefault="00332CD2" w:rsidP="00FE2426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Обрыв фазы </w:t>
            </w:r>
            <w:r w:rsidRPr="00F1348E">
              <w:rPr>
                <w:sz w:val="28"/>
                <w:szCs w:val="28"/>
                <w:lang w:val="en-US"/>
              </w:rPr>
              <w:t>C</w:t>
            </w:r>
            <w:r w:rsidRPr="00F1348E">
              <w:rPr>
                <w:sz w:val="28"/>
                <w:szCs w:val="28"/>
              </w:rPr>
              <w:t xml:space="preserve"> СТГ (1 – обрыв, 0 – нет обрыва)</w:t>
            </w:r>
          </w:p>
        </w:tc>
      </w:tr>
      <w:tr w:rsidR="0077157B" w:rsidRPr="00F1348E" w14:paraId="498140AF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FCE6EA8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81B37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8F44E" w14:textId="77777777" w:rsidR="00332CD2" w:rsidRPr="00F1348E" w:rsidRDefault="00332CD2" w:rsidP="00FE2426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Обрыв нейтрального провода (1 – обрыв, 0 – нет обрыва)</w:t>
            </w:r>
          </w:p>
        </w:tc>
      </w:tr>
      <w:tr w:rsidR="0077157B" w:rsidRPr="00F1348E" w14:paraId="15AEE895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E9B4613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C3234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EAC91" w14:textId="14E3B02C" w:rsidR="00332CD2" w:rsidRPr="00F1348E" w:rsidRDefault="00332CD2" w:rsidP="00FE2426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Короткое замыкание фазы </w:t>
            </w:r>
            <w:r w:rsidRPr="00F1348E">
              <w:rPr>
                <w:sz w:val="28"/>
                <w:szCs w:val="28"/>
                <w:lang w:val="en-US"/>
              </w:rPr>
              <w:t>A</w:t>
            </w:r>
            <w:r w:rsidRPr="00F1348E">
              <w:rPr>
                <w:sz w:val="28"/>
                <w:szCs w:val="28"/>
              </w:rPr>
              <w:t xml:space="preserve"> СТГ (1 – КЗ, 0 – нет КЗ)</w:t>
            </w:r>
          </w:p>
        </w:tc>
      </w:tr>
      <w:tr w:rsidR="0077157B" w:rsidRPr="00F1348E" w14:paraId="29857ECA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21D4E8E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B80CA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8B21A" w14:textId="2E10C312" w:rsidR="00332CD2" w:rsidRPr="00F1348E" w:rsidRDefault="00332CD2" w:rsidP="00FE2426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Короткое замыкание фазы </w:t>
            </w:r>
            <w:r w:rsidRPr="00F1348E">
              <w:rPr>
                <w:sz w:val="28"/>
                <w:szCs w:val="28"/>
                <w:lang w:val="en-US"/>
              </w:rPr>
              <w:t>B</w:t>
            </w:r>
            <w:r w:rsidRPr="00F1348E">
              <w:rPr>
                <w:sz w:val="28"/>
                <w:szCs w:val="28"/>
              </w:rPr>
              <w:t xml:space="preserve"> СТГ (1 – КЗ, 0 – нет КЗ)</w:t>
            </w:r>
          </w:p>
        </w:tc>
      </w:tr>
      <w:tr w:rsidR="0077157B" w:rsidRPr="00F1348E" w14:paraId="4E25C11B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15DE23B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C928E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F1001" w14:textId="5C45B1FF" w:rsidR="00332CD2" w:rsidRPr="00F1348E" w:rsidRDefault="00332CD2" w:rsidP="00FE2426">
            <w:pPr>
              <w:keepNext/>
              <w:keepLines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Короткое замыкание фазы </w:t>
            </w:r>
            <w:r w:rsidRPr="00F1348E">
              <w:rPr>
                <w:sz w:val="28"/>
                <w:szCs w:val="28"/>
                <w:lang w:val="en-US"/>
              </w:rPr>
              <w:t>C</w:t>
            </w:r>
            <w:r w:rsidRPr="00F1348E">
              <w:rPr>
                <w:sz w:val="28"/>
                <w:szCs w:val="28"/>
              </w:rPr>
              <w:t xml:space="preserve"> СТГ (1 – КЗ, 0 – нет КЗ)</w:t>
            </w:r>
          </w:p>
        </w:tc>
      </w:tr>
      <w:tr w:rsidR="0077157B" w:rsidRPr="00F1348E" w14:paraId="2401E53F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96DF6A0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B10C6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F3BB2" w14:textId="05353F58" w:rsidR="00332CD2" w:rsidRPr="00F1348E" w:rsidRDefault="00332CD2" w:rsidP="00FE2426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39FE14F1" w14:textId="77777777" w:rsidTr="00FE2426">
        <w:trPr>
          <w:trHeight w:val="330"/>
          <w:jc w:val="center"/>
        </w:trPr>
        <w:tc>
          <w:tcPr>
            <w:tcW w:w="1135" w:type="dxa"/>
            <w:vMerge w:val="restart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7C46399" w14:textId="77777777" w:rsidR="00332CD2" w:rsidRPr="00F1348E" w:rsidRDefault="00332CD2" w:rsidP="00FE2426">
            <w:pPr>
              <w:keepLines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DC9E3" w14:textId="77777777" w:rsidR="00332CD2" w:rsidRPr="00F1348E" w:rsidRDefault="00332CD2" w:rsidP="00FE2426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6D31F" w14:textId="77777777" w:rsidR="00332CD2" w:rsidRPr="00F1348E" w:rsidRDefault="00332CD2" w:rsidP="00FE2426">
            <w:pPr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Короткое замыкание фазы </w:t>
            </w:r>
            <w:r w:rsidRPr="00F1348E">
              <w:rPr>
                <w:sz w:val="28"/>
                <w:szCs w:val="28"/>
                <w:lang w:val="en-US"/>
              </w:rPr>
              <w:t>A</w:t>
            </w:r>
            <w:r w:rsidRPr="00F1348E">
              <w:rPr>
                <w:sz w:val="28"/>
                <w:szCs w:val="28"/>
              </w:rPr>
              <w:t xml:space="preserve"> сети (1 – КЗ, 0 – нет КЗ)</w:t>
            </w:r>
          </w:p>
        </w:tc>
      </w:tr>
      <w:tr w:rsidR="0077157B" w:rsidRPr="00F1348E" w14:paraId="0C85386E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37642BB" w14:textId="77777777" w:rsidR="00332CD2" w:rsidRPr="00F1348E" w:rsidRDefault="00332CD2" w:rsidP="00FE2426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AF053" w14:textId="77777777" w:rsidR="00332CD2" w:rsidRPr="00F1348E" w:rsidRDefault="00332CD2" w:rsidP="00FE2426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28BAD" w14:textId="77777777" w:rsidR="00332CD2" w:rsidRPr="00F1348E" w:rsidRDefault="00332CD2" w:rsidP="00FE2426">
            <w:pPr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Короткое замыкание фазы </w:t>
            </w:r>
            <w:r w:rsidRPr="00F1348E">
              <w:rPr>
                <w:sz w:val="28"/>
                <w:szCs w:val="28"/>
                <w:lang w:val="en-US"/>
              </w:rPr>
              <w:t>B</w:t>
            </w:r>
            <w:r w:rsidRPr="00F1348E">
              <w:rPr>
                <w:sz w:val="28"/>
                <w:szCs w:val="28"/>
              </w:rPr>
              <w:t xml:space="preserve"> сети (1 – КЗ, 0 – нет КЗ)</w:t>
            </w:r>
          </w:p>
        </w:tc>
      </w:tr>
      <w:tr w:rsidR="0077157B" w:rsidRPr="00F1348E" w14:paraId="70F71B12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DD2797F" w14:textId="77777777" w:rsidR="00332CD2" w:rsidRPr="00F1348E" w:rsidRDefault="00332CD2" w:rsidP="00FE2426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BFD6A" w14:textId="77777777" w:rsidR="00332CD2" w:rsidRPr="00F1348E" w:rsidRDefault="00332CD2" w:rsidP="00FE2426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5A427" w14:textId="77777777" w:rsidR="00332CD2" w:rsidRPr="00F1348E" w:rsidRDefault="00332CD2" w:rsidP="00FE2426">
            <w:pPr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Короткое замыкание фазы </w:t>
            </w:r>
            <w:r w:rsidRPr="00F1348E">
              <w:rPr>
                <w:sz w:val="28"/>
                <w:szCs w:val="28"/>
                <w:lang w:val="en-US"/>
              </w:rPr>
              <w:t>C</w:t>
            </w:r>
            <w:r w:rsidRPr="00F1348E">
              <w:rPr>
                <w:sz w:val="28"/>
                <w:szCs w:val="28"/>
              </w:rPr>
              <w:t xml:space="preserve"> сети (1 – КЗ, 0 – нет КЗ)</w:t>
            </w:r>
          </w:p>
        </w:tc>
      </w:tr>
      <w:tr w:rsidR="0077157B" w:rsidRPr="00F1348E" w14:paraId="60E39FC9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2D67680" w14:textId="77777777" w:rsidR="00332CD2" w:rsidRPr="00F1348E" w:rsidRDefault="00332CD2" w:rsidP="00FE2426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CFB2C" w14:textId="77777777" w:rsidR="00332CD2" w:rsidRPr="00F1348E" w:rsidRDefault="00332CD2" w:rsidP="00FE2426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8C8554" w14:textId="77777777" w:rsidR="00332CD2" w:rsidRPr="00F1348E" w:rsidRDefault="00332CD2" w:rsidP="00FE2426">
            <w:pPr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Высокий ток фазы А (1 – высокий ток, 0 – ток в норме)</w:t>
            </w:r>
          </w:p>
        </w:tc>
      </w:tr>
      <w:tr w:rsidR="0077157B" w:rsidRPr="00F1348E" w14:paraId="2477E1AF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775CBAC" w14:textId="77777777" w:rsidR="00332CD2" w:rsidRPr="00F1348E" w:rsidRDefault="00332CD2" w:rsidP="00FE2426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33D4F" w14:textId="77777777" w:rsidR="00332CD2" w:rsidRPr="00F1348E" w:rsidRDefault="00332CD2" w:rsidP="00FE2426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3BF8B" w14:textId="77777777" w:rsidR="00332CD2" w:rsidRPr="00F1348E" w:rsidRDefault="00332CD2" w:rsidP="00FE2426">
            <w:pPr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Высокий ток фазы В (1 – высокий ток, 0 – ток в норме)</w:t>
            </w:r>
          </w:p>
        </w:tc>
      </w:tr>
      <w:tr w:rsidR="0077157B" w:rsidRPr="00F1348E" w14:paraId="237D013B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619B42B" w14:textId="77777777" w:rsidR="00332CD2" w:rsidRPr="00F1348E" w:rsidRDefault="00332CD2" w:rsidP="00FE2426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194F0" w14:textId="77777777" w:rsidR="00332CD2" w:rsidRPr="00F1348E" w:rsidRDefault="00332CD2" w:rsidP="00FE2426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B8151" w14:textId="77777777" w:rsidR="00332CD2" w:rsidRPr="00F1348E" w:rsidRDefault="00332CD2" w:rsidP="00FE2426">
            <w:pPr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Высокий ток фазы С (1 – высокий ток, 0 – ток в норме)</w:t>
            </w:r>
          </w:p>
        </w:tc>
      </w:tr>
      <w:tr w:rsidR="0077157B" w:rsidRPr="00F1348E" w14:paraId="1995A44C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DA4F134" w14:textId="77777777" w:rsidR="00332CD2" w:rsidRPr="00F1348E" w:rsidRDefault="00332CD2" w:rsidP="00FE2426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61749" w14:textId="77777777" w:rsidR="00332CD2" w:rsidRPr="00F1348E" w:rsidRDefault="00332CD2" w:rsidP="00FE2426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7F242" w14:textId="77777777" w:rsidR="00332CD2" w:rsidRPr="00F1348E" w:rsidRDefault="00332CD2" w:rsidP="00FE2426">
            <w:pPr>
              <w:keepLines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7D1FDD0E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CCCB4AE" w14:textId="77777777" w:rsidR="00332CD2" w:rsidRPr="00F1348E" w:rsidRDefault="00332CD2" w:rsidP="00FE2426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3C2C1C" w14:textId="77777777" w:rsidR="00332CD2" w:rsidRPr="00F1348E" w:rsidRDefault="00332CD2" w:rsidP="00FE2426">
            <w:pPr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51127" w14:textId="77777777" w:rsidR="00332CD2" w:rsidRPr="00F1348E" w:rsidRDefault="00332CD2" w:rsidP="00FE2426">
            <w:pPr>
              <w:keepLines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</w:tbl>
    <w:p w14:paraId="4A7064C3" w14:textId="669633B0" w:rsidR="00332CD2" w:rsidRPr="00F1348E" w:rsidRDefault="00332CD2" w:rsidP="00332CD2">
      <w:pPr>
        <w:keepNext/>
        <w:spacing w:before="240" w:after="0" w:line="360" w:lineRule="auto"/>
        <w:ind w:left="-142"/>
        <w:rPr>
          <w:sz w:val="28"/>
          <w:szCs w:val="28"/>
        </w:rPr>
      </w:pPr>
      <w:r w:rsidRPr="00F1348E">
        <w:rPr>
          <w:sz w:val="28"/>
          <w:szCs w:val="28"/>
        </w:rPr>
        <w:lastRenderedPageBreak/>
        <w:t xml:space="preserve">Таблица </w:t>
      </w:r>
      <w:r w:rsidR="00543169" w:rsidRPr="00F1348E">
        <w:rPr>
          <w:sz w:val="28"/>
          <w:szCs w:val="28"/>
        </w:rPr>
        <w:t>Г8</w:t>
      </w:r>
      <w:r w:rsidRPr="00F1348E">
        <w:rPr>
          <w:sz w:val="28"/>
          <w:szCs w:val="28"/>
        </w:rPr>
        <w:t xml:space="preserve"> – Сообщение «Запрос данных об изделии»</w:t>
      </w:r>
    </w:p>
    <w:tbl>
      <w:tblPr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50"/>
        <w:gridCol w:w="2977"/>
        <w:gridCol w:w="5245"/>
      </w:tblGrid>
      <w:tr w:rsidR="0077157B" w:rsidRPr="00F1348E" w14:paraId="3EEC015E" w14:textId="77777777" w:rsidTr="005926D9">
        <w:trPr>
          <w:jc w:val="center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54D65E49" w14:textId="77777777" w:rsidR="00332CD2" w:rsidRPr="00F1348E" w:rsidRDefault="00332CD2" w:rsidP="00FE2426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>Канал передачи сообщения – ТМС (апериодическое сообщение)</w:t>
            </w:r>
          </w:p>
        </w:tc>
      </w:tr>
      <w:tr w:rsidR="0077157B" w:rsidRPr="00F1348E" w14:paraId="3D0FEB6D" w14:textId="77777777" w:rsidTr="005926D9">
        <w:trPr>
          <w:jc w:val="center"/>
        </w:trPr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FD4DBC" w14:textId="77777777" w:rsidR="00332CD2" w:rsidRPr="00F1348E" w:rsidRDefault="00332CD2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9C164A" w14:textId="77777777" w:rsidR="00332CD2" w:rsidRPr="00F1348E" w:rsidRDefault="00332CD2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</w:rPr>
              <w:t>10111</w:t>
            </w:r>
          </w:p>
        </w:tc>
      </w:tr>
      <w:tr w:rsidR="0077157B" w:rsidRPr="00F1348E" w14:paraId="4B5D9E7F" w14:textId="77777777" w:rsidTr="005926D9">
        <w:trPr>
          <w:trHeight w:val="381"/>
          <w:jc w:val="center"/>
        </w:trPr>
        <w:tc>
          <w:tcPr>
            <w:tcW w:w="18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6C78692" w14:textId="77777777" w:rsidR="00332CD2" w:rsidRPr="00F1348E" w:rsidRDefault="00332CD2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F825DF0" w14:textId="77777777" w:rsidR="00332CD2" w:rsidRPr="00F1348E" w:rsidRDefault="00332CD2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 или 2 байта – запрос</w:t>
            </w:r>
          </w:p>
        </w:tc>
        <w:tc>
          <w:tcPr>
            <w:tcW w:w="52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75AA44A" w14:textId="77777777" w:rsidR="00332CD2" w:rsidRPr="00F1348E" w:rsidRDefault="00332CD2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7BD57FAA" w14:textId="77777777" w:rsidTr="005926D9">
        <w:trPr>
          <w:trHeight w:val="259"/>
          <w:jc w:val="center"/>
        </w:trPr>
        <w:tc>
          <w:tcPr>
            <w:tcW w:w="184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65264" w14:textId="77777777" w:rsidR="00332CD2" w:rsidRPr="00F1348E" w:rsidRDefault="00332CD2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3A184" w14:textId="77777777" w:rsidR="00332CD2" w:rsidRPr="00F1348E" w:rsidRDefault="00332CD2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 или 8 байт – ответ</w:t>
            </w:r>
          </w:p>
        </w:tc>
        <w:tc>
          <w:tcPr>
            <w:tcW w:w="52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820F7" w14:textId="77777777" w:rsidR="00332CD2" w:rsidRPr="00F1348E" w:rsidRDefault="00332CD2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7157B" w:rsidRPr="00F1348E" w14:paraId="6089F301" w14:textId="77777777" w:rsidTr="005926D9">
        <w:trPr>
          <w:trHeight w:val="345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8F9817" w14:textId="77777777" w:rsidR="00332CD2" w:rsidRPr="00F1348E" w:rsidRDefault="00332CD2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CA8398" w14:textId="77777777" w:rsidR="00332CD2" w:rsidRPr="00F1348E" w:rsidRDefault="00332CD2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2744DF" w14:textId="77777777" w:rsidR="00332CD2" w:rsidRPr="00F1348E" w:rsidRDefault="00332CD2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</w:t>
            </w:r>
          </w:p>
        </w:tc>
      </w:tr>
      <w:tr w:rsidR="0077157B" w:rsidRPr="00F1348E" w14:paraId="52139E91" w14:textId="77777777" w:rsidTr="005926D9">
        <w:trPr>
          <w:trHeight w:val="345"/>
          <w:jc w:val="center"/>
        </w:trPr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C5EF5" w14:textId="22ED4950" w:rsidR="00332CD2" w:rsidRPr="00F1348E" w:rsidRDefault="00332CD2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Заполнение запроса (из БРЭО в </w:t>
            </w:r>
            <w:proofErr w:type="spellStart"/>
            <w:r w:rsidRPr="00F1348E">
              <w:rPr>
                <w:sz w:val="28"/>
                <w:szCs w:val="28"/>
              </w:rPr>
              <w:t>БУ</w:t>
            </w:r>
            <w:r w:rsidR="00543169" w:rsidRPr="00F1348E">
              <w:rPr>
                <w:sz w:val="28"/>
                <w:szCs w:val="28"/>
              </w:rPr>
              <w:t>иЗ</w:t>
            </w:r>
            <w:proofErr w:type="spellEnd"/>
            <w:r w:rsidRPr="00F1348E">
              <w:rPr>
                <w:sz w:val="28"/>
                <w:szCs w:val="28"/>
              </w:rPr>
              <w:t xml:space="preserve">) </w:t>
            </w:r>
          </w:p>
        </w:tc>
      </w:tr>
      <w:tr w:rsidR="0077157B" w:rsidRPr="00F1348E" w14:paraId="346CE97D" w14:textId="77777777" w:rsidTr="005926D9">
        <w:trPr>
          <w:trHeight w:val="345"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5B6F80B" w14:textId="77777777" w:rsidR="00332CD2" w:rsidRPr="00F1348E" w:rsidRDefault="00332CD2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68FE4" w14:textId="77777777" w:rsidR="00332CD2" w:rsidRPr="00F1348E" w:rsidRDefault="00332CD2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B0C1E" w14:textId="23139DCE" w:rsidR="00332CD2" w:rsidRPr="00F1348E" w:rsidRDefault="00332CD2" w:rsidP="00FE2426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Запрос наработки</w:t>
            </w:r>
            <w:r w:rsidR="00543169" w:rsidRPr="00F1348E">
              <w:rPr>
                <w:sz w:val="28"/>
                <w:szCs w:val="28"/>
              </w:rPr>
              <w:t xml:space="preserve"> (в часах)</w:t>
            </w:r>
            <w:r w:rsidRPr="00F1348E">
              <w:rPr>
                <w:sz w:val="28"/>
                <w:szCs w:val="28"/>
              </w:rPr>
              <w:t xml:space="preserve"> и заводского номера </w:t>
            </w:r>
            <w:r w:rsidR="00543169" w:rsidRPr="00F1348E">
              <w:rPr>
                <w:sz w:val="28"/>
                <w:szCs w:val="28"/>
              </w:rPr>
              <w:t>СТГ</w:t>
            </w:r>
            <w:r w:rsidRPr="00F1348E">
              <w:rPr>
                <w:sz w:val="28"/>
                <w:szCs w:val="28"/>
              </w:rPr>
              <w:t xml:space="preserve"> (1 – запрос, 0 – запроса нет);</w:t>
            </w:r>
          </w:p>
        </w:tc>
      </w:tr>
      <w:tr w:rsidR="0077157B" w:rsidRPr="00F1348E" w14:paraId="15887BFA" w14:textId="77777777" w:rsidTr="005926D9">
        <w:trPr>
          <w:trHeight w:val="345"/>
          <w:jc w:val="center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1462D5C" w14:textId="77777777" w:rsidR="00332CD2" w:rsidRPr="00F1348E" w:rsidRDefault="00332CD2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7112B" w14:textId="77777777" w:rsidR="00332CD2" w:rsidRPr="00F1348E" w:rsidRDefault="00332CD2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A63EF" w14:textId="0AA34968" w:rsidR="00332CD2" w:rsidRPr="00F1348E" w:rsidRDefault="00332CD2" w:rsidP="00FE2426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Запрос наработки и заводского номера </w:t>
            </w:r>
            <w:proofErr w:type="spellStart"/>
            <w:r w:rsidRPr="00F1348E">
              <w:rPr>
                <w:sz w:val="28"/>
                <w:szCs w:val="28"/>
              </w:rPr>
              <w:t>БУ</w:t>
            </w:r>
            <w:r w:rsidR="00543169" w:rsidRPr="00F1348E">
              <w:rPr>
                <w:sz w:val="28"/>
                <w:szCs w:val="28"/>
              </w:rPr>
              <w:t>иЗ</w:t>
            </w:r>
            <w:proofErr w:type="spellEnd"/>
            <w:r w:rsidRPr="00F1348E">
              <w:rPr>
                <w:sz w:val="28"/>
                <w:szCs w:val="28"/>
              </w:rPr>
              <w:t xml:space="preserve"> (1 – запрос, 0 – запроса нет);</w:t>
            </w:r>
          </w:p>
        </w:tc>
      </w:tr>
      <w:tr w:rsidR="0077157B" w:rsidRPr="00F1348E" w14:paraId="222485E2" w14:textId="77777777" w:rsidTr="005926D9">
        <w:trPr>
          <w:trHeight w:val="345"/>
          <w:jc w:val="center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008E97B" w14:textId="77777777" w:rsidR="00332CD2" w:rsidRPr="00F1348E" w:rsidRDefault="00332CD2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1EE58" w14:textId="77777777" w:rsidR="00332CD2" w:rsidRPr="00F1348E" w:rsidRDefault="00332CD2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19DEE" w14:textId="45BE17C6" w:rsidR="00332CD2" w:rsidRPr="00F1348E" w:rsidRDefault="00332CD2" w:rsidP="00FE2426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Запрос версии ПО </w:t>
            </w:r>
            <w:proofErr w:type="spellStart"/>
            <w:r w:rsidRPr="00F1348E">
              <w:rPr>
                <w:sz w:val="28"/>
                <w:szCs w:val="28"/>
              </w:rPr>
              <w:t>БУ</w:t>
            </w:r>
            <w:r w:rsidR="00543169" w:rsidRPr="00F1348E">
              <w:rPr>
                <w:sz w:val="28"/>
                <w:szCs w:val="28"/>
              </w:rPr>
              <w:t>иЗ</w:t>
            </w:r>
            <w:proofErr w:type="spellEnd"/>
            <w:r w:rsidRPr="00F1348E">
              <w:rPr>
                <w:sz w:val="28"/>
                <w:szCs w:val="28"/>
              </w:rPr>
              <w:t xml:space="preserve"> (1 – запрос, 0 – нет запроса);</w:t>
            </w:r>
          </w:p>
        </w:tc>
      </w:tr>
      <w:tr w:rsidR="0077157B" w:rsidRPr="00F1348E" w14:paraId="2CF81BC6" w14:textId="77777777" w:rsidTr="005926D9">
        <w:trPr>
          <w:trHeight w:val="345"/>
          <w:jc w:val="center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E310172" w14:textId="77777777" w:rsidR="00543169" w:rsidRPr="00F1348E" w:rsidRDefault="00543169" w:rsidP="0054316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116427" w14:textId="77777777" w:rsidR="00543169" w:rsidRPr="00F1348E" w:rsidRDefault="00543169" w:rsidP="0054316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C222E" w14:textId="3928D051" w:rsidR="00543169" w:rsidRPr="00F1348E" w:rsidRDefault="00543169" w:rsidP="00543169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Запрос наработки (в ц</w:t>
            </w:r>
            <w:r w:rsidR="00350E3B" w:rsidRPr="00F1348E">
              <w:rPr>
                <w:sz w:val="28"/>
                <w:szCs w:val="28"/>
              </w:rPr>
              <w:t>иклах запуска</w:t>
            </w:r>
            <w:r w:rsidRPr="00F1348E">
              <w:rPr>
                <w:sz w:val="28"/>
                <w:szCs w:val="28"/>
              </w:rPr>
              <w:t xml:space="preserve">) и заводского номера СТГ </w:t>
            </w:r>
            <w:r w:rsidR="00350E3B" w:rsidRPr="00F1348E">
              <w:rPr>
                <w:sz w:val="28"/>
                <w:szCs w:val="28"/>
              </w:rPr>
              <w:br/>
            </w:r>
            <w:r w:rsidRPr="00F1348E">
              <w:rPr>
                <w:sz w:val="28"/>
                <w:szCs w:val="28"/>
              </w:rPr>
              <w:t>(1 – запрос, 0 – запроса нет);</w:t>
            </w:r>
          </w:p>
        </w:tc>
      </w:tr>
      <w:tr w:rsidR="0077157B" w:rsidRPr="00F1348E" w14:paraId="55E541AD" w14:textId="77777777" w:rsidTr="005926D9">
        <w:trPr>
          <w:trHeight w:val="345"/>
          <w:jc w:val="center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54E4555" w14:textId="77777777" w:rsidR="00350E3B" w:rsidRPr="00F1348E" w:rsidRDefault="00350E3B" w:rsidP="00350E3B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6B5E1" w14:textId="77777777" w:rsidR="00350E3B" w:rsidRPr="00F1348E" w:rsidRDefault="00350E3B" w:rsidP="00350E3B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C5712" w14:textId="2C38178D" w:rsidR="00350E3B" w:rsidRPr="00F1348E" w:rsidRDefault="00350E3B" w:rsidP="00350E3B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450166E3" w14:textId="77777777" w:rsidTr="005926D9">
        <w:trPr>
          <w:trHeight w:val="345"/>
          <w:jc w:val="center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71578AA" w14:textId="77777777" w:rsidR="00350E3B" w:rsidRPr="00F1348E" w:rsidRDefault="00350E3B" w:rsidP="00350E3B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30465" w14:textId="77777777" w:rsidR="00350E3B" w:rsidRPr="00F1348E" w:rsidRDefault="00350E3B" w:rsidP="00350E3B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C9372" w14:textId="49333211" w:rsidR="00350E3B" w:rsidRPr="00F1348E" w:rsidRDefault="00350E3B" w:rsidP="00350E3B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4386F4E2" w14:textId="77777777" w:rsidTr="005926D9">
        <w:trPr>
          <w:trHeight w:val="345"/>
          <w:jc w:val="center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1D4F0A6" w14:textId="77777777" w:rsidR="00350E3B" w:rsidRPr="00F1348E" w:rsidRDefault="00350E3B" w:rsidP="00350E3B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0F682" w14:textId="77777777" w:rsidR="00350E3B" w:rsidRPr="00F1348E" w:rsidRDefault="00350E3B" w:rsidP="00350E3B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DA9C7" w14:textId="77777777" w:rsidR="00350E3B" w:rsidRPr="00F1348E" w:rsidRDefault="00350E3B" w:rsidP="00350E3B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3BE0CF58" w14:textId="77777777" w:rsidTr="005926D9">
        <w:trPr>
          <w:trHeight w:val="345"/>
          <w:jc w:val="center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D67C8" w14:textId="77777777" w:rsidR="00350E3B" w:rsidRPr="00F1348E" w:rsidRDefault="00350E3B" w:rsidP="00350E3B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329CB" w14:textId="77777777" w:rsidR="00350E3B" w:rsidRPr="00F1348E" w:rsidRDefault="00350E3B" w:rsidP="00350E3B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7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D704D3" w14:textId="77777777" w:rsidR="00350E3B" w:rsidRPr="00F1348E" w:rsidRDefault="00350E3B" w:rsidP="00350E3B">
            <w:pPr>
              <w:keepNext/>
              <w:keepLines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0E74D107" w14:textId="77777777" w:rsidTr="005926D9">
        <w:trPr>
          <w:trHeight w:val="345"/>
          <w:jc w:val="center"/>
        </w:trPr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7F41C1" w14:textId="77777777" w:rsidR="00350E3B" w:rsidRPr="00F1348E" w:rsidRDefault="00350E3B" w:rsidP="00350E3B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A5A56" w14:textId="77777777" w:rsidR="00350E3B" w:rsidRPr="00F1348E" w:rsidRDefault="00350E3B" w:rsidP="00350E3B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86B30" w14:textId="20767FDF" w:rsidR="00350E3B" w:rsidRPr="00F1348E" w:rsidRDefault="00350E3B" w:rsidP="00350E3B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Номер СТГ, для которого запрашивается наработка (значение от 0 до 9) </w:t>
            </w:r>
          </w:p>
        </w:tc>
      </w:tr>
      <w:tr w:rsidR="0077157B" w:rsidRPr="00F1348E" w14:paraId="1048E945" w14:textId="77777777" w:rsidTr="005926D9">
        <w:trPr>
          <w:trHeight w:val="345"/>
          <w:jc w:val="center"/>
        </w:trPr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3C30C" w14:textId="77777777" w:rsidR="00350E3B" w:rsidRPr="00F1348E" w:rsidRDefault="00350E3B" w:rsidP="00350E3B">
            <w:pPr>
              <w:spacing w:after="0" w:line="240" w:lineRule="auto"/>
              <w:rPr>
                <w:i/>
                <w:iCs/>
                <w:szCs w:val="24"/>
              </w:rPr>
            </w:pPr>
            <w:r w:rsidRPr="00F1348E">
              <w:rPr>
                <w:i/>
                <w:iCs/>
                <w:szCs w:val="24"/>
              </w:rPr>
              <w:t>Примечания</w:t>
            </w:r>
          </w:p>
          <w:p w14:paraId="03DE8478" w14:textId="77777777" w:rsidR="00350E3B" w:rsidRPr="00F1348E" w:rsidRDefault="00350E3B" w:rsidP="005F694E">
            <w:pPr>
              <w:pStyle w:val="af3"/>
              <w:numPr>
                <w:ilvl w:val="0"/>
                <w:numId w:val="23"/>
              </w:numPr>
              <w:tabs>
                <w:tab w:val="left" w:pos="300"/>
              </w:tabs>
              <w:spacing w:after="0" w:line="240" w:lineRule="auto"/>
              <w:ind w:left="27" w:firstLine="0"/>
              <w:rPr>
                <w:i/>
                <w:iCs/>
                <w:szCs w:val="24"/>
              </w:rPr>
            </w:pPr>
            <w:r w:rsidRPr="00F1348E">
              <w:rPr>
                <w:i/>
                <w:iCs/>
                <w:szCs w:val="24"/>
              </w:rPr>
              <w:t>Одно сообщение должно содержать запрос только одного параметра.</w:t>
            </w:r>
          </w:p>
          <w:p w14:paraId="0A8CB2A8" w14:textId="77777777" w:rsidR="00350E3B" w:rsidRPr="00F1348E" w:rsidRDefault="00350E3B" w:rsidP="005F694E">
            <w:pPr>
              <w:pStyle w:val="af3"/>
              <w:numPr>
                <w:ilvl w:val="0"/>
                <w:numId w:val="23"/>
              </w:numPr>
              <w:tabs>
                <w:tab w:val="left" w:pos="300"/>
              </w:tabs>
              <w:spacing w:after="0" w:line="240" w:lineRule="auto"/>
              <w:ind w:left="27" w:firstLine="0"/>
              <w:rPr>
                <w:i/>
                <w:iCs/>
                <w:szCs w:val="24"/>
              </w:rPr>
            </w:pPr>
            <w:r w:rsidRPr="00F1348E">
              <w:rPr>
                <w:i/>
                <w:iCs/>
                <w:szCs w:val="24"/>
              </w:rPr>
              <w:t>Двухбайтовый запрос направляется при запросе заводского номера ГСР или его наработки.</w:t>
            </w:r>
          </w:p>
          <w:p w14:paraId="52AEA04F" w14:textId="77777777" w:rsidR="00350E3B" w:rsidRPr="00F1348E" w:rsidRDefault="00350E3B" w:rsidP="005F694E">
            <w:pPr>
              <w:pStyle w:val="af3"/>
              <w:numPr>
                <w:ilvl w:val="0"/>
                <w:numId w:val="23"/>
              </w:numPr>
              <w:tabs>
                <w:tab w:val="left" w:pos="300"/>
              </w:tabs>
              <w:spacing w:after="0" w:line="240" w:lineRule="auto"/>
              <w:ind w:left="27" w:firstLine="0"/>
              <w:rPr>
                <w:i/>
                <w:iCs/>
                <w:szCs w:val="24"/>
              </w:rPr>
            </w:pPr>
            <w:r w:rsidRPr="00F1348E">
              <w:rPr>
                <w:i/>
                <w:iCs/>
                <w:szCs w:val="24"/>
              </w:rPr>
              <w:t xml:space="preserve">Текущему установленному генератору соответствует номер «0», предыдущему – «1» и т.д. </w:t>
            </w:r>
          </w:p>
        </w:tc>
      </w:tr>
      <w:tr w:rsidR="0077157B" w:rsidRPr="00F1348E" w14:paraId="50B0AB25" w14:textId="77777777" w:rsidTr="005926D9">
        <w:trPr>
          <w:trHeight w:val="345"/>
          <w:jc w:val="center"/>
        </w:trPr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9A520" w14:textId="4E2561F7" w:rsidR="00350E3B" w:rsidRPr="00F1348E" w:rsidRDefault="00350E3B" w:rsidP="00350E3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Заполнение ответного сообщения (из </w:t>
            </w:r>
            <w:proofErr w:type="spellStart"/>
            <w:r w:rsidRPr="00F1348E">
              <w:rPr>
                <w:sz w:val="28"/>
                <w:szCs w:val="28"/>
              </w:rPr>
              <w:t>БУ</w:t>
            </w:r>
            <w:r w:rsidR="00A134D9" w:rsidRPr="00F1348E">
              <w:rPr>
                <w:sz w:val="28"/>
                <w:szCs w:val="28"/>
              </w:rPr>
              <w:t>иЗ</w:t>
            </w:r>
            <w:proofErr w:type="spellEnd"/>
            <w:r w:rsidRPr="00F1348E">
              <w:rPr>
                <w:sz w:val="28"/>
                <w:szCs w:val="28"/>
              </w:rPr>
              <w:t xml:space="preserve"> в БРЭО) </w:t>
            </w:r>
          </w:p>
        </w:tc>
      </w:tr>
      <w:tr w:rsidR="0077157B" w:rsidRPr="00F1348E" w14:paraId="64D138B1" w14:textId="77777777" w:rsidTr="005926D9">
        <w:trPr>
          <w:trHeight w:val="495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A28136" w14:textId="77777777" w:rsidR="00350E3B" w:rsidRPr="00F1348E" w:rsidRDefault="00350E3B" w:rsidP="00350E3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43B522" w14:textId="77777777" w:rsidR="00350E3B" w:rsidRPr="00F1348E" w:rsidRDefault="00350E3B" w:rsidP="00350E3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89BE4" w14:textId="77777777" w:rsidR="00350E3B" w:rsidRPr="00F1348E" w:rsidRDefault="00350E3B" w:rsidP="00350E3B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Заводской номер/Версия ПО</w:t>
            </w:r>
          </w:p>
        </w:tc>
      </w:tr>
      <w:tr w:rsidR="0077157B" w:rsidRPr="00F1348E" w14:paraId="28948D77" w14:textId="77777777" w:rsidTr="005926D9">
        <w:trPr>
          <w:trHeight w:val="495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978C75A" w14:textId="77777777" w:rsidR="00350E3B" w:rsidRPr="00F1348E" w:rsidRDefault="00350E3B" w:rsidP="00350E3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4…7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984947F" w14:textId="77777777" w:rsidR="00350E3B" w:rsidRPr="00F1348E" w:rsidRDefault="00350E3B" w:rsidP="00350E3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E41ACF2" w14:textId="64046D8E" w:rsidR="00350E3B" w:rsidRPr="00F1348E" w:rsidRDefault="00350E3B" w:rsidP="00350E3B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Наработка </w:t>
            </w:r>
            <w:r w:rsidR="00896FCF" w:rsidRPr="00F1348E">
              <w:rPr>
                <w:sz w:val="28"/>
                <w:szCs w:val="28"/>
              </w:rPr>
              <w:t>СТГ</w:t>
            </w:r>
            <w:r w:rsidRPr="00F1348E">
              <w:rPr>
                <w:sz w:val="28"/>
                <w:szCs w:val="28"/>
              </w:rPr>
              <w:t>/</w:t>
            </w:r>
            <w:proofErr w:type="spellStart"/>
            <w:r w:rsidRPr="00F1348E">
              <w:rPr>
                <w:sz w:val="28"/>
                <w:szCs w:val="28"/>
              </w:rPr>
              <w:t>БУ</w:t>
            </w:r>
            <w:r w:rsidR="00896FCF" w:rsidRPr="00F1348E">
              <w:rPr>
                <w:sz w:val="28"/>
                <w:szCs w:val="28"/>
              </w:rPr>
              <w:t>иЗ</w:t>
            </w:r>
            <w:proofErr w:type="spellEnd"/>
          </w:p>
        </w:tc>
      </w:tr>
    </w:tbl>
    <w:p w14:paraId="6603E7FE" w14:textId="7C22245F" w:rsidR="00332CD2" w:rsidRPr="00F1348E" w:rsidRDefault="00332CD2" w:rsidP="00332CD2">
      <w:pPr>
        <w:keepNext/>
        <w:keepLines/>
        <w:spacing w:before="240" w:after="0" w:line="360" w:lineRule="auto"/>
        <w:ind w:left="-142"/>
        <w:rPr>
          <w:sz w:val="28"/>
          <w:szCs w:val="28"/>
        </w:rPr>
      </w:pPr>
      <w:r w:rsidRPr="00F1348E">
        <w:rPr>
          <w:sz w:val="28"/>
          <w:szCs w:val="28"/>
        </w:rPr>
        <w:t xml:space="preserve">Таблица </w:t>
      </w:r>
      <w:r w:rsidR="007E6C39" w:rsidRPr="00F1348E">
        <w:rPr>
          <w:sz w:val="28"/>
          <w:szCs w:val="28"/>
        </w:rPr>
        <w:t>Г9</w:t>
      </w:r>
      <w:r w:rsidRPr="00F1348E">
        <w:rPr>
          <w:sz w:val="28"/>
          <w:szCs w:val="28"/>
        </w:rPr>
        <w:t xml:space="preserve"> – Сообщение «Установка номера изделия»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2835"/>
        <w:gridCol w:w="5103"/>
      </w:tblGrid>
      <w:tr w:rsidR="0077157B" w:rsidRPr="00F1348E" w14:paraId="6262A31D" w14:textId="77777777" w:rsidTr="00FE2426">
        <w:trPr>
          <w:jc w:val="center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3EE7EC57" w14:textId="77777777" w:rsidR="00332CD2" w:rsidRPr="00F1348E" w:rsidRDefault="00332CD2" w:rsidP="00FE2426">
            <w:pPr>
              <w:keepNext/>
              <w:keepLines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>Канал передачи сообщения – ТМС (апериодическое сообщение)</w:t>
            </w:r>
          </w:p>
        </w:tc>
      </w:tr>
      <w:tr w:rsidR="0077157B" w:rsidRPr="00F1348E" w14:paraId="333CC2EA" w14:textId="77777777" w:rsidTr="00FE2426">
        <w:trPr>
          <w:jc w:val="center"/>
        </w:trPr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1883BF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32C07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</w:rPr>
              <w:t>11000</w:t>
            </w:r>
          </w:p>
        </w:tc>
      </w:tr>
      <w:tr w:rsidR="0077157B" w:rsidRPr="00F1348E" w14:paraId="417D37BA" w14:textId="77777777" w:rsidTr="00851BFE">
        <w:trPr>
          <w:trHeight w:val="381"/>
          <w:jc w:val="center"/>
        </w:trPr>
        <w:tc>
          <w:tcPr>
            <w:tcW w:w="16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D0E5197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95CEBBD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 байта – запрос</w:t>
            </w:r>
          </w:p>
        </w:tc>
        <w:tc>
          <w:tcPr>
            <w:tcW w:w="51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CCCA25B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2003B0EB" w14:textId="77777777" w:rsidTr="00851BFE">
        <w:trPr>
          <w:trHeight w:val="259"/>
          <w:jc w:val="center"/>
        </w:trPr>
        <w:tc>
          <w:tcPr>
            <w:tcW w:w="169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FBD06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382F1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 байта – ответ</w:t>
            </w:r>
          </w:p>
        </w:tc>
        <w:tc>
          <w:tcPr>
            <w:tcW w:w="51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349D2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7157B" w:rsidRPr="00F1348E" w14:paraId="27382974" w14:textId="77777777" w:rsidTr="00FE2426">
        <w:trPr>
          <w:trHeight w:val="34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6E09E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3DE8C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D6FD6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</w:t>
            </w:r>
          </w:p>
        </w:tc>
      </w:tr>
      <w:tr w:rsidR="0077157B" w:rsidRPr="00F1348E" w14:paraId="47CC0BB2" w14:textId="77777777" w:rsidTr="00FE2426">
        <w:trPr>
          <w:trHeight w:val="345"/>
          <w:jc w:val="center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B1046" w14:textId="3E04C4AB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Заполнение запроса (из БРЭО в </w:t>
            </w:r>
            <w:proofErr w:type="spellStart"/>
            <w:r w:rsidR="00896FCF" w:rsidRPr="00F1348E">
              <w:rPr>
                <w:sz w:val="28"/>
                <w:szCs w:val="28"/>
              </w:rPr>
              <w:t>БУиЗ</w:t>
            </w:r>
            <w:proofErr w:type="spellEnd"/>
            <w:r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5DBA691C" w14:textId="77777777" w:rsidTr="00FE2426">
        <w:trPr>
          <w:trHeight w:val="34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9E98354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01B4A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39D68" w14:textId="3F89389E" w:rsidR="00332CD2" w:rsidRPr="00F1348E" w:rsidRDefault="00332CD2" w:rsidP="00FE2426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Заводской номер </w:t>
            </w:r>
            <w:r w:rsidR="00896FCF" w:rsidRPr="00F1348E">
              <w:rPr>
                <w:sz w:val="28"/>
                <w:szCs w:val="28"/>
              </w:rPr>
              <w:t>СТГ</w:t>
            </w:r>
            <w:r w:rsidR="005926D9" w:rsidRPr="00F1348E">
              <w:rPr>
                <w:sz w:val="28"/>
                <w:szCs w:val="28"/>
              </w:rPr>
              <w:t>*</w:t>
            </w:r>
          </w:p>
        </w:tc>
      </w:tr>
      <w:tr w:rsidR="0077157B" w:rsidRPr="00F1348E" w14:paraId="06FC055A" w14:textId="77777777" w:rsidTr="00FE2426">
        <w:trPr>
          <w:trHeight w:val="345"/>
          <w:jc w:val="center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5F3834" w14:textId="75A198A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Заполнение ответного сообщения (из </w:t>
            </w:r>
            <w:proofErr w:type="spellStart"/>
            <w:r w:rsidRPr="00F1348E">
              <w:rPr>
                <w:sz w:val="28"/>
                <w:szCs w:val="28"/>
              </w:rPr>
              <w:t>Б</w:t>
            </w:r>
            <w:r w:rsidR="00896FCF" w:rsidRPr="00F1348E">
              <w:rPr>
                <w:sz w:val="28"/>
                <w:szCs w:val="28"/>
              </w:rPr>
              <w:t>УиЗ</w:t>
            </w:r>
            <w:proofErr w:type="spellEnd"/>
            <w:r w:rsidRPr="00F1348E">
              <w:rPr>
                <w:sz w:val="28"/>
                <w:szCs w:val="28"/>
              </w:rPr>
              <w:t xml:space="preserve"> в БРЭО) </w:t>
            </w:r>
          </w:p>
        </w:tc>
      </w:tr>
      <w:tr w:rsidR="0077157B" w:rsidRPr="00F1348E" w14:paraId="2DDD9FCD" w14:textId="77777777" w:rsidTr="00FE2426">
        <w:trPr>
          <w:trHeight w:val="49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65F4BD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A9C20" w14:textId="77777777" w:rsidR="00332CD2" w:rsidRPr="00F1348E" w:rsidRDefault="00332CD2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F44A92" w14:textId="1003028F" w:rsidR="00332CD2" w:rsidRPr="00F1348E" w:rsidRDefault="00332CD2" w:rsidP="00FE2426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Заводской номер </w:t>
            </w:r>
            <w:r w:rsidR="00896FCF" w:rsidRPr="00F1348E">
              <w:rPr>
                <w:sz w:val="28"/>
                <w:szCs w:val="28"/>
              </w:rPr>
              <w:t>СТГ</w:t>
            </w:r>
          </w:p>
        </w:tc>
      </w:tr>
      <w:tr w:rsidR="005926D9" w:rsidRPr="00F1348E" w14:paraId="3B08966E" w14:textId="77777777" w:rsidTr="007A5235">
        <w:trPr>
          <w:trHeight w:val="495"/>
          <w:jc w:val="center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77ECF" w14:textId="399CAF6B" w:rsidR="005926D9" w:rsidRPr="00F1348E" w:rsidRDefault="005926D9" w:rsidP="00FE2426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i/>
                <w:iCs/>
                <w:szCs w:val="24"/>
              </w:rPr>
              <w:t>Примечание - * Буфер заводских номеров заполняется циклически.</w:t>
            </w:r>
          </w:p>
        </w:tc>
      </w:tr>
    </w:tbl>
    <w:p w14:paraId="2AE1AA0B" w14:textId="34FBAD90" w:rsidR="00E75911" w:rsidRPr="00F1348E" w:rsidRDefault="00E75911" w:rsidP="00E75911">
      <w:pPr>
        <w:keepNext/>
        <w:pageBreakBefore/>
        <w:spacing w:before="240" w:line="360" w:lineRule="auto"/>
        <w:jc w:val="center"/>
        <w:rPr>
          <w:b/>
          <w:bCs/>
          <w:iCs/>
          <w:sz w:val="28"/>
          <w:szCs w:val="24"/>
        </w:rPr>
      </w:pPr>
      <w:r w:rsidRPr="00F1348E">
        <w:rPr>
          <w:b/>
          <w:bCs/>
          <w:iCs/>
          <w:sz w:val="28"/>
          <w:szCs w:val="24"/>
        </w:rPr>
        <w:lastRenderedPageBreak/>
        <w:t>Приложение Д</w:t>
      </w:r>
    </w:p>
    <w:p w14:paraId="2E45261D" w14:textId="77777777" w:rsidR="00E75911" w:rsidRPr="00F1348E" w:rsidRDefault="00E75911" w:rsidP="00E75911">
      <w:pPr>
        <w:keepNext/>
        <w:spacing w:after="0" w:line="360" w:lineRule="auto"/>
        <w:jc w:val="center"/>
        <w:rPr>
          <w:iCs/>
          <w:sz w:val="28"/>
          <w:szCs w:val="24"/>
        </w:rPr>
      </w:pPr>
      <w:r w:rsidRPr="00F1348E">
        <w:rPr>
          <w:iCs/>
          <w:sz w:val="28"/>
          <w:szCs w:val="24"/>
        </w:rPr>
        <w:t>(обязательное)</w:t>
      </w:r>
    </w:p>
    <w:p w14:paraId="2DD3F044" w14:textId="0D6AB3FB" w:rsidR="00E75911" w:rsidRPr="00F1348E" w:rsidRDefault="00E75911" w:rsidP="00E75911">
      <w:pPr>
        <w:keepNext/>
        <w:spacing w:after="0" w:line="360" w:lineRule="auto"/>
        <w:jc w:val="center"/>
        <w:rPr>
          <w:b/>
          <w:bCs/>
          <w:iCs/>
          <w:sz w:val="28"/>
          <w:szCs w:val="24"/>
        </w:rPr>
      </w:pPr>
      <w:r w:rsidRPr="00F1348E">
        <w:rPr>
          <w:b/>
          <w:bCs/>
          <w:iCs/>
          <w:sz w:val="28"/>
          <w:szCs w:val="24"/>
        </w:rPr>
        <w:t>Протокол информационного обмена с ВУ-9НС</w:t>
      </w:r>
    </w:p>
    <w:p w14:paraId="600CC9C1" w14:textId="1774611D" w:rsidR="00E75911" w:rsidRPr="00F1348E" w:rsidRDefault="00E75911" w:rsidP="00851BFE">
      <w:pPr>
        <w:keepNext/>
        <w:spacing w:before="240" w:after="0" w:line="360" w:lineRule="auto"/>
        <w:ind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Распределение сообщений по устройствам должно выполняться в соответствии с таблицей </w:t>
      </w:r>
      <w:r w:rsidR="001A2BEB" w:rsidRPr="00F1348E">
        <w:rPr>
          <w:sz w:val="28"/>
          <w:szCs w:val="24"/>
        </w:rPr>
        <w:t>Д</w:t>
      </w:r>
      <w:r w:rsidRPr="00F1348E">
        <w:rPr>
          <w:sz w:val="28"/>
          <w:szCs w:val="24"/>
        </w:rPr>
        <w:t xml:space="preserve">.1 </w:t>
      </w:r>
    </w:p>
    <w:p w14:paraId="6919EDE3" w14:textId="77777777" w:rsidR="001A2BEB" w:rsidRPr="00F1348E" w:rsidRDefault="001A2BEB" w:rsidP="00B92EA8">
      <w:pPr>
        <w:pStyle w:val="af3"/>
        <w:keepNext/>
        <w:numPr>
          <w:ilvl w:val="0"/>
          <w:numId w:val="34"/>
        </w:numPr>
        <w:tabs>
          <w:tab w:val="left" w:pos="1134"/>
        </w:tabs>
        <w:spacing w:before="240" w:after="0" w:line="360" w:lineRule="auto"/>
        <w:ind w:firstLine="135"/>
        <w:rPr>
          <w:sz w:val="28"/>
          <w:szCs w:val="24"/>
        </w:rPr>
      </w:pPr>
      <w:r w:rsidRPr="00F1348E">
        <w:rPr>
          <w:sz w:val="28"/>
          <w:szCs w:val="24"/>
        </w:rPr>
        <w:t>Краткие сведения</w:t>
      </w:r>
    </w:p>
    <w:p w14:paraId="22C813B4" w14:textId="165853D6" w:rsidR="001A2BEB" w:rsidRPr="00F1348E" w:rsidRDefault="001A2BEB" w:rsidP="00B92EA8">
      <w:pPr>
        <w:pStyle w:val="af3"/>
        <w:keepNext/>
        <w:numPr>
          <w:ilvl w:val="1"/>
          <w:numId w:val="34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Блоки </w:t>
      </w:r>
      <w:r w:rsidR="006725FE" w:rsidRPr="00F1348E">
        <w:rPr>
          <w:sz w:val="28"/>
          <w:szCs w:val="24"/>
        </w:rPr>
        <w:t>ВУ-9НС</w:t>
      </w:r>
      <w:r w:rsidRPr="00F1348E">
        <w:rPr>
          <w:sz w:val="28"/>
          <w:szCs w:val="24"/>
        </w:rPr>
        <w:t xml:space="preserve"> предназначены </w:t>
      </w:r>
      <w:r w:rsidRPr="00F1348E">
        <w:rPr>
          <w:sz w:val="28"/>
          <w:szCs w:val="28"/>
        </w:rPr>
        <w:t>для:</w:t>
      </w:r>
    </w:p>
    <w:p w14:paraId="70A8ABFE" w14:textId="469A7A4B" w:rsidR="001A2BEB" w:rsidRPr="00F1348E" w:rsidRDefault="006725FE" w:rsidP="005F694E">
      <w:pPr>
        <w:pStyle w:val="af3"/>
        <w:keepNext/>
        <w:numPr>
          <w:ilvl w:val="0"/>
          <w:numId w:val="18"/>
        </w:numPr>
        <w:tabs>
          <w:tab w:val="left" w:pos="1843"/>
        </w:tabs>
        <w:spacing w:after="0" w:line="360" w:lineRule="auto"/>
        <w:ind w:left="1418" w:firstLine="0"/>
        <w:rPr>
          <w:sz w:val="28"/>
          <w:szCs w:val="24"/>
        </w:rPr>
      </w:pPr>
      <w:r w:rsidRPr="00F1348E">
        <w:rPr>
          <w:sz w:val="28"/>
          <w:szCs w:val="28"/>
        </w:rPr>
        <w:t xml:space="preserve">преобразования напряжения, поступающего от </w:t>
      </w:r>
      <w:r w:rsidR="001A2BEB" w:rsidRPr="00F1348E">
        <w:rPr>
          <w:sz w:val="28"/>
          <w:szCs w:val="28"/>
        </w:rPr>
        <w:t xml:space="preserve">стартера-генератора СГМ-40НС </w:t>
      </w:r>
      <w:r w:rsidRPr="00F1348E">
        <w:rPr>
          <w:sz w:val="28"/>
          <w:szCs w:val="28"/>
        </w:rPr>
        <w:t>в напряжение постоянного тока 27 В</w:t>
      </w:r>
      <w:r w:rsidR="001A2BEB" w:rsidRPr="00F1348E">
        <w:rPr>
          <w:sz w:val="28"/>
          <w:szCs w:val="28"/>
        </w:rPr>
        <w:t>;</w:t>
      </w:r>
    </w:p>
    <w:p w14:paraId="1C8EBCF9" w14:textId="75B3C4CB" w:rsidR="001A2BEB" w:rsidRPr="00F1348E" w:rsidRDefault="001A2BEB" w:rsidP="005F694E">
      <w:pPr>
        <w:pStyle w:val="af3"/>
        <w:keepNext/>
        <w:numPr>
          <w:ilvl w:val="0"/>
          <w:numId w:val="18"/>
        </w:numPr>
        <w:tabs>
          <w:tab w:val="left" w:pos="1843"/>
        </w:tabs>
        <w:spacing w:after="0" w:line="360" w:lineRule="auto"/>
        <w:ind w:left="1418" w:firstLine="0"/>
        <w:rPr>
          <w:sz w:val="28"/>
          <w:szCs w:val="24"/>
        </w:rPr>
      </w:pPr>
      <w:r w:rsidRPr="00F1348E">
        <w:rPr>
          <w:sz w:val="28"/>
          <w:szCs w:val="28"/>
        </w:rPr>
        <w:t xml:space="preserve">управления каналом генерирования </w:t>
      </w:r>
      <w:r w:rsidR="006725FE" w:rsidRPr="00F1348E">
        <w:rPr>
          <w:sz w:val="28"/>
          <w:szCs w:val="28"/>
        </w:rPr>
        <w:t>постоянного тока</w:t>
      </w:r>
      <w:r w:rsidRPr="00F1348E">
        <w:rPr>
          <w:sz w:val="28"/>
          <w:szCs w:val="28"/>
        </w:rPr>
        <w:t>;</w:t>
      </w:r>
    </w:p>
    <w:p w14:paraId="49CBDDC9" w14:textId="607B90A9" w:rsidR="006725FE" w:rsidRPr="00F1348E" w:rsidRDefault="006725FE" w:rsidP="005F694E">
      <w:pPr>
        <w:pStyle w:val="af3"/>
        <w:keepNext/>
        <w:numPr>
          <w:ilvl w:val="0"/>
          <w:numId w:val="18"/>
        </w:numPr>
        <w:tabs>
          <w:tab w:val="left" w:pos="1843"/>
        </w:tabs>
        <w:spacing w:after="0" w:line="360" w:lineRule="auto"/>
        <w:ind w:left="1418" w:firstLine="0"/>
        <w:rPr>
          <w:sz w:val="28"/>
          <w:szCs w:val="24"/>
        </w:rPr>
      </w:pPr>
      <w:r w:rsidRPr="00F1348E">
        <w:rPr>
          <w:sz w:val="28"/>
          <w:szCs w:val="24"/>
        </w:rPr>
        <w:t xml:space="preserve">защиты канала генерирования </w:t>
      </w:r>
      <w:r w:rsidRPr="00F1348E">
        <w:rPr>
          <w:sz w:val="28"/>
          <w:szCs w:val="28"/>
        </w:rPr>
        <w:t>постоянного тока;</w:t>
      </w:r>
    </w:p>
    <w:p w14:paraId="2AF4703A" w14:textId="0C91A0A0" w:rsidR="001A2BEB" w:rsidRPr="00F1348E" w:rsidRDefault="001A2BEB" w:rsidP="005F694E">
      <w:pPr>
        <w:pStyle w:val="af3"/>
        <w:keepNext/>
        <w:numPr>
          <w:ilvl w:val="0"/>
          <w:numId w:val="18"/>
        </w:numPr>
        <w:tabs>
          <w:tab w:val="left" w:pos="1843"/>
        </w:tabs>
        <w:spacing w:after="0" w:line="360" w:lineRule="auto"/>
        <w:ind w:left="1418" w:firstLine="0"/>
        <w:rPr>
          <w:sz w:val="28"/>
          <w:szCs w:val="24"/>
        </w:rPr>
      </w:pPr>
      <w:r w:rsidRPr="00F1348E">
        <w:rPr>
          <w:sz w:val="28"/>
          <w:szCs w:val="28"/>
        </w:rPr>
        <w:t>информационного взаимодействия с бортовым оборудованием.</w:t>
      </w:r>
    </w:p>
    <w:p w14:paraId="7E823DC1" w14:textId="077E0A0A" w:rsidR="001A2BEB" w:rsidRPr="00F1348E" w:rsidRDefault="001A2BEB" w:rsidP="00F1348E">
      <w:pPr>
        <w:pStyle w:val="af3"/>
        <w:keepNext/>
        <w:numPr>
          <w:ilvl w:val="1"/>
          <w:numId w:val="34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Каждому блоку </w:t>
      </w:r>
      <w:r w:rsidR="006725FE" w:rsidRPr="00F1348E">
        <w:rPr>
          <w:sz w:val="28"/>
          <w:szCs w:val="24"/>
        </w:rPr>
        <w:t>ВУ-9НС</w:t>
      </w:r>
      <w:r w:rsidRPr="00F1348E">
        <w:rPr>
          <w:sz w:val="28"/>
          <w:szCs w:val="24"/>
        </w:rPr>
        <w:t xml:space="preserve"> присваивается номер, который считывается с ответной части разъёма «Х</w:t>
      </w:r>
      <w:r w:rsidR="0016344A" w:rsidRPr="00F1348E">
        <w:rPr>
          <w:sz w:val="28"/>
          <w:szCs w:val="24"/>
        </w:rPr>
        <w:t>1</w:t>
      </w:r>
      <w:r w:rsidRPr="00F1348E">
        <w:rPr>
          <w:sz w:val="28"/>
          <w:szCs w:val="24"/>
        </w:rPr>
        <w:t xml:space="preserve">» блока </w:t>
      </w:r>
      <w:r w:rsidR="006725FE" w:rsidRPr="00F1348E">
        <w:rPr>
          <w:sz w:val="28"/>
          <w:szCs w:val="24"/>
        </w:rPr>
        <w:t>ВУ-9НС</w:t>
      </w:r>
      <w:r w:rsidRPr="00F1348E">
        <w:rPr>
          <w:sz w:val="28"/>
          <w:szCs w:val="24"/>
        </w:rPr>
        <w:t>.</w:t>
      </w:r>
    </w:p>
    <w:p w14:paraId="65880966" w14:textId="6DF89DCD" w:rsidR="001A2BEB" w:rsidRPr="00F1348E" w:rsidRDefault="001A2BEB" w:rsidP="001A2BEB">
      <w:pPr>
        <w:spacing w:before="240" w:line="360" w:lineRule="auto"/>
        <w:ind w:firstLine="567"/>
        <w:rPr>
          <w:i/>
          <w:szCs w:val="24"/>
        </w:rPr>
      </w:pPr>
      <w:r w:rsidRPr="00F1348E">
        <w:rPr>
          <w:i/>
          <w:szCs w:val="24"/>
        </w:rPr>
        <w:t>Примечание – Требования к установке номера блока приведены на чертеже РЦКД.12.0</w:t>
      </w:r>
      <w:r w:rsidR="0016344A" w:rsidRPr="00F1348E">
        <w:rPr>
          <w:i/>
          <w:szCs w:val="24"/>
        </w:rPr>
        <w:t>5</w:t>
      </w:r>
      <w:r w:rsidRPr="00F1348E">
        <w:rPr>
          <w:i/>
          <w:szCs w:val="24"/>
        </w:rPr>
        <w:t>.00.00.000 Э5.</w:t>
      </w:r>
    </w:p>
    <w:p w14:paraId="2EDD8AA9" w14:textId="194B5B3D" w:rsidR="001A2BEB" w:rsidRPr="00F1348E" w:rsidRDefault="001A2BEB" w:rsidP="00F1348E">
      <w:pPr>
        <w:pStyle w:val="af3"/>
        <w:keepNext/>
        <w:numPr>
          <w:ilvl w:val="1"/>
          <w:numId w:val="34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Для передачи сообщений по шине локальной сети контроллеров блокам </w:t>
      </w:r>
      <w:r w:rsidR="0035567E" w:rsidRPr="00F1348E">
        <w:rPr>
          <w:sz w:val="28"/>
          <w:szCs w:val="24"/>
        </w:rPr>
        <w:t>ВУ</w:t>
      </w:r>
      <w:r w:rsidRPr="00F1348E">
        <w:rPr>
          <w:sz w:val="28"/>
          <w:szCs w:val="24"/>
        </w:rPr>
        <w:t>-</w:t>
      </w:r>
      <w:r w:rsidR="0035567E" w:rsidRPr="00F1348E">
        <w:rPr>
          <w:sz w:val="28"/>
          <w:szCs w:val="24"/>
        </w:rPr>
        <w:t>9</w:t>
      </w:r>
      <w:r w:rsidRPr="00F1348E">
        <w:rPr>
          <w:sz w:val="28"/>
          <w:szCs w:val="24"/>
        </w:rPr>
        <w:t xml:space="preserve">НС в соответствии с заданным номером присваивается адрес по правилам, определенным в таблице </w:t>
      </w:r>
      <w:r w:rsidR="00242CA5" w:rsidRPr="00F1348E">
        <w:rPr>
          <w:sz w:val="28"/>
          <w:szCs w:val="24"/>
        </w:rPr>
        <w:fldChar w:fldCharType="begin"/>
      </w:r>
      <w:r w:rsidR="00242CA5" w:rsidRPr="00F1348E">
        <w:rPr>
          <w:sz w:val="28"/>
          <w:szCs w:val="24"/>
        </w:rPr>
        <w:instrText xml:space="preserve"> REF _Ref139564878 \h  \* MERGEFORMAT </w:instrText>
      </w:r>
      <w:r w:rsidR="00242CA5" w:rsidRPr="00F1348E">
        <w:rPr>
          <w:sz w:val="28"/>
          <w:szCs w:val="24"/>
        </w:rPr>
      </w:r>
      <w:r w:rsidR="00242CA5" w:rsidRPr="00F1348E">
        <w:rPr>
          <w:sz w:val="28"/>
          <w:szCs w:val="24"/>
        </w:rPr>
        <w:fldChar w:fldCharType="separate"/>
      </w:r>
      <w:r w:rsidR="00351519" w:rsidRPr="00351519">
        <w:rPr>
          <w:vanish/>
          <w:sz w:val="28"/>
          <w:szCs w:val="24"/>
        </w:rPr>
        <w:t xml:space="preserve">Таблица </w:t>
      </w:r>
      <w:r w:rsidR="00351519" w:rsidRPr="00351519">
        <w:rPr>
          <w:sz w:val="28"/>
          <w:szCs w:val="24"/>
        </w:rPr>
        <w:t>6</w:t>
      </w:r>
      <w:r w:rsidR="00242CA5"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>.</w:t>
      </w:r>
    </w:p>
    <w:p w14:paraId="041D51DC" w14:textId="77777777" w:rsidR="001A2BEB" w:rsidRPr="00F1348E" w:rsidRDefault="001A2BEB" w:rsidP="00F1348E">
      <w:pPr>
        <w:pStyle w:val="af3"/>
        <w:keepNext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>Краткие сведения</w:t>
      </w:r>
    </w:p>
    <w:p w14:paraId="73DA1DF1" w14:textId="7D202254" w:rsidR="001A2BEB" w:rsidRPr="00F1348E" w:rsidRDefault="001A2BEB" w:rsidP="00F1348E">
      <w:pPr>
        <w:pStyle w:val="af3"/>
        <w:numPr>
          <w:ilvl w:val="1"/>
          <w:numId w:val="34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В блоке </w:t>
      </w:r>
      <w:r w:rsidR="00E63CEC" w:rsidRPr="00F1348E">
        <w:rPr>
          <w:sz w:val="28"/>
          <w:szCs w:val="24"/>
        </w:rPr>
        <w:t>В</w:t>
      </w:r>
      <w:r w:rsidRPr="00F1348E">
        <w:rPr>
          <w:sz w:val="28"/>
          <w:szCs w:val="24"/>
        </w:rPr>
        <w:t>У-</w:t>
      </w:r>
      <w:r w:rsidR="00242CA5" w:rsidRPr="00F1348E">
        <w:rPr>
          <w:sz w:val="28"/>
          <w:szCs w:val="24"/>
        </w:rPr>
        <w:t>9</w:t>
      </w:r>
      <w:r w:rsidRPr="00F1348E">
        <w:rPr>
          <w:sz w:val="28"/>
          <w:szCs w:val="24"/>
        </w:rPr>
        <w:t>НС предусмотрено 2 канала подключения к шине локальной сети контроллеров.</w:t>
      </w:r>
    </w:p>
    <w:p w14:paraId="11BB8929" w14:textId="45EADEC6" w:rsidR="001A2BEB" w:rsidRPr="00F1348E" w:rsidRDefault="001A2BEB" w:rsidP="00F1348E">
      <w:pPr>
        <w:pStyle w:val="af3"/>
        <w:numPr>
          <w:ilvl w:val="1"/>
          <w:numId w:val="34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Параметры шины локальной сети контроллеров в соответствии с разделами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_Ref138677375 \r \h </w:instrText>
      </w:r>
      <w:r w:rsidR="00D37757" w:rsidRPr="00F1348E">
        <w:rPr>
          <w:sz w:val="28"/>
          <w:szCs w:val="24"/>
        </w:rPr>
        <w:instrText xml:space="preserve">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5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_Ref138677379 \r \h </w:instrText>
      </w:r>
      <w:r w:rsidR="00D37757" w:rsidRPr="00F1348E">
        <w:rPr>
          <w:sz w:val="28"/>
          <w:szCs w:val="24"/>
        </w:rPr>
        <w:instrText xml:space="preserve">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6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спецификации.</w:t>
      </w:r>
    </w:p>
    <w:p w14:paraId="62899EDE" w14:textId="249211EA" w:rsidR="001A2BEB" w:rsidRPr="00F1348E" w:rsidRDefault="001A2BEB" w:rsidP="00F1348E">
      <w:pPr>
        <w:pStyle w:val="af3"/>
        <w:numPr>
          <w:ilvl w:val="1"/>
          <w:numId w:val="34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lastRenderedPageBreak/>
        <w:t xml:space="preserve">Структура идентификатора и параметры сообщения формируются в соответствии с разделами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_Ref138677375 \r \h </w:instrText>
      </w:r>
      <w:r w:rsidR="00D37757" w:rsidRPr="00F1348E">
        <w:rPr>
          <w:sz w:val="28"/>
          <w:szCs w:val="24"/>
        </w:rPr>
        <w:instrText xml:space="preserve">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5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_Ref138677379 \r \h </w:instrText>
      </w:r>
      <w:r w:rsidR="00D37757" w:rsidRPr="00F1348E">
        <w:rPr>
          <w:sz w:val="28"/>
          <w:szCs w:val="24"/>
        </w:rPr>
        <w:instrText xml:space="preserve">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6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спецификации. Структура идентификатора приведена в таблице </w:t>
      </w:r>
      <w:r w:rsidR="00CB7993" w:rsidRPr="00F1348E">
        <w:rPr>
          <w:sz w:val="28"/>
          <w:szCs w:val="24"/>
        </w:rPr>
        <w:t>Д</w:t>
      </w:r>
      <w:r w:rsidRPr="00F1348E">
        <w:rPr>
          <w:sz w:val="28"/>
          <w:szCs w:val="24"/>
        </w:rPr>
        <w:t>1.</w:t>
      </w:r>
    </w:p>
    <w:p w14:paraId="54A09499" w14:textId="4D6AD9BE" w:rsidR="001A2BEB" w:rsidRPr="00F1348E" w:rsidRDefault="001A2BEB" w:rsidP="001A2BEB">
      <w:pPr>
        <w:keepNext/>
        <w:spacing w:after="0" w:line="360" w:lineRule="auto"/>
        <w:rPr>
          <w:sz w:val="28"/>
          <w:szCs w:val="24"/>
        </w:rPr>
      </w:pPr>
      <w:r w:rsidRPr="00F1348E">
        <w:rPr>
          <w:sz w:val="28"/>
          <w:szCs w:val="24"/>
        </w:rPr>
        <w:t xml:space="preserve">Таблица </w:t>
      </w:r>
      <w:r w:rsidR="00CB7993" w:rsidRPr="00F1348E">
        <w:rPr>
          <w:sz w:val="28"/>
          <w:szCs w:val="24"/>
        </w:rPr>
        <w:t>Д</w:t>
      </w:r>
      <w:r w:rsidRPr="00F1348E">
        <w:rPr>
          <w:sz w:val="28"/>
          <w:szCs w:val="24"/>
        </w:rPr>
        <w:t>1 – Структура бит идентификатора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8"/>
        <w:gridCol w:w="1371"/>
        <w:gridCol w:w="3394"/>
        <w:gridCol w:w="3182"/>
      </w:tblGrid>
      <w:tr w:rsidR="0077157B" w:rsidRPr="00F1348E" w14:paraId="2F1A999D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8547" w14:textId="77777777" w:rsidR="001A2BEB" w:rsidRPr="00F1348E" w:rsidRDefault="001A2BEB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2CA83" w14:textId="77777777" w:rsidR="001A2BEB" w:rsidRPr="00F1348E" w:rsidRDefault="001A2BEB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Параметр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FD5A3" w14:textId="77777777" w:rsidR="001A2BEB" w:rsidRPr="00F1348E" w:rsidRDefault="001A2BEB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</w:rPr>
              <w:t>Значение</w:t>
            </w:r>
            <w:r w:rsidRPr="00F1348E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1348E">
              <w:rPr>
                <w:sz w:val="28"/>
                <w:szCs w:val="28"/>
              </w:rPr>
              <w:t>двоичн</w:t>
            </w:r>
            <w:proofErr w:type="spellEnd"/>
            <w:r w:rsidRPr="00F1348E">
              <w:rPr>
                <w:sz w:val="28"/>
                <w:szCs w:val="28"/>
              </w:rPr>
              <w:t>.</w:t>
            </w:r>
            <w:r w:rsidRPr="00F1348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3A415" w14:textId="77777777" w:rsidR="001A2BEB" w:rsidRPr="00F1348E" w:rsidRDefault="001A2BEB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Примечание</w:t>
            </w:r>
          </w:p>
        </w:tc>
      </w:tr>
      <w:tr w:rsidR="003D62E8" w:rsidRPr="00F1348E" w14:paraId="6194096D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3E9AA" w14:textId="77777777" w:rsidR="003D62E8" w:rsidRPr="00F1348E" w:rsidRDefault="003D62E8" w:rsidP="003D62E8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28 – 26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7D921" w14:textId="77777777" w:rsidR="003D62E8" w:rsidRPr="00F1348E" w:rsidRDefault="003D62E8" w:rsidP="003D62E8">
            <w:pPr>
              <w:keepNext/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LCC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18D92" w14:textId="7CC90433" w:rsidR="003D62E8" w:rsidRPr="00F1348E" w:rsidRDefault="003D62E8" w:rsidP="003D62E8">
            <w:pPr>
              <w:keepNext/>
              <w:spacing w:after="0" w:line="240" w:lineRule="auto"/>
              <w:jc w:val="center"/>
              <w:rPr>
                <w:szCs w:val="20"/>
              </w:rPr>
            </w:pPr>
            <w:ins w:id="119" w:author="Кечин Александр Викторович" w:date="2023-07-20T10:33:00Z">
              <w:r w:rsidRPr="00F1348E">
                <w:rPr>
                  <w:szCs w:val="20"/>
                </w:rPr>
                <w:t>&lt;Логический канал обмена&gt;</w:t>
              </w:r>
            </w:ins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F7EC" w14:textId="02015983" w:rsidR="003D62E8" w:rsidRPr="00F1348E" w:rsidRDefault="003D62E8" w:rsidP="003D62E8">
            <w:pPr>
              <w:keepNext/>
              <w:spacing w:after="0" w:line="240" w:lineRule="auto"/>
              <w:jc w:val="center"/>
              <w:rPr>
                <w:szCs w:val="20"/>
              </w:rPr>
            </w:pPr>
            <w:ins w:id="120" w:author="Кечин Александр Викторович" w:date="2023-07-20T10:33:00Z">
              <w:r w:rsidRPr="00F1348E">
                <w:rPr>
                  <w:szCs w:val="20"/>
                </w:rPr>
                <w:t>Смотри таблицу</w:t>
              </w:r>
            </w:ins>
            <w:ins w:id="121" w:author="Кечин Александр Викторович" w:date="2023-07-25T15:14:00Z">
              <w:r w:rsidR="00202DF6" w:rsidRPr="00F1348E">
                <w:rPr>
                  <w:szCs w:val="20"/>
                </w:rPr>
                <w:t xml:space="preserve"> </w:t>
              </w:r>
              <w:r w:rsidR="00202DF6" w:rsidRPr="00F1348E">
                <w:rPr>
                  <w:szCs w:val="20"/>
                </w:rPr>
                <w:fldChar w:fldCharType="begin"/>
              </w:r>
              <w:r w:rsidR="00202DF6" w:rsidRPr="00F1348E">
                <w:rPr>
                  <w:szCs w:val="20"/>
                </w:rPr>
                <w:instrText xml:space="preserve"> REF _Ref141187112 \h </w:instrText>
              </w:r>
              <w:r w:rsidR="00202DF6" w:rsidRPr="00F1348E">
                <w:rPr>
                  <w:szCs w:val="20"/>
                </w:rPr>
              </w:r>
              <w:r w:rsidR="00202DF6" w:rsidRPr="00F1348E">
                <w:rPr>
                  <w:szCs w:val="20"/>
                </w:rPr>
                <w:instrText xml:space="preserve"> \* MERGEFORMAT </w:instrText>
              </w:r>
              <w:r w:rsidR="00202DF6" w:rsidRPr="00F1348E">
                <w:rPr>
                  <w:szCs w:val="20"/>
                </w:rPr>
                <w:fldChar w:fldCharType="separate"/>
              </w:r>
            </w:ins>
            <w:r w:rsidR="00351519" w:rsidRPr="00351519">
              <w:rPr>
                <w:vanish/>
                <w:szCs w:val="20"/>
              </w:rPr>
              <w:t xml:space="preserve">Таблица </w:t>
            </w:r>
            <w:r w:rsidR="00351519" w:rsidRPr="00351519">
              <w:rPr>
                <w:szCs w:val="20"/>
              </w:rPr>
              <w:t>2</w:t>
            </w:r>
            <w:ins w:id="122" w:author="Кечин Александр Викторович" w:date="2023-07-25T15:14:00Z">
              <w:r w:rsidR="00202DF6" w:rsidRPr="00F1348E">
                <w:rPr>
                  <w:szCs w:val="20"/>
                </w:rPr>
                <w:fldChar w:fldCharType="end"/>
              </w:r>
            </w:ins>
          </w:p>
        </w:tc>
      </w:tr>
      <w:tr w:rsidR="003D62E8" w:rsidRPr="00F1348E" w14:paraId="4E37318F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A7BA2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25 – 19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5B1F1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Source FID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85E51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0001101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71541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  <w:lang w:val="en-US"/>
              </w:rPr>
              <w:t xml:space="preserve"> </w:t>
            </w:r>
            <w:r w:rsidRPr="00F1348E">
              <w:rPr>
                <w:szCs w:val="20"/>
              </w:rPr>
              <w:t>«Электрическая мощность»</w:t>
            </w:r>
          </w:p>
        </w:tc>
      </w:tr>
      <w:tr w:rsidR="003D62E8" w:rsidRPr="00F1348E" w14:paraId="22085D01" w14:textId="77777777" w:rsidTr="003D62E8"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7517B6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18</w:t>
            </w:r>
          </w:p>
        </w:tc>
        <w:tc>
          <w:tcPr>
            <w:tcW w:w="13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1B7603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RSD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B2336" w14:textId="7CF79853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ins w:id="123" w:author="Кечин Александр Викторович" w:date="2023-07-20T10:34:00Z">
              <w:r w:rsidRPr="00F1348E">
                <w:rPr>
                  <w:szCs w:val="24"/>
                  <w:lang w:val="en-US"/>
                </w:rPr>
                <w:t>1</w:t>
              </w:r>
            </w:ins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2AB73" w14:textId="362EDF35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ins w:id="124" w:author="Кечин Александр Викторович" w:date="2023-07-20T10:34:00Z">
              <w:r w:rsidRPr="00F1348E">
                <w:rPr>
                  <w:i/>
                  <w:szCs w:val="24"/>
                </w:rPr>
                <w:t>«Запрос на обслуживание»</w:t>
              </w:r>
            </w:ins>
          </w:p>
        </w:tc>
      </w:tr>
      <w:tr w:rsidR="003D62E8" w:rsidRPr="00F1348E" w14:paraId="5AABFA13" w14:textId="77777777" w:rsidTr="003D62E8">
        <w:trPr>
          <w:ins w:id="125" w:author="Кечин Александр Викторович" w:date="2023-07-20T10:33:00Z"/>
        </w:trPr>
        <w:tc>
          <w:tcPr>
            <w:tcW w:w="1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09A44" w14:textId="77777777" w:rsidR="003D62E8" w:rsidRPr="00F1348E" w:rsidRDefault="003D62E8" w:rsidP="003D62E8">
            <w:pPr>
              <w:spacing w:after="0" w:line="240" w:lineRule="auto"/>
              <w:jc w:val="center"/>
              <w:rPr>
                <w:ins w:id="126" w:author="Кечин Александр Викторович" w:date="2023-07-20T10:33:00Z"/>
                <w:szCs w:val="20"/>
              </w:rPr>
            </w:pPr>
          </w:p>
        </w:tc>
        <w:tc>
          <w:tcPr>
            <w:tcW w:w="13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AD01C" w14:textId="77777777" w:rsidR="003D62E8" w:rsidRPr="00F1348E" w:rsidRDefault="003D62E8" w:rsidP="003D62E8">
            <w:pPr>
              <w:spacing w:after="0" w:line="240" w:lineRule="auto"/>
              <w:jc w:val="center"/>
              <w:rPr>
                <w:ins w:id="127" w:author="Кечин Александр Викторович" w:date="2023-07-20T10:33:00Z"/>
                <w:szCs w:val="20"/>
                <w:lang w:val="en-US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E9EDC" w14:textId="59DB22D4" w:rsidR="003D62E8" w:rsidRPr="00F1348E" w:rsidRDefault="003D62E8" w:rsidP="003D62E8">
            <w:pPr>
              <w:spacing w:after="0" w:line="240" w:lineRule="auto"/>
              <w:jc w:val="center"/>
              <w:rPr>
                <w:ins w:id="128" w:author="Кечин Александр Викторович" w:date="2023-07-20T10:33:00Z"/>
                <w:szCs w:val="20"/>
              </w:rPr>
            </w:pPr>
            <w:ins w:id="129" w:author="Кечин Александр Викторович" w:date="2023-07-20T10:34:00Z">
              <w:r w:rsidRPr="00F1348E">
                <w:rPr>
                  <w:szCs w:val="24"/>
                  <w:lang w:val="en-US"/>
                </w:rPr>
                <w:t>0</w:t>
              </w:r>
              <w:r w:rsidRPr="00F1348E">
                <w:rPr>
                  <w:szCs w:val="24"/>
                  <w:vertAlign w:val="superscript"/>
                </w:rPr>
                <w:t xml:space="preserve"> (1)</w:t>
              </w:r>
            </w:ins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12BD9" w14:textId="46D3FC60" w:rsidR="003D62E8" w:rsidRPr="00F1348E" w:rsidRDefault="003D62E8" w:rsidP="003D62E8">
            <w:pPr>
              <w:spacing w:after="0" w:line="240" w:lineRule="auto"/>
              <w:jc w:val="center"/>
              <w:rPr>
                <w:ins w:id="130" w:author="Кечин Александр Викторович" w:date="2023-07-20T10:33:00Z"/>
                <w:szCs w:val="20"/>
              </w:rPr>
            </w:pPr>
            <w:ins w:id="131" w:author="Кечин Александр Викторович" w:date="2023-07-20T10:34:00Z">
              <w:r w:rsidRPr="00F1348E">
                <w:rPr>
                  <w:i/>
                  <w:szCs w:val="24"/>
                </w:rPr>
                <w:t>«Ответ на обслуживание узла»</w:t>
              </w:r>
            </w:ins>
          </w:p>
        </w:tc>
      </w:tr>
      <w:tr w:rsidR="003D62E8" w:rsidRPr="00F1348E" w14:paraId="438D4096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4BD84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17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735BD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LCL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563C1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0E9FB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Константа</w:t>
            </w:r>
          </w:p>
        </w:tc>
      </w:tr>
      <w:tr w:rsidR="003D62E8" w:rsidRPr="00F1348E" w14:paraId="1C96D8E8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3A4BE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3D63A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PVT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E5AAC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0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925AB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Константа</w:t>
            </w:r>
          </w:p>
        </w:tc>
      </w:tr>
      <w:tr w:rsidR="003D62E8" w:rsidRPr="00F1348E" w14:paraId="2A92062B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BF034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15 – 12</w:t>
            </w:r>
          </w:p>
        </w:tc>
        <w:tc>
          <w:tcPr>
            <w:tcW w:w="1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AF65E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DOC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A8189" w14:textId="468CF9A1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  <w:lang w:val="en-US"/>
              </w:rPr>
              <w:t>&lt;</w:t>
            </w:r>
            <w:r w:rsidRPr="00F1348E">
              <w:rPr>
                <w:szCs w:val="20"/>
              </w:rPr>
              <w:t>Код подсистемы</w:t>
            </w:r>
            <w:r w:rsidRPr="00F1348E">
              <w:rPr>
                <w:szCs w:val="20"/>
                <w:lang w:val="en-US"/>
              </w:rPr>
              <w:t>&gt;</w:t>
            </w:r>
            <w:r w:rsidRPr="00F1348E">
              <w:rPr>
                <w:szCs w:val="20"/>
              </w:rPr>
              <w:t xml:space="preserve"> = 0011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85BAE" w14:textId="2E65D40B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 xml:space="preserve">В соответствии с таблицей </w:t>
            </w:r>
            <w:r w:rsidRPr="00F1348E">
              <w:rPr>
                <w:szCs w:val="20"/>
              </w:rPr>
              <w:fldChar w:fldCharType="begin"/>
            </w:r>
            <w:r w:rsidRPr="00F1348E">
              <w:rPr>
                <w:szCs w:val="20"/>
              </w:rPr>
              <w:instrText xml:space="preserve"> REF _Ref136870901 \h  \* MERGEFORMAT </w:instrText>
            </w:r>
            <w:r w:rsidRPr="00F1348E">
              <w:rPr>
                <w:szCs w:val="20"/>
              </w:rPr>
            </w:r>
            <w:r w:rsidRPr="00F1348E">
              <w:rPr>
                <w:szCs w:val="20"/>
              </w:rPr>
              <w:fldChar w:fldCharType="separate"/>
            </w:r>
            <w:r w:rsidR="00351519" w:rsidRPr="00351519">
              <w:rPr>
                <w:vanish/>
                <w:szCs w:val="20"/>
              </w:rPr>
              <w:t xml:space="preserve">Таблица </w:t>
            </w:r>
            <w:r w:rsidR="00351519" w:rsidRPr="00351519">
              <w:rPr>
                <w:szCs w:val="20"/>
              </w:rPr>
              <w:t>4</w:t>
            </w:r>
            <w:r w:rsidRPr="00F1348E">
              <w:rPr>
                <w:szCs w:val="20"/>
              </w:rPr>
              <w:fldChar w:fldCharType="end"/>
            </w:r>
          </w:p>
        </w:tc>
      </w:tr>
      <w:tr w:rsidR="003D62E8" w:rsidRPr="00F1348E" w14:paraId="47620148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35EF0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11 – 7</w:t>
            </w:r>
          </w:p>
        </w:tc>
        <w:tc>
          <w:tcPr>
            <w:tcW w:w="1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DE351" w14:textId="77777777" w:rsidR="003D62E8" w:rsidRPr="00F1348E" w:rsidRDefault="003D62E8" w:rsidP="003D62E8">
            <w:pPr>
              <w:spacing w:after="0"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69B3A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&lt;Номер блока&gt;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DE333" w14:textId="618113CD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В соответствии с таблицей</w:t>
            </w:r>
            <w:r w:rsidRPr="00F1348E">
              <w:rPr>
                <w:szCs w:val="20"/>
              </w:rPr>
              <w:fldChar w:fldCharType="begin"/>
            </w:r>
            <w:r w:rsidRPr="00F1348E">
              <w:rPr>
                <w:szCs w:val="20"/>
              </w:rPr>
              <w:instrText xml:space="preserve"> REF _Ref139564878 \h  \* MERGEFORMAT </w:instrText>
            </w:r>
            <w:r w:rsidRPr="00F1348E">
              <w:rPr>
                <w:szCs w:val="20"/>
              </w:rPr>
            </w:r>
            <w:r w:rsidRPr="00F1348E">
              <w:rPr>
                <w:szCs w:val="20"/>
              </w:rPr>
              <w:fldChar w:fldCharType="separate"/>
            </w:r>
            <w:r w:rsidR="00351519" w:rsidRPr="00351519">
              <w:rPr>
                <w:vanish/>
                <w:szCs w:val="20"/>
              </w:rPr>
              <w:t>Таблица</w:t>
            </w:r>
            <w:r w:rsidR="00351519" w:rsidRPr="00351519">
              <w:rPr>
                <w:szCs w:val="20"/>
              </w:rPr>
              <w:t xml:space="preserve"> 6</w:t>
            </w:r>
            <w:r w:rsidRPr="00F1348E">
              <w:rPr>
                <w:szCs w:val="20"/>
              </w:rPr>
              <w:fldChar w:fldCharType="end"/>
            </w:r>
          </w:p>
        </w:tc>
      </w:tr>
      <w:tr w:rsidR="003D62E8" w:rsidRPr="00F1348E" w14:paraId="7EA4B34C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7F443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6 – 2</w:t>
            </w:r>
          </w:p>
        </w:tc>
        <w:tc>
          <w:tcPr>
            <w:tcW w:w="1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25E4C" w14:textId="77777777" w:rsidR="003D62E8" w:rsidRPr="00F1348E" w:rsidRDefault="003D62E8" w:rsidP="003D62E8">
            <w:pPr>
              <w:spacing w:after="0"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46AC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&lt;Код данных&gt;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C361D" w14:textId="2ECF0B70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Смотри таблицу Д2</w:t>
            </w:r>
          </w:p>
        </w:tc>
      </w:tr>
      <w:tr w:rsidR="003D62E8" w:rsidRPr="00F1348E" w14:paraId="71D29695" w14:textId="77777777" w:rsidTr="003D62E8">
        <w:trPr>
          <w:trHeight w:val="595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F76BB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 – 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A8AD3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  <w:lang w:val="en-US"/>
              </w:rPr>
              <w:t>RCI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C7E8B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&lt;Шина данных&gt;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F75AF" w14:textId="24AB8158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 xml:space="preserve">В соответствии с таблицей </w:t>
            </w:r>
            <w:r w:rsidRPr="00F1348E">
              <w:rPr>
                <w:szCs w:val="20"/>
              </w:rPr>
              <w:fldChar w:fldCharType="begin"/>
            </w:r>
            <w:r w:rsidRPr="00F1348E">
              <w:rPr>
                <w:szCs w:val="20"/>
              </w:rPr>
              <w:instrText xml:space="preserve"> REF _Ref138752870 \h  \* MERGEFORMAT </w:instrText>
            </w:r>
            <w:r w:rsidRPr="00F1348E">
              <w:rPr>
                <w:szCs w:val="20"/>
              </w:rPr>
            </w:r>
            <w:r w:rsidRPr="00F1348E">
              <w:rPr>
                <w:szCs w:val="20"/>
              </w:rPr>
              <w:fldChar w:fldCharType="separate"/>
            </w:r>
            <w:r w:rsidR="00351519" w:rsidRPr="00351519">
              <w:rPr>
                <w:vanish/>
                <w:szCs w:val="20"/>
              </w:rPr>
              <w:t xml:space="preserve">Таблица </w:t>
            </w:r>
            <w:r w:rsidR="00351519" w:rsidRPr="00351519">
              <w:rPr>
                <w:szCs w:val="20"/>
              </w:rPr>
              <w:t>3</w:t>
            </w:r>
            <w:r w:rsidRPr="00F1348E">
              <w:rPr>
                <w:szCs w:val="20"/>
              </w:rPr>
              <w:fldChar w:fldCharType="end"/>
            </w:r>
          </w:p>
        </w:tc>
      </w:tr>
      <w:tr w:rsidR="003D62E8" w:rsidRPr="00F1348E" w14:paraId="2721FBF9" w14:textId="77777777" w:rsidTr="003D62E8">
        <w:trPr>
          <w:trHeight w:val="595"/>
          <w:ins w:id="132" w:author="Кечин Александр Викторович" w:date="2023-07-20T10:33:00Z"/>
        </w:trPr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16D7C" w14:textId="2C99F0A2" w:rsidR="003D62E8" w:rsidRPr="00F1348E" w:rsidRDefault="003D62E8" w:rsidP="003D62E8">
            <w:pPr>
              <w:spacing w:after="0" w:line="240" w:lineRule="auto"/>
              <w:rPr>
                <w:ins w:id="133" w:author="Кечин Александр Викторович" w:date="2023-07-20T10:33:00Z"/>
                <w:szCs w:val="20"/>
              </w:rPr>
            </w:pPr>
            <w:ins w:id="134" w:author="Кечин Александр Викторович" w:date="2023-07-20T10:34:00Z">
              <w:r w:rsidRPr="00F1348E">
                <w:rPr>
                  <w:sz w:val="20"/>
                  <w:szCs w:val="20"/>
                </w:rPr>
                <w:t xml:space="preserve">Примечание – Для логических каналов информационного обмена </w:t>
              </w:r>
              <w:r w:rsidRPr="00F1348E">
                <w:rPr>
                  <w:sz w:val="20"/>
                  <w:szCs w:val="20"/>
                  <w:lang w:val="en-US"/>
                </w:rPr>
                <w:t>EEC</w:t>
              </w:r>
              <w:r w:rsidRPr="00F1348E">
                <w:rPr>
                  <w:sz w:val="20"/>
                  <w:szCs w:val="20"/>
                </w:rPr>
                <w:t xml:space="preserve"> и </w:t>
              </w:r>
              <w:r w:rsidRPr="00F1348E">
                <w:rPr>
                  <w:sz w:val="20"/>
                  <w:szCs w:val="20"/>
                  <w:lang w:val="en-US"/>
                </w:rPr>
                <w:t>NOC</w:t>
              </w:r>
              <w:r w:rsidRPr="00F1348E">
                <w:rPr>
                  <w:sz w:val="20"/>
                  <w:szCs w:val="20"/>
                </w:rPr>
                <w:t xml:space="preserve"> значение бита «</w:t>
              </w:r>
              <w:r w:rsidRPr="00F1348E">
                <w:rPr>
                  <w:sz w:val="20"/>
                  <w:szCs w:val="20"/>
                  <w:lang w:val="en-US"/>
                </w:rPr>
                <w:t>RSD</w:t>
              </w:r>
              <w:r w:rsidRPr="00F1348E">
                <w:rPr>
                  <w:sz w:val="20"/>
                  <w:szCs w:val="20"/>
                </w:rPr>
                <w:t>» должно всегда быть «0».</w:t>
              </w:r>
            </w:ins>
          </w:p>
        </w:tc>
      </w:tr>
    </w:tbl>
    <w:p w14:paraId="76CD5500" w14:textId="466204DC" w:rsidR="001A2BEB" w:rsidRPr="00F1348E" w:rsidRDefault="001A2BEB" w:rsidP="00940E57">
      <w:pPr>
        <w:keepNext/>
        <w:spacing w:before="240" w:after="0" w:line="240" w:lineRule="auto"/>
        <w:rPr>
          <w:sz w:val="28"/>
          <w:szCs w:val="24"/>
        </w:rPr>
      </w:pPr>
      <w:r w:rsidRPr="00F1348E">
        <w:rPr>
          <w:sz w:val="28"/>
          <w:szCs w:val="24"/>
        </w:rPr>
        <w:t xml:space="preserve">Таблица </w:t>
      </w:r>
      <w:r w:rsidR="00CB7993" w:rsidRPr="00F1348E">
        <w:rPr>
          <w:sz w:val="28"/>
          <w:szCs w:val="24"/>
        </w:rPr>
        <w:t>Д</w:t>
      </w:r>
      <w:r w:rsidRPr="00F1348E">
        <w:rPr>
          <w:sz w:val="28"/>
          <w:szCs w:val="24"/>
        </w:rPr>
        <w:t>2 – Код объекта данных</w:t>
      </w:r>
    </w:p>
    <w:tbl>
      <w:tblPr>
        <w:tblW w:w="9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91"/>
        <w:gridCol w:w="538"/>
        <w:gridCol w:w="539"/>
        <w:gridCol w:w="538"/>
        <w:gridCol w:w="539"/>
        <w:gridCol w:w="539"/>
      </w:tblGrid>
      <w:tr w:rsidR="0077157B" w:rsidRPr="00F1348E" w14:paraId="6340D75E" w14:textId="77777777" w:rsidTr="00FE2426">
        <w:trPr>
          <w:trHeight w:val="407"/>
          <w:jc w:val="center"/>
        </w:trPr>
        <w:tc>
          <w:tcPr>
            <w:tcW w:w="6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2E76C" w14:textId="77777777" w:rsidR="001A2BEB" w:rsidRPr="00F1348E" w:rsidRDefault="001A2BEB" w:rsidP="00FE2426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Наименование</w:t>
            </w: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4EEFB" w14:textId="77777777" w:rsidR="001A2BEB" w:rsidRPr="00F1348E" w:rsidRDefault="001A2BEB" w:rsidP="00FE2426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Побитовая матрица</w:t>
            </w:r>
          </w:p>
        </w:tc>
      </w:tr>
      <w:tr w:rsidR="0077157B" w:rsidRPr="00F1348E" w14:paraId="43B921FE" w14:textId="77777777" w:rsidTr="00FE2426">
        <w:trPr>
          <w:trHeight w:val="342"/>
          <w:jc w:val="center"/>
        </w:trPr>
        <w:tc>
          <w:tcPr>
            <w:tcW w:w="67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3163A" w14:textId="77777777" w:rsidR="001A2BEB" w:rsidRPr="00F1348E" w:rsidRDefault="001A2BEB" w:rsidP="00FE2426">
            <w:pPr>
              <w:spacing w:after="0" w:line="240" w:lineRule="auto"/>
              <w:rPr>
                <w:sz w:val="22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88A2F" w14:textId="77777777" w:rsidR="001A2BEB" w:rsidRPr="00F1348E" w:rsidRDefault="001A2BEB" w:rsidP="00FE2426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A021E" w14:textId="77777777" w:rsidR="001A2BEB" w:rsidRPr="00F1348E" w:rsidRDefault="001A2BEB" w:rsidP="00FE2426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018F4" w14:textId="77777777" w:rsidR="001A2BEB" w:rsidRPr="00F1348E" w:rsidRDefault="001A2BEB" w:rsidP="00FE2426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4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A4399" w14:textId="77777777" w:rsidR="001A2BEB" w:rsidRPr="00F1348E" w:rsidRDefault="001A2BEB" w:rsidP="00FE2426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02145" w14:textId="77777777" w:rsidR="001A2BEB" w:rsidRPr="00F1348E" w:rsidRDefault="001A2BEB" w:rsidP="00FE2426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2</w:t>
            </w:r>
          </w:p>
        </w:tc>
      </w:tr>
      <w:tr w:rsidR="0077157B" w:rsidRPr="00F1348E" w14:paraId="0A8F22AB" w14:textId="77777777" w:rsidTr="00FE2426">
        <w:trPr>
          <w:jc w:val="center"/>
        </w:trPr>
        <w:tc>
          <w:tcPr>
            <w:tcW w:w="6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9E384" w14:textId="003B6B51" w:rsidR="0011718E" w:rsidRPr="00F1348E" w:rsidRDefault="0011718E" w:rsidP="0011718E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Напряжение на выходе источника, на шине, выходной ток, температура, признаки функционирования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A1B6B" w14:textId="6469F727" w:rsidR="0011718E" w:rsidRPr="00F1348E" w:rsidRDefault="0011718E" w:rsidP="0011718E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A90E3" w14:textId="1433477F" w:rsidR="0011718E" w:rsidRPr="00F1348E" w:rsidRDefault="0011718E" w:rsidP="0011718E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55D6F" w14:textId="5AD07594" w:rsidR="0011718E" w:rsidRPr="00F1348E" w:rsidRDefault="0011718E" w:rsidP="0011718E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E46AA" w14:textId="2AEB7D5A" w:rsidR="0011718E" w:rsidRPr="00F1348E" w:rsidRDefault="0011718E" w:rsidP="0011718E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9AB59" w14:textId="28FBD21D" w:rsidR="0011718E" w:rsidRPr="00F1348E" w:rsidRDefault="0011718E" w:rsidP="0011718E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</w:tr>
      <w:tr w:rsidR="0077157B" w:rsidRPr="00F1348E" w14:paraId="7A8913A1" w14:textId="77777777" w:rsidTr="00FE2426">
        <w:trPr>
          <w:jc w:val="center"/>
        </w:trPr>
        <w:tc>
          <w:tcPr>
            <w:tcW w:w="6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4BDD" w14:textId="77777777" w:rsidR="0011718E" w:rsidRPr="00F1348E" w:rsidRDefault="0011718E" w:rsidP="0011718E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Управление включением/отключением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553BF" w14:textId="77777777" w:rsidR="0011718E" w:rsidRPr="00F1348E" w:rsidRDefault="0011718E" w:rsidP="0011718E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AA6E5" w14:textId="77777777" w:rsidR="0011718E" w:rsidRPr="00F1348E" w:rsidRDefault="0011718E" w:rsidP="0011718E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1773B" w14:textId="77777777" w:rsidR="0011718E" w:rsidRPr="00F1348E" w:rsidRDefault="0011718E" w:rsidP="0011718E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7FCAF" w14:textId="77777777" w:rsidR="0011718E" w:rsidRPr="00F1348E" w:rsidRDefault="0011718E" w:rsidP="0011718E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58EEF" w14:textId="77777777" w:rsidR="0011718E" w:rsidRPr="00F1348E" w:rsidRDefault="0011718E" w:rsidP="0011718E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77157B" w:rsidRPr="00F1348E" w14:paraId="686114D7" w14:textId="77777777" w:rsidTr="00FE2426">
        <w:trPr>
          <w:jc w:val="center"/>
        </w:trPr>
        <w:tc>
          <w:tcPr>
            <w:tcW w:w="6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F927" w14:textId="77777777" w:rsidR="0011718E" w:rsidRPr="00F1348E" w:rsidRDefault="0011718E" w:rsidP="0011718E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Состояние устройства (признаки функционирования)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D3C24" w14:textId="77777777" w:rsidR="0011718E" w:rsidRPr="00F1348E" w:rsidRDefault="0011718E" w:rsidP="0011718E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8E500" w14:textId="77777777" w:rsidR="0011718E" w:rsidRPr="00F1348E" w:rsidRDefault="0011718E" w:rsidP="0011718E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62C7C" w14:textId="77777777" w:rsidR="0011718E" w:rsidRPr="00F1348E" w:rsidRDefault="0011718E" w:rsidP="0011718E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551B6" w14:textId="77777777" w:rsidR="0011718E" w:rsidRPr="00F1348E" w:rsidRDefault="0011718E" w:rsidP="0011718E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C8397" w14:textId="77777777" w:rsidR="0011718E" w:rsidRPr="00F1348E" w:rsidRDefault="0011718E" w:rsidP="0011718E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77157B" w:rsidRPr="00F1348E" w14:paraId="108FC526" w14:textId="77777777" w:rsidTr="00FE2426">
        <w:trPr>
          <w:jc w:val="center"/>
        </w:trPr>
        <w:tc>
          <w:tcPr>
            <w:tcW w:w="6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65E7" w14:textId="77777777" w:rsidR="0011718E" w:rsidRPr="00F1348E" w:rsidRDefault="0011718E" w:rsidP="0011718E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Запрос данных об изделии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73B0A" w14:textId="77777777" w:rsidR="0011718E" w:rsidRPr="00F1348E" w:rsidRDefault="0011718E" w:rsidP="0011718E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0CCAB" w14:textId="77777777" w:rsidR="0011718E" w:rsidRPr="00F1348E" w:rsidRDefault="0011718E" w:rsidP="0011718E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89463" w14:textId="77777777" w:rsidR="0011718E" w:rsidRPr="00F1348E" w:rsidRDefault="0011718E" w:rsidP="0011718E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172C1" w14:textId="77777777" w:rsidR="0011718E" w:rsidRPr="00F1348E" w:rsidRDefault="0011718E" w:rsidP="0011718E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C3951" w14:textId="77777777" w:rsidR="0011718E" w:rsidRPr="00F1348E" w:rsidRDefault="0011718E" w:rsidP="0011718E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77157B" w:rsidRPr="00F1348E" w14:paraId="7F81707F" w14:textId="77777777" w:rsidTr="00FE2426">
        <w:trPr>
          <w:jc w:val="center"/>
        </w:trPr>
        <w:tc>
          <w:tcPr>
            <w:tcW w:w="6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0BDB" w14:textId="77777777" w:rsidR="0011718E" w:rsidRPr="00F1348E" w:rsidRDefault="0011718E" w:rsidP="0011718E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Установка номера изделия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2D495" w14:textId="77777777" w:rsidR="0011718E" w:rsidRPr="00F1348E" w:rsidRDefault="0011718E" w:rsidP="0011718E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23411" w14:textId="77777777" w:rsidR="0011718E" w:rsidRPr="00F1348E" w:rsidRDefault="0011718E" w:rsidP="0011718E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44525" w14:textId="77777777" w:rsidR="0011718E" w:rsidRPr="00F1348E" w:rsidRDefault="0011718E" w:rsidP="0011718E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D7588" w14:textId="77777777" w:rsidR="0011718E" w:rsidRPr="00F1348E" w:rsidRDefault="0011718E" w:rsidP="0011718E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2BB1F" w14:textId="77777777" w:rsidR="0011718E" w:rsidRPr="00F1348E" w:rsidRDefault="0011718E" w:rsidP="0011718E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</w:tr>
    </w:tbl>
    <w:p w14:paraId="23C5A8FB" w14:textId="518DF344" w:rsidR="001A2BEB" w:rsidRPr="00F1348E" w:rsidRDefault="001A2BEB" w:rsidP="00B92EA8">
      <w:pPr>
        <w:pStyle w:val="af3"/>
        <w:numPr>
          <w:ilvl w:val="1"/>
          <w:numId w:val="34"/>
        </w:numPr>
        <w:tabs>
          <w:tab w:val="left" w:pos="1418"/>
        </w:tabs>
        <w:spacing w:before="240"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Частота передачи периодических и апериодических сообщений в соответствии с разделами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_Ref138677375 \r \h 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5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_Ref138677379 \r \h 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6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спецификации.</w:t>
      </w:r>
    </w:p>
    <w:p w14:paraId="52B67856" w14:textId="77777777" w:rsidR="001A2BEB" w:rsidRPr="00F1348E" w:rsidRDefault="001A2BEB" w:rsidP="00B92EA8">
      <w:pPr>
        <w:pStyle w:val="af3"/>
        <w:keepNext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>Передаваемые данные</w:t>
      </w:r>
    </w:p>
    <w:p w14:paraId="3D3367AA" w14:textId="01E51B81" w:rsidR="001A2BEB" w:rsidRPr="00F1348E" w:rsidRDefault="001A2BEB" w:rsidP="00B92EA8">
      <w:pPr>
        <w:pStyle w:val="af3"/>
        <w:numPr>
          <w:ilvl w:val="1"/>
          <w:numId w:val="34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Формат передачи данных должен соответствовать требованиям </w:t>
      </w:r>
      <w:r w:rsidRPr="00F1348E">
        <w:rPr>
          <w:sz w:val="28"/>
          <w:szCs w:val="24"/>
        </w:rPr>
        <w:br/>
        <w:t xml:space="preserve">п. </w:t>
      </w:r>
      <w:ins w:id="135" w:author="Кечин Александр Викторович" w:date="2023-07-25T15:14:00Z">
        <w:r w:rsidR="00202DF6" w:rsidRPr="00F1348E">
          <w:rPr>
            <w:sz w:val="28"/>
            <w:szCs w:val="24"/>
          </w:rPr>
          <w:fldChar w:fldCharType="begin"/>
        </w:r>
        <w:r w:rsidR="00202DF6" w:rsidRPr="00F1348E">
          <w:rPr>
            <w:sz w:val="28"/>
            <w:szCs w:val="24"/>
          </w:rPr>
          <w:instrText xml:space="preserve"> REF _Ref141189862 \r \h </w:instrText>
        </w:r>
        <w:r w:rsidR="00202DF6" w:rsidRPr="00F1348E">
          <w:rPr>
            <w:sz w:val="28"/>
            <w:szCs w:val="24"/>
          </w:rPr>
        </w:r>
        <w:r w:rsidR="00202DF6" w:rsidRPr="00F1348E">
          <w:rPr>
            <w:sz w:val="28"/>
            <w:szCs w:val="24"/>
          </w:rPr>
          <w:fldChar w:fldCharType="separate"/>
        </w:r>
      </w:ins>
      <w:r w:rsidR="00351519">
        <w:rPr>
          <w:sz w:val="28"/>
          <w:szCs w:val="24"/>
        </w:rPr>
        <w:t>7.5</w:t>
      </w:r>
      <w:ins w:id="136" w:author="Кечин Александр Викторович" w:date="2023-07-25T15:14:00Z">
        <w:r w:rsidR="00202DF6" w:rsidRPr="00F1348E">
          <w:rPr>
            <w:sz w:val="28"/>
            <w:szCs w:val="24"/>
          </w:rPr>
          <w:fldChar w:fldCharType="end"/>
        </w:r>
      </w:ins>
      <w:r w:rsidRPr="00F1348E">
        <w:rPr>
          <w:sz w:val="28"/>
          <w:szCs w:val="24"/>
        </w:rPr>
        <w:t xml:space="preserve"> настоящей спецификации.</w:t>
      </w:r>
    </w:p>
    <w:p w14:paraId="781CB83A" w14:textId="01EF1CD3" w:rsidR="001A2BEB" w:rsidRPr="00F1348E" w:rsidRDefault="001A2BEB" w:rsidP="00B92EA8">
      <w:pPr>
        <w:pStyle w:val="af3"/>
        <w:numPr>
          <w:ilvl w:val="1"/>
          <w:numId w:val="34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Передаваемые сообщения приведены в таблицах </w:t>
      </w:r>
      <w:r w:rsidR="0011718E" w:rsidRPr="00F1348E">
        <w:rPr>
          <w:sz w:val="28"/>
          <w:szCs w:val="24"/>
        </w:rPr>
        <w:t>Д</w:t>
      </w:r>
      <w:r w:rsidRPr="00F1348E">
        <w:rPr>
          <w:sz w:val="28"/>
          <w:szCs w:val="24"/>
        </w:rPr>
        <w:t xml:space="preserve">3 – </w:t>
      </w:r>
      <w:r w:rsidR="0011718E" w:rsidRPr="00F1348E">
        <w:rPr>
          <w:sz w:val="28"/>
          <w:szCs w:val="24"/>
        </w:rPr>
        <w:t>Д</w:t>
      </w:r>
      <w:r w:rsidRPr="00F1348E">
        <w:rPr>
          <w:sz w:val="28"/>
          <w:szCs w:val="24"/>
        </w:rPr>
        <w:t>6.</w:t>
      </w:r>
    </w:p>
    <w:p w14:paraId="00D47040" w14:textId="3D0F4683" w:rsidR="001A2BEB" w:rsidRPr="00F1348E" w:rsidRDefault="001A2BEB" w:rsidP="00851BFE">
      <w:pPr>
        <w:keepNext/>
        <w:keepLines/>
        <w:spacing w:after="0" w:line="276" w:lineRule="auto"/>
        <w:ind w:left="-142"/>
        <w:rPr>
          <w:sz w:val="28"/>
          <w:szCs w:val="28"/>
        </w:rPr>
      </w:pPr>
      <w:r w:rsidRPr="00F1348E">
        <w:rPr>
          <w:sz w:val="28"/>
          <w:szCs w:val="28"/>
        </w:rPr>
        <w:lastRenderedPageBreak/>
        <w:t xml:space="preserve">Таблица </w:t>
      </w:r>
      <w:r w:rsidR="00851BFE" w:rsidRPr="00F1348E">
        <w:rPr>
          <w:sz w:val="28"/>
          <w:szCs w:val="28"/>
        </w:rPr>
        <w:t>Д</w:t>
      </w:r>
      <w:r w:rsidRPr="00F1348E">
        <w:rPr>
          <w:sz w:val="28"/>
          <w:szCs w:val="28"/>
        </w:rPr>
        <w:t>3 – Сообщение «</w:t>
      </w:r>
      <w:r w:rsidR="0011718E" w:rsidRPr="00F1348E">
        <w:rPr>
          <w:sz w:val="28"/>
          <w:szCs w:val="28"/>
        </w:rPr>
        <w:t>Напряжение на выходе источника, на шине, выходной ток, температура, признаки функционирования»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1553"/>
        <w:gridCol w:w="5811"/>
      </w:tblGrid>
      <w:tr w:rsidR="0077157B" w:rsidRPr="00F1348E" w14:paraId="4F6BBB39" w14:textId="77777777" w:rsidTr="00FE2426">
        <w:trPr>
          <w:jc w:val="center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70E2FF5E" w14:textId="5338CD14" w:rsidR="001A2BEB" w:rsidRPr="00F1348E" w:rsidRDefault="001A2BEB" w:rsidP="00851BFE">
            <w:pPr>
              <w:keepNext/>
              <w:keepLines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r w:rsidR="0011718E" w:rsidRPr="00F1348E">
              <w:rPr>
                <w:bCs/>
                <w:sz w:val="28"/>
                <w:szCs w:val="28"/>
                <w:lang w:val="en-US"/>
              </w:rPr>
              <w:t>EEC</w:t>
            </w:r>
            <w:r w:rsidR="0011718E" w:rsidRPr="00F1348E">
              <w:rPr>
                <w:bCs/>
                <w:sz w:val="28"/>
                <w:szCs w:val="28"/>
              </w:rPr>
              <w:t xml:space="preserve"> (апериодическое) или </w:t>
            </w:r>
            <w:r w:rsidRPr="00F1348E">
              <w:rPr>
                <w:bCs/>
                <w:sz w:val="28"/>
                <w:szCs w:val="28"/>
                <w:lang w:val="en-US"/>
              </w:rPr>
              <w:t>NOC</w:t>
            </w:r>
            <w:r w:rsidRPr="00F1348E">
              <w:rPr>
                <w:bCs/>
                <w:sz w:val="28"/>
                <w:szCs w:val="28"/>
              </w:rPr>
              <w:t xml:space="preserve"> (периодическое сообщение)</w:t>
            </w:r>
          </w:p>
        </w:tc>
      </w:tr>
      <w:tr w:rsidR="0077157B" w:rsidRPr="00F1348E" w14:paraId="3213B297" w14:textId="77777777" w:rsidTr="00FE2426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FA6BAC" w14:textId="77777777" w:rsidR="001A2BEB" w:rsidRPr="00F1348E" w:rsidRDefault="001A2BEB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0189E4" w14:textId="77777777" w:rsidR="001A2BEB" w:rsidRPr="00F1348E" w:rsidRDefault="001A2BEB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00001</w:t>
            </w:r>
          </w:p>
        </w:tc>
      </w:tr>
      <w:tr w:rsidR="0077157B" w:rsidRPr="00F1348E" w14:paraId="11FCA2A8" w14:textId="77777777" w:rsidTr="00851BFE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71EA0" w14:textId="77777777" w:rsidR="001A2BEB" w:rsidRPr="00F1348E" w:rsidRDefault="001A2BEB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EBCCF" w14:textId="77777777" w:rsidR="001A2BEB" w:rsidRPr="00F1348E" w:rsidRDefault="001A2BEB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8 байт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3E457E" w14:textId="77777777" w:rsidR="001A2BEB" w:rsidRPr="00F1348E" w:rsidRDefault="001A2BEB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2053673D" w14:textId="77777777" w:rsidTr="00FE2426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F8BD22" w14:textId="77777777" w:rsidR="001A2BEB" w:rsidRPr="00F1348E" w:rsidRDefault="001A2BEB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7C7A60" w14:textId="77777777" w:rsidR="001A2BEB" w:rsidRPr="00F1348E" w:rsidRDefault="001A2BEB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6F711D" w14:textId="77777777" w:rsidR="001A2BEB" w:rsidRPr="00F1348E" w:rsidRDefault="001A2BEB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</w:t>
            </w:r>
          </w:p>
        </w:tc>
      </w:tr>
      <w:tr w:rsidR="0077157B" w:rsidRPr="00F1348E" w14:paraId="68568CA7" w14:textId="77777777" w:rsidTr="00FE2426">
        <w:trPr>
          <w:trHeight w:val="330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AC52D2" w14:textId="77777777" w:rsidR="00016C77" w:rsidRPr="00F1348E" w:rsidRDefault="00016C77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F21CF3" w14:textId="3F40AB32" w:rsidR="00016C77" w:rsidRPr="00F1348E" w:rsidRDefault="00016C77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4D8E3E" w14:textId="79C705AE" w:rsidR="00016C77" w:rsidRPr="00F1348E" w:rsidRDefault="00016C77" w:rsidP="00851BFE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ВУ подключен/не подключен (1 – подключен к сети, 0 – не подключен к сети)</w:t>
            </w:r>
          </w:p>
        </w:tc>
      </w:tr>
      <w:tr w:rsidR="0077157B" w:rsidRPr="00F1348E" w14:paraId="44A3FFAE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610886E" w14:textId="77777777" w:rsidR="00016C77" w:rsidRPr="00F1348E" w:rsidRDefault="00016C77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EA958" w14:textId="2EF47C40" w:rsidR="00016C77" w:rsidRPr="00F1348E" w:rsidRDefault="00016C77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37673" w14:textId="796B05DD" w:rsidR="00016C77" w:rsidRPr="00F1348E" w:rsidRDefault="00016C77" w:rsidP="00851BFE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Исправность ВУ (1 – исправен, 0 – отказ)</w:t>
            </w:r>
          </w:p>
        </w:tc>
      </w:tr>
      <w:tr w:rsidR="0077157B" w:rsidRPr="00F1348E" w14:paraId="68B8FC30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F1A372C" w14:textId="77777777" w:rsidR="00016C77" w:rsidRPr="00F1348E" w:rsidRDefault="00016C77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37A17" w14:textId="744F69FB" w:rsidR="00016C77" w:rsidRPr="00F1348E" w:rsidRDefault="00016C77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F756E" w14:textId="56B0E402" w:rsidR="00016C77" w:rsidRPr="00F1348E" w:rsidRDefault="00016C77" w:rsidP="00851BFE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Перегрев ВУ (1 – норма, 0 – отказ)</w:t>
            </w:r>
          </w:p>
        </w:tc>
      </w:tr>
      <w:tr w:rsidR="0077157B" w:rsidRPr="00F1348E" w14:paraId="06711FDB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14BF430" w14:textId="77777777" w:rsidR="00016C77" w:rsidRPr="00F1348E" w:rsidRDefault="00016C77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3C71B" w14:textId="25A1AE02" w:rsidR="00016C77" w:rsidRPr="00F1348E" w:rsidRDefault="00016C77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A1F56" w14:textId="7E1E7DF4" w:rsidR="00016C77" w:rsidRPr="00F1348E" w:rsidRDefault="00016C77" w:rsidP="00851BFE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Обрыв «+» (1 – нет обрыва, 0 – обрыв)</w:t>
            </w:r>
          </w:p>
        </w:tc>
      </w:tr>
      <w:tr w:rsidR="0077157B" w:rsidRPr="00F1348E" w14:paraId="781321E1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C6ED793" w14:textId="77777777" w:rsidR="00016C77" w:rsidRPr="00F1348E" w:rsidRDefault="00016C77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0FC05" w14:textId="469D44E3" w:rsidR="00016C77" w:rsidRPr="00F1348E" w:rsidRDefault="00016C77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10895" w14:textId="52857E6E" w:rsidR="00016C77" w:rsidRPr="00F1348E" w:rsidRDefault="00016C77" w:rsidP="00851BFE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Обрыв «–» (1 – нет обрыва, 0 – обрыв)</w:t>
            </w:r>
          </w:p>
        </w:tc>
      </w:tr>
      <w:tr w:rsidR="0077157B" w:rsidRPr="00F1348E" w14:paraId="2F2D4D38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384D448" w14:textId="77777777" w:rsidR="00016C77" w:rsidRPr="00F1348E" w:rsidRDefault="00016C77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B867" w14:textId="2CE1525C" w:rsidR="00016C77" w:rsidRPr="00F1348E" w:rsidRDefault="00016C77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F36FC" w14:textId="05F1642B" w:rsidR="00016C77" w:rsidRPr="00F1348E" w:rsidRDefault="00016C77" w:rsidP="00851BFE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Короткое</w:t>
            </w:r>
            <w:r w:rsidR="007B6E19" w:rsidRPr="00F1348E">
              <w:rPr>
                <w:sz w:val="28"/>
                <w:szCs w:val="28"/>
              </w:rPr>
              <w:t xml:space="preserve"> замыкание</w:t>
            </w:r>
            <w:r w:rsidRPr="00F1348E">
              <w:rPr>
                <w:sz w:val="28"/>
                <w:szCs w:val="28"/>
              </w:rPr>
              <w:t xml:space="preserve"> в фидере ВУ (1 – нет КЗ, 0 – КЗ)</w:t>
            </w:r>
          </w:p>
        </w:tc>
      </w:tr>
      <w:tr w:rsidR="0077157B" w:rsidRPr="00F1348E" w14:paraId="09AD3499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691B936" w14:textId="77777777" w:rsidR="00016C77" w:rsidRPr="00F1348E" w:rsidRDefault="00016C77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B4147" w14:textId="0DA1870E" w:rsidR="00016C77" w:rsidRPr="00F1348E" w:rsidRDefault="00016C77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8439E1" w14:textId="67CDC344" w:rsidR="00016C77" w:rsidRPr="00F1348E" w:rsidRDefault="00016C77" w:rsidP="00851BFE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Короткое замыкание в сети (1 – нет КЗ, 0 – КЗ)</w:t>
            </w:r>
          </w:p>
        </w:tc>
      </w:tr>
      <w:tr w:rsidR="0077157B" w:rsidRPr="00F1348E" w14:paraId="3D3C8601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690F9" w14:textId="77777777" w:rsidR="00016C77" w:rsidRPr="00F1348E" w:rsidRDefault="00016C77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54427A" w14:textId="4F767EEA" w:rsidR="00016C77" w:rsidRPr="00F1348E" w:rsidRDefault="00016C77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8707A2" w14:textId="1AD081D4" w:rsidR="00016C77" w:rsidRPr="00F1348E" w:rsidRDefault="00016C77" w:rsidP="00851BFE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Высокий выходной ток ВУ (1 – нормальный выходной ток, 0 – высокий выходной ток)</w:t>
            </w:r>
          </w:p>
        </w:tc>
      </w:tr>
      <w:tr w:rsidR="0077157B" w:rsidRPr="00F1348E" w14:paraId="1AFCB08A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5EE258" w14:textId="77777777" w:rsidR="00A85E18" w:rsidRPr="00F1348E" w:rsidRDefault="00A85E18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1E3796" w14:textId="77777777" w:rsidR="00A85E18" w:rsidRPr="00F1348E" w:rsidRDefault="00A85E18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76BBB" w14:textId="4CE1F7E0" w:rsidR="00A85E18" w:rsidRPr="00F1348E" w:rsidRDefault="00851BFE" w:rsidP="00851BFE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Выходное н</w:t>
            </w:r>
            <w:r w:rsidR="00A85E18" w:rsidRPr="00F1348E">
              <w:rPr>
                <w:sz w:val="28"/>
                <w:szCs w:val="28"/>
              </w:rPr>
              <w:t xml:space="preserve">апряжение ВУ (см. табл. </w:t>
            </w:r>
            <w:r w:rsidR="00A85E18" w:rsidRPr="00F1348E">
              <w:rPr>
                <w:sz w:val="28"/>
                <w:szCs w:val="28"/>
              </w:rPr>
              <w:fldChar w:fldCharType="begin"/>
            </w:r>
            <w:r w:rsidR="00A85E18" w:rsidRPr="00F1348E">
              <w:rPr>
                <w:sz w:val="28"/>
                <w:szCs w:val="28"/>
              </w:rPr>
              <w:instrText xml:space="preserve"> REF _Ref136873896 \h  \* MERGEFORMAT </w:instrText>
            </w:r>
            <w:r w:rsidR="00A85E18" w:rsidRPr="00F1348E">
              <w:rPr>
                <w:sz w:val="28"/>
                <w:szCs w:val="28"/>
              </w:rPr>
            </w:r>
            <w:r w:rsidR="00A85E18" w:rsidRPr="00F1348E">
              <w:rPr>
                <w:sz w:val="28"/>
                <w:szCs w:val="28"/>
              </w:rPr>
              <w:fldChar w:fldCharType="separate"/>
            </w:r>
            <w:r w:rsidR="00351519" w:rsidRPr="00351519">
              <w:rPr>
                <w:vanish/>
                <w:sz w:val="28"/>
                <w:szCs w:val="28"/>
              </w:rPr>
              <w:t xml:space="preserve">Таблица </w:t>
            </w:r>
            <w:r w:rsidR="00351519">
              <w:rPr>
                <w:noProof/>
                <w:sz w:val="28"/>
                <w:szCs w:val="28"/>
              </w:rPr>
              <w:t>16</w:t>
            </w:r>
            <w:r w:rsidR="00A85E18" w:rsidRPr="00F1348E">
              <w:rPr>
                <w:sz w:val="28"/>
                <w:szCs w:val="28"/>
              </w:rPr>
              <w:fldChar w:fldCharType="end"/>
            </w:r>
            <w:r w:rsidR="00A85E18"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39D0C02F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0D5C2C" w14:textId="77777777" w:rsidR="00A85E18" w:rsidRPr="00F1348E" w:rsidRDefault="00A85E18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95ED1B" w14:textId="77777777" w:rsidR="00A85E18" w:rsidRPr="00F1348E" w:rsidRDefault="00A85E18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61F04" w14:textId="43E0BBA3" w:rsidR="00A85E18" w:rsidRPr="00F1348E" w:rsidRDefault="00A85E18" w:rsidP="00851BFE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7157B" w:rsidRPr="00F1348E" w14:paraId="2EE05BA3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699BDA" w14:textId="77777777" w:rsidR="00A85E18" w:rsidRPr="00F1348E" w:rsidRDefault="00A85E18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8CA654" w14:textId="77777777" w:rsidR="00A85E18" w:rsidRPr="00F1348E" w:rsidRDefault="00A85E18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5BDD4" w14:textId="0642B9C1" w:rsidR="00A85E18" w:rsidRPr="00F1348E" w:rsidRDefault="00A85E18" w:rsidP="00851BFE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Напряжение на шине (см. табл. </w:t>
            </w:r>
            <w:r w:rsidRPr="00F1348E">
              <w:rPr>
                <w:sz w:val="28"/>
                <w:szCs w:val="28"/>
              </w:rPr>
              <w:fldChar w:fldCharType="begin"/>
            </w:r>
            <w:r w:rsidRPr="00F1348E">
              <w:rPr>
                <w:sz w:val="28"/>
                <w:szCs w:val="28"/>
              </w:rPr>
              <w:instrText xml:space="preserve"> REF _Ref136873896 \h  \* MERGEFORMAT </w:instrText>
            </w:r>
            <w:r w:rsidRPr="00F1348E">
              <w:rPr>
                <w:sz w:val="28"/>
                <w:szCs w:val="28"/>
              </w:rPr>
            </w:r>
            <w:r w:rsidRPr="00F1348E">
              <w:rPr>
                <w:sz w:val="28"/>
                <w:szCs w:val="28"/>
              </w:rPr>
              <w:fldChar w:fldCharType="separate"/>
            </w:r>
            <w:r w:rsidR="00351519" w:rsidRPr="00351519">
              <w:rPr>
                <w:vanish/>
                <w:sz w:val="28"/>
                <w:szCs w:val="28"/>
              </w:rPr>
              <w:t xml:space="preserve">Таблица </w:t>
            </w:r>
            <w:r w:rsidR="00351519">
              <w:rPr>
                <w:noProof/>
                <w:sz w:val="28"/>
                <w:szCs w:val="28"/>
              </w:rPr>
              <w:t>16</w:t>
            </w:r>
            <w:r w:rsidRPr="00F1348E">
              <w:rPr>
                <w:sz w:val="28"/>
                <w:szCs w:val="28"/>
              </w:rPr>
              <w:fldChar w:fldCharType="end"/>
            </w:r>
            <w:r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6C683ED9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284C29" w14:textId="77777777" w:rsidR="00A85E18" w:rsidRPr="00F1348E" w:rsidRDefault="00A85E18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FEB9D4" w14:textId="77777777" w:rsidR="00A85E18" w:rsidRPr="00F1348E" w:rsidRDefault="00A85E18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BDA73" w14:textId="081D8849" w:rsidR="00A85E18" w:rsidRPr="00F1348E" w:rsidRDefault="00A85E18" w:rsidP="00851BFE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7157B" w:rsidRPr="00F1348E" w14:paraId="0FCE3448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3FF933" w14:textId="77777777" w:rsidR="00A85E18" w:rsidRPr="00F1348E" w:rsidRDefault="00A85E18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4808CD" w14:textId="77777777" w:rsidR="00A85E18" w:rsidRPr="00F1348E" w:rsidRDefault="00A85E18" w:rsidP="00851BFE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8649E8" w14:textId="1143D226" w:rsidR="00A85E18" w:rsidRPr="00F1348E" w:rsidRDefault="00A85E18" w:rsidP="00851BFE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Выходной ток ВУ (см. табл. </w:t>
            </w:r>
            <w:r w:rsidRPr="00F1348E">
              <w:rPr>
                <w:sz w:val="28"/>
                <w:szCs w:val="28"/>
              </w:rPr>
              <w:fldChar w:fldCharType="begin"/>
            </w:r>
            <w:r w:rsidRPr="00F1348E">
              <w:rPr>
                <w:sz w:val="28"/>
                <w:szCs w:val="28"/>
              </w:rPr>
              <w:instrText xml:space="preserve"> REF _Ref136873896 \h  \* MERGEFORMAT </w:instrText>
            </w:r>
            <w:r w:rsidRPr="00F1348E">
              <w:rPr>
                <w:sz w:val="28"/>
                <w:szCs w:val="28"/>
              </w:rPr>
            </w:r>
            <w:r w:rsidRPr="00F1348E">
              <w:rPr>
                <w:sz w:val="28"/>
                <w:szCs w:val="28"/>
              </w:rPr>
              <w:fldChar w:fldCharType="separate"/>
            </w:r>
            <w:r w:rsidR="00351519" w:rsidRPr="00351519">
              <w:rPr>
                <w:vanish/>
                <w:sz w:val="28"/>
                <w:szCs w:val="28"/>
              </w:rPr>
              <w:t xml:space="preserve">Таблица </w:t>
            </w:r>
            <w:r w:rsidR="00351519">
              <w:rPr>
                <w:noProof/>
                <w:sz w:val="28"/>
                <w:szCs w:val="28"/>
              </w:rPr>
              <w:t>16</w:t>
            </w:r>
            <w:r w:rsidRPr="00F1348E">
              <w:rPr>
                <w:sz w:val="28"/>
                <w:szCs w:val="28"/>
              </w:rPr>
              <w:fldChar w:fldCharType="end"/>
            </w:r>
            <w:r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4106DB3F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B87051" w14:textId="77777777" w:rsidR="00A85E18" w:rsidRPr="00F1348E" w:rsidRDefault="00A85E18" w:rsidP="00851BF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9BC2C" w14:textId="77777777" w:rsidR="00A85E18" w:rsidRPr="00F1348E" w:rsidRDefault="00A85E18" w:rsidP="00851BF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4E1CB" w14:textId="517D09A6" w:rsidR="00A85E18" w:rsidRPr="00F1348E" w:rsidRDefault="00A85E18" w:rsidP="00851BFE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7157B" w:rsidRPr="00F1348E" w14:paraId="1EFE1870" w14:textId="77777777" w:rsidTr="00A85E18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5EA0F" w14:textId="77777777" w:rsidR="00A85E18" w:rsidRPr="00F1348E" w:rsidRDefault="00A85E18" w:rsidP="00851BF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7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12A0D" w14:textId="77777777" w:rsidR="00A85E18" w:rsidRPr="00F1348E" w:rsidRDefault="00A85E18" w:rsidP="00851BF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6FE13" w14:textId="4B3DDD11" w:rsidR="00A85E18" w:rsidRPr="00F1348E" w:rsidRDefault="00A85E18" w:rsidP="00851BFE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Температура ВУ (см. табл. </w:t>
            </w:r>
            <w:r w:rsidRPr="00F1348E">
              <w:rPr>
                <w:sz w:val="28"/>
                <w:szCs w:val="28"/>
              </w:rPr>
              <w:fldChar w:fldCharType="begin"/>
            </w:r>
            <w:r w:rsidRPr="00F1348E">
              <w:rPr>
                <w:sz w:val="28"/>
                <w:szCs w:val="28"/>
              </w:rPr>
              <w:instrText xml:space="preserve"> REF _Ref136873896 \h  \* MERGEFORMAT </w:instrText>
            </w:r>
            <w:r w:rsidRPr="00F1348E">
              <w:rPr>
                <w:sz w:val="28"/>
                <w:szCs w:val="28"/>
              </w:rPr>
            </w:r>
            <w:r w:rsidRPr="00F1348E">
              <w:rPr>
                <w:sz w:val="28"/>
                <w:szCs w:val="28"/>
              </w:rPr>
              <w:fldChar w:fldCharType="separate"/>
            </w:r>
            <w:r w:rsidR="00351519" w:rsidRPr="00351519">
              <w:rPr>
                <w:vanish/>
                <w:sz w:val="28"/>
                <w:szCs w:val="28"/>
              </w:rPr>
              <w:t xml:space="preserve">Таблица </w:t>
            </w:r>
            <w:r w:rsidR="00351519">
              <w:rPr>
                <w:noProof/>
                <w:sz w:val="28"/>
                <w:szCs w:val="28"/>
              </w:rPr>
              <w:t>16</w:t>
            </w:r>
            <w:r w:rsidRPr="00F1348E">
              <w:rPr>
                <w:sz w:val="28"/>
                <w:szCs w:val="28"/>
              </w:rPr>
              <w:fldChar w:fldCharType="end"/>
            </w:r>
            <w:r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7CCF1E49" w14:textId="77777777" w:rsidTr="00FE2426">
        <w:trPr>
          <w:trHeight w:val="330"/>
          <w:jc w:val="center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89AEC" w14:textId="77777777" w:rsidR="00A85E18" w:rsidRPr="00F1348E" w:rsidRDefault="00A85E18" w:rsidP="00A85E18">
            <w:pPr>
              <w:spacing w:after="0" w:line="240" w:lineRule="auto"/>
              <w:rPr>
                <w:i/>
                <w:iCs/>
                <w:szCs w:val="24"/>
              </w:rPr>
            </w:pPr>
            <w:r w:rsidRPr="00F1348E">
              <w:rPr>
                <w:i/>
                <w:iCs/>
                <w:szCs w:val="24"/>
              </w:rPr>
              <w:t>Примечания:</w:t>
            </w:r>
          </w:p>
          <w:p w14:paraId="40997A19" w14:textId="77777777" w:rsidR="00016C77" w:rsidRPr="00F1348E" w:rsidRDefault="00A85E18" w:rsidP="005F694E">
            <w:pPr>
              <w:pStyle w:val="af3"/>
              <w:numPr>
                <w:ilvl w:val="0"/>
                <w:numId w:val="24"/>
              </w:numPr>
              <w:tabs>
                <w:tab w:val="left" w:pos="409"/>
              </w:tabs>
              <w:spacing w:after="0" w:line="240" w:lineRule="auto"/>
              <w:ind w:left="27" w:hanging="27"/>
              <w:rPr>
                <w:sz w:val="28"/>
                <w:szCs w:val="28"/>
              </w:rPr>
            </w:pPr>
            <w:r w:rsidRPr="00F1348E">
              <w:rPr>
                <w:i/>
                <w:iCs/>
                <w:szCs w:val="24"/>
              </w:rPr>
              <w:t>При передаче сообщения по логическому каналу ЕЕС, передается только байт № 0.</w:t>
            </w:r>
          </w:p>
          <w:p w14:paraId="73BB8AF7" w14:textId="23DBC175" w:rsidR="00A85E18" w:rsidRPr="00F1348E" w:rsidRDefault="00A85E18" w:rsidP="005F694E">
            <w:pPr>
              <w:pStyle w:val="af3"/>
              <w:numPr>
                <w:ilvl w:val="0"/>
                <w:numId w:val="24"/>
              </w:numPr>
              <w:tabs>
                <w:tab w:val="left" w:pos="409"/>
              </w:tabs>
              <w:spacing w:after="0" w:line="240" w:lineRule="auto"/>
              <w:ind w:left="27" w:hanging="27"/>
              <w:rPr>
                <w:sz w:val="28"/>
                <w:szCs w:val="28"/>
              </w:rPr>
            </w:pPr>
            <w:r w:rsidRPr="00F1348E">
              <w:rPr>
                <w:i/>
                <w:iCs/>
                <w:szCs w:val="24"/>
              </w:rPr>
              <w:t>По логическому каналу NOC сообщение передается полностью.</w:t>
            </w:r>
          </w:p>
        </w:tc>
      </w:tr>
    </w:tbl>
    <w:p w14:paraId="37322663" w14:textId="26E6C9DD" w:rsidR="001A2BEB" w:rsidRPr="00F1348E" w:rsidRDefault="001A2BEB" w:rsidP="00851BFE">
      <w:pPr>
        <w:keepNext/>
        <w:spacing w:before="240" w:after="0" w:line="240" w:lineRule="auto"/>
        <w:ind w:left="-142"/>
        <w:rPr>
          <w:sz w:val="28"/>
          <w:szCs w:val="28"/>
        </w:rPr>
      </w:pPr>
      <w:r w:rsidRPr="00F1348E">
        <w:rPr>
          <w:sz w:val="28"/>
          <w:szCs w:val="28"/>
        </w:rPr>
        <w:t xml:space="preserve">Таблица </w:t>
      </w:r>
      <w:r w:rsidR="00016C77" w:rsidRPr="00F1348E">
        <w:rPr>
          <w:sz w:val="28"/>
          <w:szCs w:val="28"/>
        </w:rPr>
        <w:t>Д4</w:t>
      </w:r>
      <w:r w:rsidRPr="00F1348E">
        <w:rPr>
          <w:sz w:val="28"/>
          <w:szCs w:val="28"/>
        </w:rPr>
        <w:t xml:space="preserve"> – Команда «Включение/отключение»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1836"/>
        <w:gridCol w:w="5528"/>
      </w:tblGrid>
      <w:tr w:rsidR="0077157B" w:rsidRPr="00F1348E" w14:paraId="45E1822C" w14:textId="77777777" w:rsidTr="00FE2426">
        <w:trPr>
          <w:jc w:val="center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19F778C9" w14:textId="77777777" w:rsidR="001A2BEB" w:rsidRPr="00F1348E" w:rsidRDefault="001A2BEB" w:rsidP="00FE2426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r w:rsidRPr="00F1348E">
              <w:rPr>
                <w:bCs/>
                <w:sz w:val="28"/>
                <w:szCs w:val="28"/>
                <w:lang w:val="en-US"/>
              </w:rPr>
              <w:t>NOC</w:t>
            </w:r>
            <w:r w:rsidRPr="00F1348E">
              <w:rPr>
                <w:bCs/>
                <w:sz w:val="28"/>
                <w:szCs w:val="28"/>
              </w:rPr>
              <w:t xml:space="preserve"> (апериодическое сообщение)</w:t>
            </w:r>
          </w:p>
        </w:tc>
      </w:tr>
      <w:tr w:rsidR="0077157B" w:rsidRPr="00F1348E" w14:paraId="1BA7883B" w14:textId="77777777" w:rsidTr="00FE2426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BB2F0" w14:textId="77777777" w:rsidR="001A2BEB" w:rsidRPr="00F1348E" w:rsidRDefault="001A2BEB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1CA30A" w14:textId="77777777" w:rsidR="001A2BEB" w:rsidRPr="00F1348E" w:rsidRDefault="001A2BEB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00</w:t>
            </w:r>
            <w:r w:rsidRPr="00F1348E">
              <w:rPr>
                <w:sz w:val="28"/>
                <w:szCs w:val="28"/>
                <w:lang w:val="en-US"/>
              </w:rPr>
              <w:t>1</w:t>
            </w:r>
            <w:r w:rsidRPr="00F1348E">
              <w:rPr>
                <w:sz w:val="28"/>
                <w:szCs w:val="28"/>
              </w:rPr>
              <w:t>0</w:t>
            </w:r>
            <w:r w:rsidRPr="00F1348E">
              <w:rPr>
                <w:sz w:val="28"/>
                <w:szCs w:val="28"/>
                <w:lang w:val="en-US"/>
              </w:rPr>
              <w:t>1</w:t>
            </w:r>
          </w:p>
        </w:tc>
      </w:tr>
      <w:tr w:rsidR="0077157B" w:rsidRPr="00F1348E" w14:paraId="69C565E4" w14:textId="77777777" w:rsidTr="00851BFE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211DC" w14:textId="77777777" w:rsidR="001A2BEB" w:rsidRPr="00F1348E" w:rsidRDefault="001A2BEB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13D0E9" w14:textId="2FE040CF" w:rsidR="001A2BEB" w:rsidRPr="00F1348E" w:rsidRDefault="00016C77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  <w:r w:rsidR="001A2BEB" w:rsidRPr="00F1348E">
              <w:rPr>
                <w:sz w:val="28"/>
                <w:szCs w:val="28"/>
              </w:rPr>
              <w:t xml:space="preserve"> байт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21FA9" w14:textId="77777777" w:rsidR="001A2BEB" w:rsidRPr="00F1348E" w:rsidRDefault="001A2BEB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1D78FAC3" w14:textId="77777777" w:rsidTr="00FE2426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E2D151" w14:textId="77777777" w:rsidR="001A2BEB" w:rsidRPr="00F1348E" w:rsidRDefault="001A2BEB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84E313" w14:textId="77777777" w:rsidR="001A2BEB" w:rsidRPr="00F1348E" w:rsidRDefault="001A2BEB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0810CB" w14:textId="77777777" w:rsidR="001A2BEB" w:rsidRPr="00F1348E" w:rsidRDefault="001A2BEB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</w:t>
            </w:r>
          </w:p>
        </w:tc>
      </w:tr>
      <w:tr w:rsidR="0077157B" w:rsidRPr="00F1348E" w14:paraId="30B11A0F" w14:textId="77777777" w:rsidTr="00FE2426">
        <w:trPr>
          <w:trHeight w:val="330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38DB76" w14:textId="77777777" w:rsidR="001A2BEB" w:rsidRPr="00F1348E" w:rsidRDefault="001A2BEB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828CB" w14:textId="77777777" w:rsidR="001A2BEB" w:rsidRPr="00F1348E" w:rsidRDefault="001A2BEB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51AEF1" w14:textId="09FD7F51" w:rsidR="001A2BEB" w:rsidRPr="00F1348E" w:rsidRDefault="001A2BEB" w:rsidP="00FE2426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Команда «</w:t>
            </w:r>
            <w:r w:rsidR="00016C77" w:rsidRPr="00F1348E">
              <w:rPr>
                <w:sz w:val="28"/>
                <w:szCs w:val="28"/>
              </w:rPr>
              <w:t>Включения ВУ</w:t>
            </w:r>
            <w:r w:rsidRPr="00F1348E">
              <w:rPr>
                <w:sz w:val="28"/>
                <w:szCs w:val="28"/>
              </w:rPr>
              <w:t xml:space="preserve">» (1 – </w:t>
            </w:r>
            <w:r w:rsidR="00016C77" w:rsidRPr="00F1348E">
              <w:rPr>
                <w:sz w:val="28"/>
                <w:szCs w:val="28"/>
              </w:rPr>
              <w:t>включить</w:t>
            </w:r>
            <w:r w:rsidRPr="00F1348E">
              <w:rPr>
                <w:sz w:val="28"/>
                <w:szCs w:val="28"/>
              </w:rPr>
              <w:t xml:space="preserve">, 0 – </w:t>
            </w:r>
            <w:r w:rsidR="00016C77" w:rsidRPr="00F1348E">
              <w:rPr>
                <w:sz w:val="28"/>
                <w:szCs w:val="28"/>
              </w:rPr>
              <w:t>выключить</w:t>
            </w:r>
            <w:r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3AA48C23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541885E" w14:textId="77777777" w:rsidR="00016C77" w:rsidRPr="00F1348E" w:rsidRDefault="00016C77" w:rsidP="00016C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194C9A" w14:textId="77777777" w:rsidR="00016C77" w:rsidRPr="00F1348E" w:rsidRDefault="00016C77" w:rsidP="00016C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9C6A3C" w14:textId="05901B80" w:rsidR="00016C77" w:rsidRPr="00F1348E" w:rsidRDefault="00016C77" w:rsidP="00016C77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653568AD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5A0FCCC" w14:textId="77777777" w:rsidR="00016C77" w:rsidRPr="00F1348E" w:rsidRDefault="00016C77" w:rsidP="00016C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EEF09" w14:textId="77777777" w:rsidR="00016C77" w:rsidRPr="00F1348E" w:rsidRDefault="00016C77" w:rsidP="00016C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4E658" w14:textId="19EAA55B" w:rsidR="00016C77" w:rsidRPr="00F1348E" w:rsidRDefault="00016C77" w:rsidP="00016C77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«0»</w:t>
            </w:r>
          </w:p>
        </w:tc>
      </w:tr>
      <w:tr w:rsidR="0077157B" w:rsidRPr="00F1348E" w14:paraId="51585C98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FDA337" w14:textId="77777777" w:rsidR="00016C77" w:rsidRPr="00F1348E" w:rsidRDefault="00016C77" w:rsidP="00016C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6B642D" w14:textId="77777777" w:rsidR="00016C77" w:rsidRPr="00F1348E" w:rsidRDefault="00016C77" w:rsidP="00016C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EDB1A" w14:textId="77777777" w:rsidR="00016C77" w:rsidRPr="00F1348E" w:rsidRDefault="00016C77" w:rsidP="00016C77">
            <w:pPr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488C46C7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E51F7D" w14:textId="77777777" w:rsidR="00016C77" w:rsidRPr="00F1348E" w:rsidRDefault="00016C77" w:rsidP="00016C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F5EA50" w14:textId="77777777" w:rsidR="00016C77" w:rsidRPr="00F1348E" w:rsidRDefault="00016C77" w:rsidP="00016C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AA1C1" w14:textId="77777777" w:rsidR="00016C77" w:rsidRPr="00F1348E" w:rsidRDefault="00016C77" w:rsidP="00016C77">
            <w:pPr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«0»</w:t>
            </w:r>
          </w:p>
        </w:tc>
      </w:tr>
      <w:tr w:rsidR="0077157B" w:rsidRPr="00F1348E" w14:paraId="48D639F8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840CB8" w14:textId="77777777" w:rsidR="00016C77" w:rsidRPr="00F1348E" w:rsidRDefault="00016C77" w:rsidP="00016C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E8D32D" w14:textId="77777777" w:rsidR="00016C77" w:rsidRPr="00F1348E" w:rsidRDefault="00016C77" w:rsidP="00016C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A2124" w14:textId="77777777" w:rsidR="00016C77" w:rsidRPr="00F1348E" w:rsidRDefault="00016C77" w:rsidP="00016C77">
            <w:pPr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17E0E6F6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7ABB67" w14:textId="77777777" w:rsidR="00016C77" w:rsidRPr="00F1348E" w:rsidRDefault="00016C77" w:rsidP="00016C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74563A" w14:textId="77777777" w:rsidR="00016C77" w:rsidRPr="00F1348E" w:rsidRDefault="00016C77" w:rsidP="00016C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1CD9EB" w14:textId="77777777" w:rsidR="00016C77" w:rsidRPr="00F1348E" w:rsidRDefault="00016C77" w:rsidP="00016C77">
            <w:pPr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«0»</w:t>
            </w:r>
          </w:p>
        </w:tc>
      </w:tr>
      <w:tr w:rsidR="0077157B" w:rsidRPr="00F1348E" w14:paraId="4F986479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0935FF" w14:textId="77777777" w:rsidR="00016C77" w:rsidRPr="00F1348E" w:rsidRDefault="00016C77" w:rsidP="00016C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694E2E" w14:textId="77777777" w:rsidR="00016C77" w:rsidRPr="00F1348E" w:rsidRDefault="00016C77" w:rsidP="00016C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E90CAE" w14:textId="77777777" w:rsidR="00016C77" w:rsidRPr="00F1348E" w:rsidRDefault="00016C77" w:rsidP="00016C77">
            <w:pPr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2CB2E511" w14:textId="77777777" w:rsidTr="00FE2426">
        <w:trPr>
          <w:trHeight w:val="330"/>
          <w:jc w:val="center"/>
        </w:trPr>
        <w:tc>
          <w:tcPr>
            <w:tcW w:w="963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35A10" w14:textId="77777777" w:rsidR="00016C77" w:rsidRPr="00F1348E" w:rsidRDefault="00016C77" w:rsidP="00016C77">
            <w:pPr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Cs w:val="24"/>
              </w:rPr>
              <w:t>Примечание – Сообщение, поступающее из БРЭО</w:t>
            </w:r>
          </w:p>
        </w:tc>
      </w:tr>
    </w:tbl>
    <w:p w14:paraId="660A7B11" w14:textId="78E1129A" w:rsidR="001A2BEB" w:rsidRPr="00F1348E" w:rsidRDefault="001A2BEB" w:rsidP="00940E57">
      <w:pPr>
        <w:keepNext/>
        <w:keepLines/>
        <w:spacing w:before="240" w:after="0" w:line="276" w:lineRule="auto"/>
        <w:ind w:left="-142"/>
        <w:rPr>
          <w:sz w:val="28"/>
          <w:szCs w:val="28"/>
        </w:rPr>
      </w:pPr>
      <w:r w:rsidRPr="00F1348E">
        <w:rPr>
          <w:sz w:val="28"/>
          <w:szCs w:val="28"/>
        </w:rPr>
        <w:lastRenderedPageBreak/>
        <w:t xml:space="preserve">Таблица </w:t>
      </w:r>
      <w:r w:rsidR="00016C77" w:rsidRPr="00F1348E">
        <w:rPr>
          <w:sz w:val="28"/>
          <w:szCs w:val="28"/>
        </w:rPr>
        <w:t>Д5</w:t>
      </w:r>
      <w:r w:rsidRPr="00F1348E">
        <w:rPr>
          <w:sz w:val="28"/>
          <w:szCs w:val="28"/>
        </w:rPr>
        <w:t xml:space="preserve"> – Сообщение «Состояние устройства (признаки функционирования)»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1553"/>
        <w:gridCol w:w="5811"/>
      </w:tblGrid>
      <w:tr w:rsidR="0077157B" w:rsidRPr="00F1348E" w14:paraId="0317DEEF" w14:textId="77777777" w:rsidTr="00FE2426">
        <w:trPr>
          <w:jc w:val="center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5B345E70" w14:textId="77777777" w:rsidR="00940E57" w:rsidRPr="00F1348E" w:rsidRDefault="00940E57" w:rsidP="00FE2426">
            <w:pPr>
              <w:keepNext/>
              <w:keepLines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r w:rsidRPr="00F1348E">
              <w:rPr>
                <w:bCs/>
                <w:sz w:val="28"/>
                <w:szCs w:val="28"/>
                <w:lang w:val="en-US"/>
              </w:rPr>
              <w:t>EEC</w:t>
            </w:r>
            <w:r w:rsidRPr="00F1348E">
              <w:rPr>
                <w:bCs/>
                <w:sz w:val="28"/>
                <w:szCs w:val="28"/>
              </w:rPr>
              <w:t xml:space="preserve"> (апериодическое) или </w:t>
            </w:r>
            <w:r w:rsidRPr="00F1348E">
              <w:rPr>
                <w:bCs/>
                <w:sz w:val="28"/>
                <w:szCs w:val="28"/>
                <w:lang w:val="en-US"/>
              </w:rPr>
              <w:t>NOC</w:t>
            </w:r>
            <w:r w:rsidRPr="00F1348E">
              <w:rPr>
                <w:bCs/>
                <w:sz w:val="28"/>
                <w:szCs w:val="28"/>
              </w:rPr>
              <w:t xml:space="preserve"> (периодическое сообщение)</w:t>
            </w:r>
          </w:p>
        </w:tc>
      </w:tr>
      <w:tr w:rsidR="0077157B" w:rsidRPr="00F1348E" w14:paraId="6FB461DD" w14:textId="77777777" w:rsidTr="00FE2426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02E0C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3572E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00001</w:t>
            </w:r>
          </w:p>
        </w:tc>
      </w:tr>
      <w:tr w:rsidR="0077157B" w:rsidRPr="00F1348E" w14:paraId="60BFD187" w14:textId="77777777" w:rsidTr="00FE2426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B5989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6DF86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8 байт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F9C9CF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62CDB4B8" w14:textId="77777777" w:rsidTr="00FE2426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D62540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5FCFBB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B11DB6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</w:t>
            </w:r>
          </w:p>
        </w:tc>
      </w:tr>
      <w:tr w:rsidR="0077157B" w:rsidRPr="00F1348E" w14:paraId="2AF9E6A7" w14:textId="77777777" w:rsidTr="00FE2426">
        <w:trPr>
          <w:trHeight w:val="330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9ADC60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50712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ED2038" w14:textId="77777777" w:rsidR="00940E57" w:rsidRPr="00F1348E" w:rsidRDefault="00940E57" w:rsidP="00FE2426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ВУ подключен/не подключен (1 – подключен к сети, 0 – не подключен к сети)</w:t>
            </w:r>
          </w:p>
        </w:tc>
      </w:tr>
      <w:tr w:rsidR="0077157B" w:rsidRPr="00F1348E" w14:paraId="7116ACC3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0125422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2706B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FB16F" w14:textId="77777777" w:rsidR="00940E57" w:rsidRPr="00F1348E" w:rsidRDefault="00940E57" w:rsidP="00FE2426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Исправность ВУ (1 – исправен, 0 – отказ)</w:t>
            </w:r>
          </w:p>
        </w:tc>
      </w:tr>
      <w:tr w:rsidR="0077157B" w:rsidRPr="00F1348E" w14:paraId="67460107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DEEB2F3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3BC5E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E1C71" w14:textId="77777777" w:rsidR="00940E57" w:rsidRPr="00F1348E" w:rsidRDefault="00940E57" w:rsidP="00FE2426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Перегрев ВУ (1 – норма, 0 – отказ)</w:t>
            </w:r>
          </w:p>
        </w:tc>
      </w:tr>
      <w:tr w:rsidR="0077157B" w:rsidRPr="00F1348E" w14:paraId="3641429E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3A24B8E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92A2E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3E4E7" w14:textId="77777777" w:rsidR="00940E57" w:rsidRPr="00F1348E" w:rsidRDefault="00940E57" w:rsidP="00FE2426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Обрыв «+» (1 – нет обрыва, 0 – обрыв)</w:t>
            </w:r>
          </w:p>
        </w:tc>
      </w:tr>
      <w:tr w:rsidR="0077157B" w:rsidRPr="00F1348E" w14:paraId="11B79E88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0A572EE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6CB88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B0DA7" w14:textId="77777777" w:rsidR="00940E57" w:rsidRPr="00F1348E" w:rsidRDefault="00940E57" w:rsidP="00FE2426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Обрыв «–» (1 – нет обрыва, 0 – обрыв)</w:t>
            </w:r>
          </w:p>
        </w:tc>
      </w:tr>
      <w:tr w:rsidR="0077157B" w:rsidRPr="00F1348E" w14:paraId="53544D8D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C49793C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CC49F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FC8BA" w14:textId="3DF6C0B4" w:rsidR="00940E57" w:rsidRPr="00F1348E" w:rsidRDefault="00940E57" w:rsidP="00FE2426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Короткое </w:t>
            </w:r>
            <w:r w:rsidR="007B6E19" w:rsidRPr="00F1348E">
              <w:rPr>
                <w:sz w:val="28"/>
                <w:szCs w:val="28"/>
              </w:rPr>
              <w:t xml:space="preserve">замыкание </w:t>
            </w:r>
            <w:r w:rsidRPr="00F1348E">
              <w:rPr>
                <w:sz w:val="28"/>
                <w:szCs w:val="28"/>
              </w:rPr>
              <w:t>в фидере ВУ (1 – нет КЗ, 0 – КЗ)</w:t>
            </w:r>
          </w:p>
        </w:tc>
      </w:tr>
      <w:tr w:rsidR="0077157B" w:rsidRPr="00F1348E" w14:paraId="788A23A2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4300D16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72F04B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924EB" w14:textId="77777777" w:rsidR="00940E57" w:rsidRPr="00F1348E" w:rsidRDefault="00940E57" w:rsidP="00FE2426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Короткое замыкание в сети (1 – нет КЗ, 0 – КЗ)</w:t>
            </w:r>
          </w:p>
        </w:tc>
      </w:tr>
      <w:tr w:rsidR="0077157B" w:rsidRPr="00F1348E" w14:paraId="52EA28ED" w14:textId="77777777" w:rsidTr="00FE2426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5FD01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7F2A5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47145" w14:textId="77777777" w:rsidR="00940E57" w:rsidRPr="00F1348E" w:rsidRDefault="00940E57" w:rsidP="00FE2426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Высокий выходной ток ВУ (1 – нормальный выходной ток, 0 – высокий выходной ток)</w:t>
            </w:r>
          </w:p>
        </w:tc>
      </w:tr>
      <w:tr w:rsidR="0077157B" w:rsidRPr="00F1348E" w14:paraId="419081BB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0E329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879EA4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DDF86F" w14:textId="5A51D1D7" w:rsidR="00940E57" w:rsidRPr="00F1348E" w:rsidRDefault="00940E57" w:rsidP="00FE2426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Выходное напряжение ВУ (см. табл. </w:t>
            </w:r>
            <w:r w:rsidRPr="00F1348E">
              <w:rPr>
                <w:sz w:val="28"/>
                <w:szCs w:val="28"/>
              </w:rPr>
              <w:fldChar w:fldCharType="begin"/>
            </w:r>
            <w:r w:rsidRPr="00F1348E">
              <w:rPr>
                <w:sz w:val="28"/>
                <w:szCs w:val="28"/>
              </w:rPr>
              <w:instrText xml:space="preserve"> REF _Ref136873896 \h  \* MERGEFORMAT </w:instrText>
            </w:r>
            <w:r w:rsidRPr="00F1348E">
              <w:rPr>
                <w:sz w:val="28"/>
                <w:szCs w:val="28"/>
              </w:rPr>
            </w:r>
            <w:r w:rsidRPr="00F1348E">
              <w:rPr>
                <w:sz w:val="28"/>
                <w:szCs w:val="28"/>
              </w:rPr>
              <w:fldChar w:fldCharType="separate"/>
            </w:r>
            <w:r w:rsidR="00351519" w:rsidRPr="00351519">
              <w:rPr>
                <w:vanish/>
                <w:sz w:val="28"/>
                <w:szCs w:val="28"/>
              </w:rPr>
              <w:t xml:space="preserve">Таблица </w:t>
            </w:r>
            <w:r w:rsidR="00351519">
              <w:rPr>
                <w:noProof/>
                <w:sz w:val="28"/>
                <w:szCs w:val="28"/>
              </w:rPr>
              <w:t>16</w:t>
            </w:r>
            <w:r w:rsidRPr="00F1348E">
              <w:rPr>
                <w:sz w:val="28"/>
                <w:szCs w:val="28"/>
              </w:rPr>
              <w:fldChar w:fldCharType="end"/>
            </w:r>
            <w:r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7EAB365C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CDC0BE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6822BF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09DE89" w14:textId="77777777" w:rsidR="00940E57" w:rsidRPr="00F1348E" w:rsidRDefault="00940E57" w:rsidP="00FE2426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7157B" w:rsidRPr="00F1348E" w14:paraId="5524F967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516CB9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C4AE15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709EE" w14:textId="28D89E53" w:rsidR="00940E57" w:rsidRPr="00F1348E" w:rsidRDefault="00940E57" w:rsidP="00FE2426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Напряжение на шине (см. табл. </w:t>
            </w:r>
            <w:r w:rsidRPr="00F1348E">
              <w:rPr>
                <w:sz w:val="28"/>
                <w:szCs w:val="28"/>
              </w:rPr>
              <w:fldChar w:fldCharType="begin"/>
            </w:r>
            <w:r w:rsidRPr="00F1348E">
              <w:rPr>
                <w:sz w:val="28"/>
                <w:szCs w:val="28"/>
              </w:rPr>
              <w:instrText xml:space="preserve"> REF _Ref136873896 \h  \* MERGEFORMAT </w:instrText>
            </w:r>
            <w:r w:rsidRPr="00F1348E">
              <w:rPr>
                <w:sz w:val="28"/>
                <w:szCs w:val="28"/>
              </w:rPr>
            </w:r>
            <w:r w:rsidRPr="00F1348E">
              <w:rPr>
                <w:sz w:val="28"/>
                <w:szCs w:val="28"/>
              </w:rPr>
              <w:fldChar w:fldCharType="separate"/>
            </w:r>
            <w:r w:rsidR="00351519" w:rsidRPr="00351519">
              <w:rPr>
                <w:vanish/>
                <w:sz w:val="28"/>
                <w:szCs w:val="28"/>
              </w:rPr>
              <w:t xml:space="preserve">Таблица </w:t>
            </w:r>
            <w:r w:rsidR="00351519">
              <w:rPr>
                <w:noProof/>
                <w:sz w:val="28"/>
                <w:szCs w:val="28"/>
              </w:rPr>
              <w:t>16</w:t>
            </w:r>
            <w:r w:rsidRPr="00F1348E">
              <w:rPr>
                <w:sz w:val="28"/>
                <w:szCs w:val="28"/>
              </w:rPr>
              <w:fldChar w:fldCharType="end"/>
            </w:r>
            <w:r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1B230CA9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80CDB2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5FE103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47DE2B" w14:textId="77777777" w:rsidR="00940E57" w:rsidRPr="00F1348E" w:rsidRDefault="00940E57" w:rsidP="00FE2426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7157B" w:rsidRPr="00F1348E" w14:paraId="3D6BED63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A97EBF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02693" w14:textId="77777777" w:rsidR="00940E57" w:rsidRPr="00F1348E" w:rsidRDefault="00940E57" w:rsidP="00FE2426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84B04A" w14:textId="00506E63" w:rsidR="00940E57" w:rsidRPr="00F1348E" w:rsidRDefault="00940E57" w:rsidP="00FE2426">
            <w:pPr>
              <w:keepNext/>
              <w:keepLines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Выходной ток ВУ (см. табл. </w:t>
            </w:r>
            <w:r w:rsidRPr="00F1348E">
              <w:rPr>
                <w:sz w:val="28"/>
                <w:szCs w:val="28"/>
              </w:rPr>
              <w:fldChar w:fldCharType="begin"/>
            </w:r>
            <w:r w:rsidRPr="00F1348E">
              <w:rPr>
                <w:sz w:val="28"/>
                <w:szCs w:val="28"/>
              </w:rPr>
              <w:instrText xml:space="preserve"> REF _Ref136873896 \h  \* MERGEFORMAT </w:instrText>
            </w:r>
            <w:r w:rsidRPr="00F1348E">
              <w:rPr>
                <w:sz w:val="28"/>
                <w:szCs w:val="28"/>
              </w:rPr>
            </w:r>
            <w:r w:rsidRPr="00F1348E">
              <w:rPr>
                <w:sz w:val="28"/>
                <w:szCs w:val="28"/>
              </w:rPr>
              <w:fldChar w:fldCharType="separate"/>
            </w:r>
            <w:r w:rsidR="00351519" w:rsidRPr="00351519">
              <w:rPr>
                <w:vanish/>
                <w:sz w:val="28"/>
                <w:szCs w:val="28"/>
              </w:rPr>
              <w:t xml:space="preserve">Таблица </w:t>
            </w:r>
            <w:r w:rsidR="00351519">
              <w:rPr>
                <w:noProof/>
                <w:sz w:val="28"/>
                <w:szCs w:val="28"/>
              </w:rPr>
              <w:t>16</w:t>
            </w:r>
            <w:r w:rsidRPr="00F1348E">
              <w:rPr>
                <w:sz w:val="28"/>
                <w:szCs w:val="28"/>
              </w:rPr>
              <w:fldChar w:fldCharType="end"/>
            </w:r>
            <w:r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58A521D5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7EB505" w14:textId="77777777" w:rsidR="00940E57" w:rsidRPr="00F1348E" w:rsidRDefault="00940E57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37AA6" w14:textId="77777777" w:rsidR="00940E57" w:rsidRPr="00F1348E" w:rsidRDefault="00940E57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519A1" w14:textId="77777777" w:rsidR="00940E57" w:rsidRPr="00F1348E" w:rsidRDefault="00940E57" w:rsidP="00FE24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7157B" w:rsidRPr="00F1348E" w14:paraId="41F06A6B" w14:textId="77777777" w:rsidTr="00FE2426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FDB3E" w14:textId="77777777" w:rsidR="00940E57" w:rsidRPr="00F1348E" w:rsidRDefault="00940E57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7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AC4D2" w14:textId="77777777" w:rsidR="00940E57" w:rsidRPr="00F1348E" w:rsidRDefault="00940E57" w:rsidP="00FE2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D8A53" w14:textId="4F5CDE8D" w:rsidR="00940E57" w:rsidRPr="00F1348E" w:rsidRDefault="00940E57" w:rsidP="00FE2426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Температура ВУ (см. табл. </w:t>
            </w:r>
            <w:r w:rsidRPr="00F1348E">
              <w:rPr>
                <w:sz w:val="28"/>
                <w:szCs w:val="28"/>
              </w:rPr>
              <w:fldChar w:fldCharType="begin"/>
            </w:r>
            <w:r w:rsidRPr="00F1348E">
              <w:rPr>
                <w:sz w:val="28"/>
                <w:szCs w:val="28"/>
              </w:rPr>
              <w:instrText xml:space="preserve"> REF _Ref136873896 \h  \* MERGEFORMAT </w:instrText>
            </w:r>
            <w:r w:rsidRPr="00F1348E">
              <w:rPr>
                <w:sz w:val="28"/>
                <w:szCs w:val="28"/>
              </w:rPr>
            </w:r>
            <w:r w:rsidRPr="00F1348E">
              <w:rPr>
                <w:sz w:val="28"/>
                <w:szCs w:val="28"/>
              </w:rPr>
              <w:fldChar w:fldCharType="separate"/>
            </w:r>
            <w:r w:rsidR="00351519" w:rsidRPr="00351519">
              <w:rPr>
                <w:vanish/>
                <w:sz w:val="28"/>
                <w:szCs w:val="28"/>
              </w:rPr>
              <w:t xml:space="preserve">Таблица </w:t>
            </w:r>
            <w:r w:rsidR="00351519">
              <w:rPr>
                <w:noProof/>
                <w:sz w:val="28"/>
                <w:szCs w:val="28"/>
              </w:rPr>
              <w:t>16</w:t>
            </w:r>
            <w:r w:rsidRPr="00F1348E">
              <w:rPr>
                <w:sz w:val="28"/>
                <w:szCs w:val="28"/>
              </w:rPr>
              <w:fldChar w:fldCharType="end"/>
            </w:r>
            <w:r w:rsidRPr="00F1348E">
              <w:rPr>
                <w:sz w:val="28"/>
                <w:szCs w:val="28"/>
              </w:rPr>
              <w:t>)</w:t>
            </w:r>
          </w:p>
        </w:tc>
      </w:tr>
      <w:tr w:rsidR="0077157B" w:rsidRPr="00F1348E" w14:paraId="749E0050" w14:textId="77777777" w:rsidTr="00FE2426">
        <w:trPr>
          <w:trHeight w:val="330"/>
          <w:jc w:val="center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F63A9" w14:textId="77777777" w:rsidR="00940E57" w:rsidRPr="00F1348E" w:rsidRDefault="00940E57" w:rsidP="00FE2426">
            <w:pPr>
              <w:spacing w:after="0" w:line="240" w:lineRule="auto"/>
              <w:rPr>
                <w:i/>
                <w:iCs/>
                <w:szCs w:val="24"/>
              </w:rPr>
            </w:pPr>
            <w:r w:rsidRPr="00F1348E">
              <w:rPr>
                <w:i/>
                <w:iCs/>
                <w:szCs w:val="24"/>
              </w:rPr>
              <w:t>Примечания:</w:t>
            </w:r>
          </w:p>
          <w:p w14:paraId="180F2D9A" w14:textId="77777777" w:rsidR="00940E57" w:rsidRPr="00F1348E" w:rsidRDefault="00940E57" w:rsidP="005F694E">
            <w:pPr>
              <w:pStyle w:val="af3"/>
              <w:numPr>
                <w:ilvl w:val="0"/>
                <w:numId w:val="25"/>
              </w:numPr>
              <w:tabs>
                <w:tab w:val="left" w:pos="409"/>
              </w:tabs>
              <w:spacing w:after="0" w:line="240" w:lineRule="auto"/>
              <w:ind w:hanging="698"/>
              <w:rPr>
                <w:sz w:val="28"/>
                <w:szCs w:val="28"/>
              </w:rPr>
            </w:pPr>
            <w:r w:rsidRPr="00F1348E">
              <w:rPr>
                <w:i/>
                <w:iCs/>
                <w:szCs w:val="24"/>
              </w:rPr>
              <w:t>При передаче сообщения по логическому каналу ЕЕС, передается только байт № 0.</w:t>
            </w:r>
          </w:p>
          <w:p w14:paraId="1955334E" w14:textId="77777777" w:rsidR="00940E57" w:rsidRPr="00F1348E" w:rsidRDefault="00940E57" w:rsidP="005F694E">
            <w:pPr>
              <w:pStyle w:val="af3"/>
              <w:numPr>
                <w:ilvl w:val="0"/>
                <w:numId w:val="25"/>
              </w:numPr>
              <w:tabs>
                <w:tab w:val="left" w:pos="409"/>
              </w:tabs>
              <w:spacing w:after="0" w:line="240" w:lineRule="auto"/>
              <w:ind w:left="27" w:hanging="27"/>
              <w:rPr>
                <w:sz w:val="28"/>
                <w:szCs w:val="28"/>
              </w:rPr>
            </w:pPr>
            <w:r w:rsidRPr="00F1348E">
              <w:rPr>
                <w:i/>
                <w:iCs/>
                <w:szCs w:val="24"/>
              </w:rPr>
              <w:t>По логическому каналу NOC сообщение передается полностью.</w:t>
            </w:r>
          </w:p>
        </w:tc>
      </w:tr>
    </w:tbl>
    <w:p w14:paraId="153A3D55" w14:textId="7A313EF8" w:rsidR="001A2BEB" w:rsidRPr="00F1348E" w:rsidRDefault="001A2BEB" w:rsidP="001A2BEB">
      <w:pPr>
        <w:keepNext/>
        <w:spacing w:before="240" w:after="0" w:line="360" w:lineRule="auto"/>
        <w:ind w:left="-142"/>
        <w:rPr>
          <w:sz w:val="28"/>
          <w:szCs w:val="28"/>
        </w:rPr>
      </w:pPr>
      <w:r w:rsidRPr="00F1348E">
        <w:rPr>
          <w:sz w:val="28"/>
          <w:szCs w:val="28"/>
        </w:rPr>
        <w:lastRenderedPageBreak/>
        <w:t xml:space="preserve">Таблица </w:t>
      </w:r>
      <w:ins w:id="137" w:author="Кечин Александр Викторович" w:date="2023-07-20T10:44:00Z">
        <w:r w:rsidR="00685D57" w:rsidRPr="00F1348E">
          <w:rPr>
            <w:sz w:val="28"/>
            <w:szCs w:val="28"/>
          </w:rPr>
          <w:t>Д6</w:t>
        </w:r>
      </w:ins>
      <w:r w:rsidRPr="00F1348E">
        <w:rPr>
          <w:sz w:val="28"/>
          <w:szCs w:val="28"/>
        </w:rPr>
        <w:t xml:space="preserve"> – Сообщение «Запрос данных об изделии»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3128"/>
        <w:gridCol w:w="4810"/>
      </w:tblGrid>
      <w:tr w:rsidR="0077157B" w:rsidRPr="00F1348E" w14:paraId="65AFB5C1" w14:textId="77777777" w:rsidTr="00FE2426">
        <w:trPr>
          <w:jc w:val="center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764F9262" w14:textId="77777777" w:rsidR="001A2BEB" w:rsidRPr="00F1348E" w:rsidRDefault="001A2BEB" w:rsidP="00FE2426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>Канал передачи сообщения – ТМС (апериодическое сообщение)</w:t>
            </w:r>
          </w:p>
        </w:tc>
      </w:tr>
      <w:tr w:rsidR="0077157B" w:rsidRPr="00F1348E" w14:paraId="24BC4B91" w14:textId="77777777" w:rsidTr="00FE2426">
        <w:trPr>
          <w:jc w:val="center"/>
        </w:trPr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CAC92" w14:textId="77777777" w:rsidR="001A2BEB" w:rsidRPr="00F1348E" w:rsidRDefault="001A2BEB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D50F64" w14:textId="77777777" w:rsidR="001A2BEB" w:rsidRPr="00F1348E" w:rsidRDefault="001A2BEB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</w:rPr>
              <w:t>10111</w:t>
            </w:r>
          </w:p>
        </w:tc>
      </w:tr>
      <w:tr w:rsidR="0077157B" w:rsidRPr="00F1348E" w14:paraId="7677439C" w14:textId="77777777" w:rsidTr="00FE2426">
        <w:trPr>
          <w:trHeight w:val="381"/>
          <w:jc w:val="center"/>
        </w:trPr>
        <w:tc>
          <w:tcPr>
            <w:tcW w:w="16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6ABC427" w14:textId="77777777" w:rsidR="001A2BEB" w:rsidRPr="00F1348E" w:rsidRDefault="001A2BEB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690FB22" w14:textId="5B97A5CD" w:rsidR="001A2BEB" w:rsidRPr="00F1348E" w:rsidRDefault="001A2BEB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 байт – запрос</w:t>
            </w:r>
          </w:p>
        </w:tc>
        <w:tc>
          <w:tcPr>
            <w:tcW w:w="4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2FF47ED" w14:textId="77777777" w:rsidR="001A2BEB" w:rsidRPr="00F1348E" w:rsidRDefault="001A2BEB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734D9DC7" w14:textId="77777777" w:rsidTr="00FE2426">
        <w:trPr>
          <w:trHeight w:val="259"/>
          <w:jc w:val="center"/>
        </w:trPr>
        <w:tc>
          <w:tcPr>
            <w:tcW w:w="169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9A2D1" w14:textId="77777777" w:rsidR="001A2BEB" w:rsidRPr="00F1348E" w:rsidRDefault="001A2BEB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2289" w14:textId="77777777" w:rsidR="001A2BEB" w:rsidRPr="00F1348E" w:rsidRDefault="001A2BEB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 или 8 байт – ответ</w:t>
            </w:r>
          </w:p>
        </w:tc>
        <w:tc>
          <w:tcPr>
            <w:tcW w:w="48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1D037" w14:textId="77777777" w:rsidR="001A2BEB" w:rsidRPr="00F1348E" w:rsidRDefault="001A2BEB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7157B" w:rsidRPr="00F1348E" w14:paraId="1C4F13B3" w14:textId="77777777" w:rsidTr="00FE2426">
        <w:trPr>
          <w:trHeight w:val="34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AAC64B" w14:textId="77777777" w:rsidR="001A2BEB" w:rsidRPr="00F1348E" w:rsidRDefault="001A2BEB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85ED68" w14:textId="77777777" w:rsidR="001A2BEB" w:rsidRPr="00F1348E" w:rsidRDefault="001A2BEB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F19788" w14:textId="77777777" w:rsidR="001A2BEB" w:rsidRPr="00F1348E" w:rsidRDefault="001A2BEB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</w:t>
            </w:r>
          </w:p>
        </w:tc>
      </w:tr>
      <w:tr w:rsidR="0077157B" w:rsidRPr="00F1348E" w14:paraId="2200770F" w14:textId="77777777" w:rsidTr="00FE2426">
        <w:trPr>
          <w:trHeight w:val="345"/>
          <w:jc w:val="center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384F5" w14:textId="54318BC5" w:rsidR="001A2BEB" w:rsidRPr="00F1348E" w:rsidRDefault="001A2BEB" w:rsidP="00FE2426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Заполнение запроса (из БРЭО в </w:t>
            </w:r>
            <w:r w:rsidR="00940E57" w:rsidRPr="00F1348E">
              <w:rPr>
                <w:sz w:val="28"/>
                <w:szCs w:val="28"/>
              </w:rPr>
              <w:t>ВУ</w:t>
            </w:r>
            <w:r w:rsidRPr="00F1348E">
              <w:rPr>
                <w:sz w:val="28"/>
                <w:szCs w:val="28"/>
              </w:rPr>
              <w:t xml:space="preserve">) </w:t>
            </w:r>
          </w:p>
        </w:tc>
      </w:tr>
      <w:tr w:rsidR="0077157B" w:rsidRPr="00F1348E" w14:paraId="1B98DF26" w14:textId="77777777" w:rsidTr="00FE2426">
        <w:trPr>
          <w:trHeight w:val="345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6E43BF1" w14:textId="77777777" w:rsidR="00940E57" w:rsidRPr="00F1348E" w:rsidRDefault="00940E57" w:rsidP="00940E57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C3695" w14:textId="77777777" w:rsidR="00940E57" w:rsidRPr="00F1348E" w:rsidRDefault="00940E57" w:rsidP="00940E57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6EE83" w14:textId="4EAD0D52" w:rsidR="00940E57" w:rsidRPr="00F1348E" w:rsidRDefault="00940E57" w:rsidP="00940E57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Запрос наработки и заводского номера </w:t>
            </w:r>
            <w:proofErr w:type="spellStart"/>
            <w:r w:rsidRPr="00F1348E">
              <w:rPr>
                <w:sz w:val="28"/>
                <w:szCs w:val="28"/>
              </w:rPr>
              <w:t>БУиЗ</w:t>
            </w:r>
            <w:proofErr w:type="spellEnd"/>
            <w:r w:rsidRPr="00F1348E">
              <w:rPr>
                <w:sz w:val="28"/>
                <w:szCs w:val="28"/>
              </w:rPr>
              <w:t xml:space="preserve"> (1 – запрос, 0 – запроса нет);</w:t>
            </w:r>
          </w:p>
        </w:tc>
      </w:tr>
      <w:tr w:rsidR="0077157B" w:rsidRPr="00F1348E" w14:paraId="14C76578" w14:textId="77777777" w:rsidTr="00FE2426">
        <w:trPr>
          <w:trHeight w:val="345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2B57A30" w14:textId="77777777" w:rsidR="00940E57" w:rsidRPr="00F1348E" w:rsidRDefault="00940E57" w:rsidP="00940E57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D64EC" w14:textId="77777777" w:rsidR="00940E57" w:rsidRPr="00F1348E" w:rsidRDefault="00940E57" w:rsidP="00940E57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57146" w14:textId="5FE4EFE2" w:rsidR="00940E57" w:rsidRPr="00F1348E" w:rsidRDefault="00940E57" w:rsidP="00940E57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Запрос версии ПО </w:t>
            </w:r>
            <w:proofErr w:type="spellStart"/>
            <w:r w:rsidRPr="00F1348E">
              <w:rPr>
                <w:sz w:val="28"/>
                <w:szCs w:val="28"/>
              </w:rPr>
              <w:t>БУиЗ</w:t>
            </w:r>
            <w:proofErr w:type="spellEnd"/>
            <w:r w:rsidRPr="00F1348E">
              <w:rPr>
                <w:sz w:val="28"/>
                <w:szCs w:val="28"/>
              </w:rPr>
              <w:t xml:space="preserve"> (1 – запрос, 0 – нет запроса);</w:t>
            </w:r>
          </w:p>
        </w:tc>
      </w:tr>
      <w:tr w:rsidR="0077157B" w:rsidRPr="00F1348E" w14:paraId="5DA263EF" w14:textId="77777777" w:rsidTr="00FE2426">
        <w:trPr>
          <w:trHeight w:val="345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08C7AAB" w14:textId="77777777" w:rsidR="00940E57" w:rsidRPr="00F1348E" w:rsidRDefault="00940E57" w:rsidP="00940E57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AD64C" w14:textId="77777777" w:rsidR="00940E57" w:rsidRPr="00F1348E" w:rsidRDefault="00940E57" w:rsidP="00940E57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C1C32" w14:textId="6660C936" w:rsidR="00940E57" w:rsidRPr="00F1348E" w:rsidRDefault="00940E57" w:rsidP="00940E57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78D66895" w14:textId="77777777" w:rsidTr="00FE2426">
        <w:trPr>
          <w:trHeight w:val="345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9E0A363" w14:textId="77777777" w:rsidR="00940E57" w:rsidRPr="00F1348E" w:rsidRDefault="00940E57" w:rsidP="00940E57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8E574" w14:textId="77777777" w:rsidR="00940E57" w:rsidRPr="00F1348E" w:rsidRDefault="00940E57" w:rsidP="00940E57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780D5" w14:textId="5D77DA6E" w:rsidR="00940E57" w:rsidRPr="00F1348E" w:rsidRDefault="00940E57" w:rsidP="00940E57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2A3C29D4" w14:textId="77777777" w:rsidTr="00FE2426">
        <w:trPr>
          <w:trHeight w:val="345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4770A0C" w14:textId="77777777" w:rsidR="00940E57" w:rsidRPr="00F1348E" w:rsidRDefault="00940E57" w:rsidP="00940E57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95A2E" w14:textId="77777777" w:rsidR="00940E57" w:rsidRPr="00F1348E" w:rsidRDefault="00940E57" w:rsidP="00940E57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957F29" w14:textId="561B8285" w:rsidR="00940E57" w:rsidRPr="00F1348E" w:rsidRDefault="00940E57" w:rsidP="00940E57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4E595908" w14:textId="77777777" w:rsidTr="00FE2426">
        <w:trPr>
          <w:trHeight w:val="345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11D6D00" w14:textId="77777777" w:rsidR="00940E57" w:rsidRPr="00F1348E" w:rsidRDefault="00940E57" w:rsidP="00940E57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B81AD" w14:textId="77777777" w:rsidR="00940E57" w:rsidRPr="00F1348E" w:rsidRDefault="00940E57" w:rsidP="00940E57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A9A2C" w14:textId="3F3B27CE" w:rsidR="00940E57" w:rsidRPr="00F1348E" w:rsidRDefault="00940E57" w:rsidP="00940E57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7FDF8DD2" w14:textId="77777777" w:rsidTr="00FE2426">
        <w:trPr>
          <w:trHeight w:val="345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4B979F2" w14:textId="77777777" w:rsidR="00940E57" w:rsidRPr="00F1348E" w:rsidRDefault="00940E57" w:rsidP="00940E57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82449" w14:textId="77777777" w:rsidR="00940E57" w:rsidRPr="00F1348E" w:rsidRDefault="00940E57" w:rsidP="00940E57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4E987" w14:textId="77777777" w:rsidR="00940E57" w:rsidRPr="00F1348E" w:rsidRDefault="00940E57" w:rsidP="00940E57">
            <w:pPr>
              <w:keepNext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0A232505" w14:textId="77777777" w:rsidTr="00FE2426">
        <w:trPr>
          <w:trHeight w:val="345"/>
          <w:jc w:val="center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50B0D1" w14:textId="77777777" w:rsidR="00940E57" w:rsidRPr="00F1348E" w:rsidRDefault="00940E57" w:rsidP="00940E57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C21C3" w14:textId="77777777" w:rsidR="00940E57" w:rsidRPr="00F1348E" w:rsidRDefault="00940E57" w:rsidP="00940E57">
            <w:pPr>
              <w:keepNext/>
              <w:keepLines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7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7F587" w14:textId="77777777" w:rsidR="00940E57" w:rsidRPr="00F1348E" w:rsidRDefault="00940E57" w:rsidP="00940E57">
            <w:pPr>
              <w:keepNext/>
              <w:keepLines/>
              <w:spacing w:after="0" w:line="240" w:lineRule="auto"/>
              <w:rPr>
                <w:i/>
                <w:iCs/>
                <w:sz w:val="28"/>
                <w:szCs w:val="28"/>
              </w:rPr>
            </w:pPr>
            <w:r w:rsidRPr="00F1348E">
              <w:rPr>
                <w:i/>
                <w:iCs/>
                <w:sz w:val="28"/>
                <w:szCs w:val="28"/>
              </w:rPr>
              <w:t>Значение всегда равно «1»</w:t>
            </w:r>
          </w:p>
        </w:tc>
      </w:tr>
      <w:tr w:rsidR="0077157B" w:rsidRPr="00F1348E" w14:paraId="7B67CBA6" w14:textId="77777777" w:rsidTr="00FE2426">
        <w:trPr>
          <w:trHeight w:val="345"/>
          <w:jc w:val="center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0A66A" w14:textId="77777777" w:rsidR="00940E57" w:rsidRPr="00F1348E" w:rsidRDefault="00940E57" w:rsidP="00940E57">
            <w:pPr>
              <w:spacing w:after="0" w:line="240" w:lineRule="auto"/>
              <w:rPr>
                <w:i/>
                <w:iCs/>
                <w:szCs w:val="24"/>
              </w:rPr>
            </w:pPr>
            <w:r w:rsidRPr="00F1348E">
              <w:rPr>
                <w:i/>
                <w:iCs/>
                <w:szCs w:val="24"/>
              </w:rPr>
              <w:t>Примечания</w:t>
            </w:r>
          </w:p>
          <w:p w14:paraId="1833198C" w14:textId="0BDCD5F8" w:rsidR="00940E57" w:rsidRPr="00F1348E" w:rsidRDefault="00940E57" w:rsidP="005F694E">
            <w:pPr>
              <w:pStyle w:val="af3"/>
              <w:numPr>
                <w:ilvl w:val="0"/>
                <w:numId w:val="27"/>
              </w:numPr>
              <w:tabs>
                <w:tab w:val="left" w:pos="300"/>
              </w:tabs>
              <w:spacing w:after="0" w:line="240" w:lineRule="auto"/>
              <w:ind w:hanging="756"/>
              <w:rPr>
                <w:i/>
                <w:iCs/>
                <w:szCs w:val="24"/>
              </w:rPr>
            </w:pPr>
            <w:r w:rsidRPr="00F1348E">
              <w:rPr>
                <w:i/>
                <w:iCs/>
                <w:szCs w:val="24"/>
              </w:rPr>
              <w:t>Одно сообщение должно содержать только один запрос.</w:t>
            </w:r>
          </w:p>
        </w:tc>
      </w:tr>
      <w:tr w:rsidR="0077157B" w:rsidRPr="00F1348E" w14:paraId="11355357" w14:textId="77777777" w:rsidTr="00FE2426">
        <w:trPr>
          <w:trHeight w:val="345"/>
          <w:jc w:val="center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C9D8F" w14:textId="497EE263" w:rsidR="00940E57" w:rsidRPr="00F1348E" w:rsidRDefault="00940E57" w:rsidP="00940E5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Заполнение ответного сообщения (из ВУ в БРЭО) </w:t>
            </w:r>
          </w:p>
        </w:tc>
      </w:tr>
      <w:tr w:rsidR="0077157B" w:rsidRPr="00F1348E" w14:paraId="6FF92428" w14:textId="77777777" w:rsidTr="00FE2426">
        <w:trPr>
          <w:trHeight w:val="49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CAE2A8" w14:textId="77777777" w:rsidR="00940E57" w:rsidRPr="00F1348E" w:rsidRDefault="00940E57" w:rsidP="00940E5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662DC3" w14:textId="77777777" w:rsidR="00940E57" w:rsidRPr="00F1348E" w:rsidRDefault="00940E57" w:rsidP="00940E5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F64670" w14:textId="37B7E24D" w:rsidR="00940E57" w:rsidRPr="00F1348E" w:rsidRDefault="00940E57" w:rsidP="00940E57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Заводской номер/ Версия ПО</w:t>
            </w:r>
          </w:p>
        </w:tc>
      </w:tr>
      <w:tr w:rsidR="0077157B" w:rsidRPr="00F1348E" w14:paraId="054D88BE" w14:textId="77777777" w:rsidTr="00FE2426">
        <w:trPr>
          <w:trHeight w:val="49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3ECFAD5" w14:textId="77777777" w:rsidR="00940E57" w:rsidRPr="00F1348E" w:rsidRDefault="00940E57" w:rsidP="00940E5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4…7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55F9139" w14:textId="77777777" w:rsidR="00940E57" w:rsidRPr="00F1348E" w:rsidRDefault="00940E57" w:rsidP="00940E5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E531B5C" w14:textId="7FBCF615" w:rsidR="00940E57" w:rsidRPr="00F1348E" w:rsidRDefault="00940E57" w:rsidP="00940E57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Наработка ВУ</w:t>
            </w:r>
          </w:p>
        </w:tc>
      </w:tr>
    </w:tbl>
    <w:p w14:paraId="5F158AC5" w14:textId="0081C500" w:rsidR="00E75911" w:rsidRPr="00F1348E" w:rsidRDefault="00E75911" w:rsidP="00E75911">
      <w:pPr>
        <w:keepNext/>
        <w:pageBreakBefore/>
        <w:spacing w:before="240" w:line="360" w:lineRule="auto"/>
        <w:jc w:val="center"/>
        <w:rPr>
          <w:b/>
          <w:bCs/>
          <w:iCs/>
          <w:sz w:val="28"/>
          <w:szCs w:val="24"/>
        </w:rPr>
      </w:pPr>
      <w:r w:rsidRPr="00F1348E">
        <w:rPr>
          <w:b/>
          <w:bCs/>
          <w:iCs/>
          <w:sz w:val="28"/>
          <w:szCs w:val="24"/>
        </w:rPr>
        <w:lastRenderedPageBreak/>
        <w:t>Приложение Е</w:t>
      </w:r>
    </w:p>
    <w:p w14:paraId="5879A1A0" w14:textId="77777777" w:rsidR="00E75911" w:rsidRPr="00F1348E" w:rsidRDefault="00E75911" w:rsidP="00E75911">
      <w:pPr>
        <w:keepNext/>
        <w:spacing w:after="0" w:line="360" w:lineRule="auto"/>
        <w:jc w:val="center"/>
        <w:rPr>
          <w:iCs/>
          <w:sz w:val="28"/>
          <w:szCs w:val="24"/>
        </w:rPr>
      </w:pPr>
      <w:r w:rsidRPr="00F1348E">
        <w:rPr>
          <w:iCs/>
          <w:sz w:val="28"/>
          <w:szCs w:val="24"/>
        </w:rPr>
        <w:t>(обязательное)</w:t>
      </w:r>
    </w:p>
    <w:p w14:paraId="4D3A4CD8" w14:textId="0850B611" w:rsidR="00E75911" w:rsidRPr="00F1348E" w:rsidRDefault="00E75911" w:rsidP="00E75911">
      <w:pPr>
        <w:keepNext/>
        <w:spacing w:after="0" w:line="360" w:lineRule="auto"/>
        <w:jc w:val="center"/>
        <w:rPr>
          <w:b/>
          <w:bCs/>
          <w:iCs/>
          <w:sz w:val="28"/>
          <w:szCs w:val="24"/>
        </w:rPr>
      </w:pPr>
      <w:r w:rsidRPr="00F1348E">
        <w:rPr>
          <w:b/>
          <w:bCs/>
          <w:iCs/>
          <w:sz w:val="28"/>
          <w:szCs w:val="24"/>
        </w:rPr>
        <w:t>Протокол информационного обмена с БКЗ-115</w:t>
      </w:r>
    </w:p>
    <w:p w14:paraId="510CC5C8" w14:textId="2B5EB820" w:rsidR="00E75911" w:rsidRPr="00F1348E" w:rsidRDefault="00E75911" w:rsidP="005F694E">
      <w:pPr>
        <w:pStyle w:val="af3"/>
        <w:keepNext/>
        <w:numPr>
          <w:ilvl w:val="0"/>
          <w:numId w:val="26"/>
        </w:numPr>
        <w:tabs>
          <w:tab w:val="left" w:pos="1134"/>
        </w:tabs>
        <w:spacing w:before="240" w:after="0" w:line="360" w:lineRule="auto"/>
        <w:ind w:firstLine="135"/>
        <w:rPr>
          <w:sz w:val="28"/>
          <w:szCs w:val="24"/>
        </w:rPr>
      </w:pPr>
      <w:r w:rsidRPr="00F1348E">
        <w:rPr>
          <w:sz w:val="28"/>
          <w:szCs w:val="24"/>
        </w:rPr>
        <w:t>Краткие сведения</w:t>
      </w:r>
    </w:p>
    <w:p w14:paraId="4EC18354" w14:textId="6B35ED13" w:rsidR="00E75911" w:rsidRPr="00F1348E" w:rsidRDefault="00E75911" w:rsidP="005F694E">
      <w:pPr>
        <w:pStyle w:val="af3"/>
        <w:keepNext/>
        <w:numPr>
          <w:ilvl w:val="1"/>
          <w:numId w:val="26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>Блоки БКЗ-115 предназначены для коммутации линий питания и управления бортовыми приёмниками электроэнергии с качеством по ГОСТ Р 54073</w:t>
      </w:r>
      <w:r w:rsidRPr="00F1348E">
        <w:rPr>
          <w:sz w:val="28"/>
          <w:szCs w:val="24"/>
        </w:rPr>
        <w:noBreakHyphen/>
        <w:t xml:space="preserve">2017, а также для защиты коммутируемых цепей от токовых перегрузок и короткого замыкания (далее – КЗ). </w:t>
      </w:r>
    </w:p>
    <w:p w14:paraId="2C22FE25" w14:textId="695AD869" w:rsidR="00E75911" w:rsidRPr="00F1348E" w:rsidRDefault="00E75911" w:rsidP="005F694E">
      <w:pPr>
        <w:pStyle w:val="af3"/>
        <w:keepNext/>
        <w:numPr>
          <w:ilvl w:val="1"/>
          <w:numId w:val="26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БКЗ-115 обеспечивает работу каналов переменного напряжения 115 В </w:t>
      </w:r>
      <w:proofErr w:type="spellStart"/>
      <w:r w:rsidRPr="00F1348E">
        <w:rPr>
          <w:sz w:val="28"/>
          <w:szCs w:val="24"/>
        </w:rPr>
        <w:t>в</w:t>
      </w:r>
      <w:proofErr w:type="spellEnd"/>
      <w:r w:rsidRPr="00F1348E">
        <w:rPr>
          <w:sz w:val="28"/>
          <w:szCs w:val="24"/>
        </w:rPr>
        <w:t xml:space="preserve"> однофазном и трехфазном режимах.</w:t>
      </w:r>
    </w:p>
    <w:p w14:paraId="3D0465AC" w14:textId="77777777" w:rsidR="008A1E44" w:rsidRPr="00F1348E" w:rsidRDefault="00E75911" w:rsidP="005F694E">
      <w:pPr>
        <w:pStyle w:val="af3"/>
        <w:keepNext/>
        <w:numPr>
          <w:ilvl w:val="1"/>
          <w:numId w:val="26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>Каждому блоку БКЗ-115 присваивается номер, который считывается с ответной части разъёма «Х5» блока БКЗ-115.</w:t>
      </w:r>
    </w:p>
    <w:p w14:paraId="4458C9A9" w14:textId="08AF3171" w:rsidR="008A1E44" w:rsidRPr="00F1348E" w:rsidRDefault="008A1E44" w:rsidP="008A1E44">
      <w:pPr>
        <w:spacing w:before="240" w:line="360" w:lineRule="auto"/>
        <w:ind w:firstLine="567"/>
        <w:rPr>
          <w:i/>
          <w:szCs w:val="24"/>
        </w:rPr>
      </w:pPr>
      <w:r w:rsidRPr="00F1348E">
        <w:rPr>
          <w:i/>
          <w:szCs w:val="24"/>
        </w:rPr>
        <w:t>Примечание – Требования к установке номера блока приведены на чертеже ИКЛВ.422330.002 Э5.</w:t>
      </w:r>
    </w:p>
    <w:p w14:paraId="3150A71B" w14:textId="756B7DC7" w:rsidR="008A1E44" w:rsidRPr="00F1348E" w:rsidRDefault="008A1E44" w:rsidP="005F694E">
      <w:pPr>
        <w:pStyle w:val="af3"/>
        <w:keepNext/>
        <w:numPr>
          <w:ilvl w:val="1"/>
          <w:numId w:val="26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Для передачи сообщений по шине локальной сети контроллеров блокам БКЗ-115 в соответствии с заданным номером присваивается адрес по правилам, определенным в таблице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_Ref138676942 \h 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 w:rsidRPr="00351519">
        <w:rPr>
          <w:vanish/>
          <w:sz w:val="28"/>
          <w:szCs w:val="24"/>
        </w:rPr>
        <w:t xml:space="preserve">Таблица </w:t>
      </w:r>
      <w:r w:rsidR="00351519" w:rsidRPr="00351519">
        <w:rPr>
          <w:sz w:val="28"/>
          <w:szCs w:val="24"/>
        </w:rPr>
        <w:t>7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>.</w:t>
      </w:r>
    </w:p>
    <w:p w14:paraId="0A6B5C52" w14:textId="09842706" w:rsidR="00E75911" w:rsidRPr="00F1348E" w:rsidRDefault="00E75911" w:rsidP="005F694E">
      <w:pPr>
        <w:pStyle w:val="af3"/>
        <w:keepNext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>Краткие сведения</w:t>
      </w:r>
    </w:p>
    <w:p w14:paraId="682B3A73" w14:textId="2A05F355" w:rsidR="008A1E44" w:rsidRPr="00F1348E" w:rsidRDefault="008A1E44" w:rsidP="005F694E">
      <w:pPr>
        <w:pStyle w:val="af3"/>
        <w:numPr>
          <w:ilvl w:val="1"/>
          <w:numId w:val="26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>В блоке БКЗ-115 предусмотрено 2 канала подключения к шине локальной сети контроллеров.</w:t>
      </w:r>
    </w:p>
    <w:p w14:paraId="4154D6D3" w14:textId="109C61AA" w:rsidR="008A1E44" w:rsidRPr="00F1348E" w:rsidRDefault="008A1E44" w:rsidP="005F694E">
      <w:pPr>
        <w:pStyle w:val="af3"/>
        <w:numPr>
          <w:ilvl w:val="1"/>
          <w:numId w:val="26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Параметры шины локальной сети контроллеров в соответствии с разделами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_Ref138677375 \r \h </w:instrText>
      </w:r>
      <w:r w:rsidR="00D37757" w:rsidRPr="00F1348E">
        <w:rPr>
          <w:sz w:val="28"/>
          <w:szCs w:val="24"/>
        </w:rPr>
        <w:instrText xml:space="preserve">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5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_Ref138677379 \r \h </w:instrText>
      </w:r>
      <w:r w:rsidR="00D37757" w:rsidRPr="00F1348E">
        <w:rPr>
          <w:sz w:val="28"/>
          <w:szCs w:val="24"/>
        </w:rPr>
        <w:instrText xml:space="preserve">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6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спецификации.</w:t>
      </w:r>
    </w:p>
    <w:p w14:paraId="67986AB0" w14:textId="68CAB621" w:rsidR="008A1E44" w:rsidRPr="00F1348E" w:rsidRDefault="008A1E44" w:rsidP="005F694E">
      <w:pPr>
        <w:pStyle w:val="af3"/>
        <w:numPr>
          <w:ilvl w:val="1"/>
          <w:numId w:val="26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Структура идентификатора и параметры сообщения </w:t>
      </w:r>
      <w:r w:rsidR="001464C6" w:rsidRPr="00F1348E">
        <w:rPr>
          <w:sz w:val="28"/>
          <w:szCs w:val="24"/>
        </w:rPr>
        <w:t xml:space="preserve">формируются в </w:t>
      </w:r>
      <w:r w:rsidRPr="00F1348E">
        <w:rPr>
          <w:sz w:val="28"/>
          <w:szCs w:val="24"/>
        </w:rPr>
        <w:t xml:space="preserve">соответствии с разделами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_Ref138677375 \r \h </w:instrText>
      </w:r>
      <w:r w:rsidR="00D37757" w:rsidRPr="00F1348E">
        <w:rPr>
          <w:sz w:val="28"/>
          <w:szCs w:val="24"/>
        </w:rPr>
        <w:instrText xml:space="preserve">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5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_Ref138677379 \r \h </w:instrText>
      </w:r>
      <w:r w:rsidR="00D37757" w:rsidRPr="00F1348E">
        <w:rPr>
          <w:sz w:val="28"/>
          <w:szCs w:val="24"/>
        </w:rPr>
        <w:instrText xml:space="preserve">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6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спецификации.</w:t>
      </w:r>
    </w:p>
    <w:p w14:paraId="7799EFFB" w14:textId="77777777" w:rsidR="008A1E44" w:rsidRPr="00F1348E" w:rsidRDefault="008A1E44" w:rsidP="001464C6">
      <w:pPr>
        <w:pStyle w:val="af3"/>
        <w:tabs>
          <w:tab w:val="left" w:pos="1418"/>
        </w:tabs>
        <w:spacing w:after="0" w:line="360" w:lineRule="auto"/>
        <w:ind w:left="567"/>
        <w:rPr>
          <w:sz w:val="28"/>
          <w:szCs w:val="24"/>
        </w:rPr>
      </w:pPr>
    </w:p>
    <w:p w14:paraId="66D20BA7" w14:textId="500E386E" w:rsidR="00E75911" w:rsidRPr="00F1348E" w:rsidRDefault="00E75911" w:rsidP="008A1E44">
      <w:pPr>
        <w:keepNext/>
        <w:spacing w:after="0" w:line="360" w:lineRule="auto"/>
        <w:rPr>
          <w:sz w:val="28"/>
          <w:szCs w:val="24"/>
        </w:rPr>
      </w:pPr>
      <w:r w:rsidRPr="00F1348E">
        <w:rPr>
          <w:sz w:val="28"/>
          <w:szCs w:val="24"/>
        </w:rPr>
        <w:t xml:space="preserve">Таблица </w:t>
      </w:r>
      <w:r w:rsidR="008A1E44" w:rsidRPr="00F1348E">
        <w:rPr>
          <w:sz w:val="28"/>
          <w:szCs w:val="24"/>
        </w:rPr>
        <w:t>Е</w:t>
      </w:r>
      <w:r w:rsidRPr="00F1348E">
        <w:rPr>
          <w:sz w:val="28"/>
          <w:szCs w:val="24"/>
        </w:rPr>
        <w:t>1</w:t>
      </w:r>
      <w:r w:rsidR="008A1E44" w:rsidRPr="00F1348E">
        <w:rPr>
          <w:sz w:val="28"/>
          <w:szCs w:val="24"/>
        </w:rPr>
        <w:t xml:space="preserve"> –</w:t>
      </w:r>
      <w:r w:rsidRPr="00F1348E">
        <w:rPr>
          <w:sz w:val="28"/>
          <w:szCs w:val="24"/>
        </w:rPr>
        <w:t xml:space="preserve"> Структура бит идентификатора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8"/>
        <w:gridCol w:w="1371"/>
        <w:gridCol w:w="3394"/>
        <w:gridCol w:w="3182"/>
      </w:tblGrid>
      <w:tr w:rsidR="0077157B" w:rsidRPr="00F1348E" w14:paraId="5028DCFF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5E08F" w14:textId="77777777" w:rsidR="00E75911" w:rsidRPr="00F1348E" w:rsidRDefault="00E75911" w:rsidP="008A1E44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8E17" w14:textId="77777777" w:rsidR="00E75911" w:rsidRPr="00F1348E" w:rsidRDefault="00E75911" w:rsidP="008A1E44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Параметр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CE69" w14:textId="77777777" w:rsidR="00E75911" w:rsidRPr="00F1348E" w:rsidRDefault="00E75911" w:rsidP="008A1E44">
            <w:pPr>
              <w:keepNext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</w:rPr>
              <w:t>Значение</w:t>
            </w:r>
            <w:r w:rsidRPr="00F1348E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1348E">
              <w:rPr>
                <w:sz w:val="28"/>
                <w:szCs w:val="28"/>
              </w:rPr>
              <w:t>двоичн</w:t>
            </w:r>
            <w:proofErr w:type="spellEnd"/>
            <w:r w:rsidRPr="00F1348E">
              <w:rPr>
                <w:sz w:val="28"/>
                <w:szCs w:val="28"/>
              </w:rPr>
              <w:t>.</w:t>
            </w:r>
            <w:r w:rsidRPr="00F1348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8BFB" w14:textId="77777777" w:rsidR="00E75911" w:rsidRPr="00F1348E" w:rsidRDefault="00E75911" w:rsidP="008A1E44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Примечание</w:t>
            </w:r>
          </w:p>
        </w:tc>
      </w:tr>
      <w:tr w:rsidR="0077157B" w:rsidRPr="00F1348E" w14:paraId="709CD5CE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3010C" w14:textId="30F1176D" w:rsidR="00E75911" w:rsidRPr="00F1348E" w:rsidRDefault="00E75911" w:rsidP="008A1E44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28</w:t>
            </w:r>
            <w:r w:rsidR="008A1E44" w:rsidRPr="00F1348E">
              <w:rPr>
                <w:szCs w:val="20"/>
              </w:rPr>
              <w:t xml:space="preserve"> </w:t>
            </w:r>
            <w:r w:rsidRPr="00F1348E">
              <w:rPr>
                <w:szCs w:val="20"/>
              </w:rPr>
              <w:t>–</w:t>
            </w:r>
            <w:r w:rsidR="008A1E44" w:rsidRPr="00F1348E">
              <w:rPr>
                <w:szCs w:val="20"/>
              </w:rPr>
              <w:t xml:space="preserve"> </w:t>
            </w:r>
            <w:r w:rsidRPr="00F1348E">
              <w:rPr>
                <w:szCs w:val="20"/>
              </w:rPr>
              <w:t>26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BFE1A" w14:textId="77777777" w:rsidR="00E75911" w:rsidRPr="00F1348E" w:rsidRDefault="00E75911" w:rsidP="008A1E44">
            <w:pPr>
              <w:keepNext/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LCC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015FF" w14:textId="77777777" w:rsidR="00E75911" w:rsidRPr="00F1348E" w:rsidRDefault="00E75911" w:rsidP="008A1E44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010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8965A" w14:textId="4867375A" w:rsidR="00E75911" w:rsidRPr="00F1348E" w:rsidRDefault="00E75911" w:rsidP="008A1E44">
            <w:pPr>
              <w:keepNext/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</w:rPr>
              <w:t>Канал штатной работы</w:t>
            </w:r>
            <w:r w:rsidRPr="00F1348E">
              <w:rPr>
                <w:szCs w:val="20"/>
                <w:lang w:val="en-US"/>
              </w:rPr>
              <w:t xml:space="preserve"> </w:t>
            </w:r>
            <w:bookmarkStart w:id="138" w:name="_GoBack"/>
            <w:bookmarkEnd w:id="138"/>
            <w:r w:rsidR="001464C6" w:rsidRPr="00F1348E">
              <w:rPr>
                <w:szCs w:val="20"/>
                <w:lang w:val="en-US"/>
              </w:rPr>
              <w:t>(</w:t>
            </w:r>
            <w:r w:rsidRPr="00F1348E">
              <w:rPr>
                <w:szCs w:val="20"/>
                <w:lang w:val="en-US"/>
              </w:rPr>
              <w:t>NOC)</w:t>
            </w:r>
          </w:p>
        </w:tc>
      </w:tr>
      <w:tr w:rsidR="003D62E8" w:rsidRPr="00F1348E" w14:paraId="5AD61573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33B3E" w14:textId="39A7B5A5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25 – 19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499A9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Source FID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79D98" w14:textId="113F4696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ins w:id="139" w:author="Кечин Александр Викторович" w:date="2023-07-20T10:34:00Z">
              <w:r w:rsidRPr="00F1348E">
                <w:rPr>
                  <w:szCs w:val="20"/>
                </w:rPr>
                <w:t>&lt;Логический канал обмена&gt;</w:t>
              </w:r>
            </w:ins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5A8B6" w14:textId="3D701E0A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ins w:id="140" w:author="Кечин Александр Викторович" w:date="2023-07-20T10:34:00Z">
              <w:r w:rsidRPr="00F1348E">
                <w:rPr>
                  <w:szCs w:val="20"/>
                </w:rPr>
                <w:t>Смотри таблицу</w:t>
              </w:r>
            </w:ins>
            <w:ins w:id="141" w:author="Кечин Александр Викторович" w:date="2023-07-25T15:15:00Z">
              <w:r w:rsidR="00202DF6" w:rsidRPr="00F1348E">
                <w:rPr>
                  <w:szCs w:val="20"/>
                </w:rPr>
                <w:t xml:space="preserve"> </w:t>
              </w:r>
              <w:r w:rsidR="00202DF6" w:rsidRPr="00F1348E">
                <w:rPr>
                  <w:szCs w:val="20"/>
                </w:rPr>
                <w:fldChar w:fldCharType="begin"/>
              </w:r>
              <w:r w:rsidR="00202DF6" w:rsidRPr="00F1348E">
                <w:rPr>
                  <w:szCs w:val="20"/>
                </w:rPr>
                <w:instrText xml:space="preserve"> REF _Ref141187112 \h </w:instrText>
              </w:r>
              <w:r w:rsidR="00202DF6" w:rsidRPr="00F1348E">
                <w:rPr>
                  <w:szCs w:val="20"/>
                </w:rPr>
              </w:r>
              <w:r w:rsidR="00202DF6" w:rsidRPr="00F1348E">
                <w:rPr>
                  <w:szCs w:val="20"/>
                </w:rPr>
                <w:instrText xml:space="preserve"> \* MERGEFORMAT </w:instrText>
              </w:r>
              <w:r w:rsidR="00202DF6" w:rsidRPr="00F1348E">
                <w:rPr>
                  <w:szCs w:val="20"/>
                </w:rPr>
                <w:fldChar w:fldCharType="separate"/>
              </w:r>
            </w:ins>
            <w:r w:rsidR="00351519" w:rsidRPr="00351519">
              <w:rPr>
                <w:vanish/>
                <w:szCs w:val="20"/>
              </w:rPr>
              <w:t xml:space="preserve">Таблица </w:t>
            </w:r>
            <w:r w:rsidR="00351519" w:rsidRPr="00351519">
              <w:rPr>
                <w:szCs w:val="20"/>
              </w:rPr>
              <w:t>2</w:t>
            </w:r>
            <w:ins w:id="142" w:author="Кечин Александр Викторович" w:date="2023-07-25T15:15:00Z">
              <w:r w:rsidR="00202DF6" w:rsidRPr="00F1348E">
                <w:rPr>
                  <w:szCs w:val="20"/>
                </w:rPr>
                <w:fldChar w:fldCharType="end"/>
              </w:r>
            </w:ins>
          </w:p>
        </w:tc>
      </w:tr>
      <w:tr w:rsidR="003D62E8" w:rsidRPr="00F1348E" w14:paraId="3DD530CD" w14:textId="77777777" w:rsidTr="003D62E8"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01B39E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18</w:t>
            </w:r>
          </w:p>
        </w:tc>
        <w:tc>
          <w:tcPr>
            <w:tcW w:w="13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54A23E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RSD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1094E" w14:textId="74B21B5C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ins w:id="143" w:author="Кечин Александр Викторович" w:date="2023-07-20T10:35:00Z">
              <w:r w:rsidRPr="00F1348E">
                <w:rPr>
                  <w:szCs w:val="24"/>
                  <w:lang w:val="en-US"/>
                </w:rPr>
                <w:t>1</w:t>
              </w:r>
            </w:ins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EB4A6" w14:textId="4D7C2BCE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ins w:id="144" w:author="Кечин Александр Викторович" w:date="2023-07-20T10:35:00Z">
              <w:r w:rsidRPr="00F1348E">
                <w:rPr>
                  <w:i/>
                  <w:szCs w:val="24"/>
                </w:rPr>
                <w:t>«Запрос на обслуживание»</w:t>
              </w:r>
            </w:ins>
          </w:p>
        </w:tc>
      </w:tr>
      <w:tr w:rsidR="003D62E8" w:rsidRPr="00F1348E" w14:paraId="76E0FD64" w14:textId="77777777" w:rsidTr="003D62E8">
        <w:trPr>
          <w:ins w:id="145" w:author="Кечин Александр Викторович" w:date="2023-07-20T10:34:00Z"/>
        </w:trPr>
        <w:tc>
          <w:tcPr>
            <w:tcW w:w="1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C6DFC" w14:textId="77777777" w:rsidR="003D62E8" w:rsidRPr="00F1348E" w:rsidRDefault="003D62E8" w:rsidP="003D62E8">
            <w:pPr>
              <w:spacing w:after="0" w:line="240" w:lineRule="auto"/>
              <w:jc w:val="center"/>
              <w:rPr>
                <w:ins w:id="146" w:author="Кечин Александр Викторович" w:date="2023-07-20T10:34:00Z"/>
                <w:szCs w:val="20"/>
              </w:rPr>
            </w:pPr>
          </w:p>
        </w:tc>
        <w:tc>
          <w:tcPr>
            <w:tcW w:w="13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42261" w14:textId="77777777" w:rsidR="003D62E8" w:rsidRPr="00F1348E" w:rsidRDefault="003D62E8" w:rsidP="003D62E8">
            <w:pPr>
              <w:spacing w:after="0" w:line="240" w:lineRule="auto"/>
              <w:jc w:val="center"/>
              <w:rPr>
                <w:ins w:id="147" w:author="Кечин Александр Викторович" w:date="2023-07-20T10:34:00Z"/>
                <w:szCs w:val="20"/>
                <w:lang w:val="en-US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C82B" w14:textId="2A42C69F" w:rsidR="003D62E8" w:rsidRPr="00F1348E" w:rsidRDefault="003D62E8" w:rsidP="003D62E8">
            <w:pPr>
              <w:spacing w:after="0" w:line="240" w:lineRule="auto"/>
              <w:jc w:val="center"/>
              <w:rPr>
                <w:ins w:id="148" w:author="Кечин Александр Викторович" w:date="2023-07-20T10:34:00Z"/>
                <w:szCs w:val="20"/>
              </w:rPr>
            </w:pPr>
            <w:ins w:id="149" w:author="Кечин Александр Викторович" w:date="2023-07-20T10:35:00Z">
              <w:r w:rsidRPr="00F1348E">
                <w:rPr>
                  <w:szCs w:val="24"/>
                  <w:lang w:val="en-US"/>
                </w:rPr>
                <w:t>0</w:t>
              </w:r>
              <w:r w:rsidRPr="00F1348E">
                <w:rPr>
                  <w:szCs w:val="24"/>
                  <w:vertAlign w:val="superscript"/>
                </w:rPr>
                <w:t xml:space="preserve"> (1)</w:t>
              </w:r>
            </w:ins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6E6CC" w14:textId="5ECA8186" w:rsidR="003D62E8" w:rsidRPr="00F1348E" w:rsidRDefault="003D62E8" w:rsidP="003D62E8">
            <w:pPr>
              <w:spacing w:after="0" w:line="240" w:lineRule="auto"/>
              <w:jc w:val="center"/>
              <w:rPr>
                <w:ins w:id="150" w:author="Кечин Александр Викторович" w:date="2023-07-20T10:34:00Z"/>
                <w:szCs w:val="20"/>
              </w:rPr>
            </w:pPr>
            <w:ins w:id="151" w:author="Кечин Александр Викторович" w:date="2023-07-20T10:35:00Z">
              <w:r w:rsidRPr="00F1348E">
                <w:rPr>
                  <w:i/>
                  <w:szCs w:val="24"/>
                </w:rPr>
                <w:t>«Ответ на обслуживание узла»</w:t>
              </w:r>
            </w:ins>
          </w:p>
        </w:tc>
      </w:tr>
      <w:tr w:rsidR="003D62E8" w:rsidRPr="00F1348E" w14:paraId="6B691CF6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E02E9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17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287B3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LCL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CBCD0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48CA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Константа</w:t>
            </w:r>
          </w:p>
        </w:tc>
      </w:tr>
      <w:tr w:rsidR="003D62E8" w:rsidRPr="00F1348E" w14:paraId="052BF9F3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8F052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84372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PVT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03518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0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1BAE7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Константа</w:t>
            </w:r>
          </w:p>
        </w:tc>
      </w:tr>
      <w:tr w:rsidR="003D62E8" w:rsidRPr="00F1348E" w14:paraId="3950C8A5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0A471" w14:textId="48FCFA25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15 – 12</w:t>
            </w:r>
          </w:p>
        </w:tc>
        <w:tc>
          <w:tcPr>
            <w:tcW w:w="1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12944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DOC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8E19C" w14:textId="1472A9F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  <w:lang w:val="en-US"/>
              </w:rPr>
              <w:t>&lt;</w:t>
            </w:r>
            <w:r w:rsidRPr="00F1348E">
              <w:rPr>
                <w:szCs w:val="20"/>
              </w:rPr>
              <w:t>Код подсистемы</w:t>
            </w:r>
            <w:r w:rsidRPr="00F1348E">
              <w:rPr>
                <w:szCs w:val="20"/>
                <w:lang w:val="en-US"/>
              </w:rPr>
              <w:t>&gt;</w:t>
            </w:r>
            <w:r w:rsidRPr="00F1348E">
              <w:rPr>
                <w:szCs w:val="20"/>
              </w:rPr>
              <w:t xml:space="preserve"> = 0101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3E839" w14:textId="5EEF78CD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 xml:space="preserve">В соответствии с таблицей </w:t>
            </w:r>
            <w:r w:rsidRPr="00F1348E">
              <w:rPr>
                <w:szCs w:val="20"/>
              </w:rPr>
              <w:fldChar w:fldCharType="begin"/>
            </w:r>
            <w:r w:rsidRPr="00F1348E">
              <w:rPr>
                <w:szCs w:val="20"/>
              </w:rPr>
              <w:instrText xml:space="preserve"> REF _Ref136870901 \h  \* MERGEFORMAT </w:instrText>
            </w:r>
            <w:r w:rsidRPr="00F1348E">
              <w:rPr>
                <w:szCs w:val="20"/>
              </w:rPr>
            </w:r>
            <w:r w:rsidRPr="00F1348E">
              <w:rPr>
                <w:szCs w:val="20"/>
              </w:rPr>
              <w:fldChar w:fldCharType="separate"/>
            </w:r>
            <w:r w:rsidR="00351519" w:rsidRPr="00351519">
              <w:rPr>
                <w:vanish/>
                <w:szCs w:val="20"/>
              </w:rPr>
              <w:t xml:space="preserve">Таблица </w:t>
            </w:r>
            <w:r w:rsidR="00351519" w:rsidRPr="00351519">
              <w:rPr>
                <w:szCs w:val="20"/>
              </w:rPr>
              <w:t>4</w:t>
            </w:r>
            <w:r w:rsidRPr="00F1348E">
              <w:rPr>
                <w:szCs w:val="20"/>
              </w:rPr>
              <w:fldChar w:fldCharType="end"/>
            </w:r>
          </w:p>
        </w:tc>
      </w:tr>
      <w:tr w:rsidR="003D62E8" w:rsidRPr="00F1348E" w14:paraId="0CB68488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E3808" w14:textId="452774A1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11 – 7</w:t>
            </w:r>
          </w:p>
        </w:tc>
        <w:tc>
          <w:tcPr>
            <w:tcW w:w="1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87FCB" w14:textId="77777777" w:rsidR="003D62E8" w:rsidRPr="00F1348E" w:rsidRDefault="003D62E8" w:rsidP="003D62E8">
            <w:pPr>
              <w:spacing w:after="0"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B7660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&lt;Номер блока&gt;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8FC5F" w14:textId="6FBF9539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 xml:space="preserve">В соответствии с таблицей </w:t>
            </w:r>
            <w:r w:rsidRPr="00F1348E">
              <w:rPr>
                <w:szCs w:val="20"/>
              </w:rPr>
              <w:fldChar w:fldCharType="begin"/>
            </w:r>
            <w:r w:rsidRPr="00F1348E">
              <w:rPr>
                <w:szCs w:val="20"/>
              </w:rPr>
              <w:instrText xml:space="preserve"> REF _Ref138676942 \h  \* MERGEFORMAT </w:instrText>
            </w:r>
            <w:r w:rsidRPr="00F1348E">
              <w:rPr>
                <w:szCs w:val="20"/>
              </w:rPr>
            </w:r>
            <w:r w:rsidRPr="00F1348E">
              <w:rPr>
                <w:szCs w:val="20"/>
              </w:rPr>
              <w:fldChar w:fldCharType="separate"/>
            </w:r>
            <w:r w:rsidR="00351519" w:rsidRPr="00351519">
              <w:rPr>
                <w:vanish/>
                <w:szCs w:val="20"/>
              </w:rPr>
              <w:t xml:space="preserve">Таблица </w:t>
            </w:r>
            <w:r w:rsidR="00351519" w:rsidRPr="00351519">
              <w:rPr>
                <w:szCs w:val="20"/>
              </w:rPr>
              <w:t>7</w:t>
            </w:r>
            <w:r w:rsidRPr="00F1348E">
              <w:rPr>
                <w:szCs w:val="20"/>
              </w:rPr>
              <w:fldChar w:fldCharType="end"/>
            </w:r>
          </w:p>
        </w:tc>
      </w:tr>
      <w:tr w:rsidR="003D62E8" w:rsidRPr="00F1348E" w14:paraId="65DA558F" w14:textId="77777777" w:rsidTr="003D62E8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71BD7" w14:textId="6E30E373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6 – 2</w:t>
            </w:r>
          </w:p>
        </w:tc>
        <w:tc>
          <w:tcPr>
            <w:tcW w:w="1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3D70F" w14:textId="77777777" w:rsidR="003D62E8" w:rsidRPr="00F1348E" w:rsidRDefault="003D62E8" w:rsidP="003D62E8">
            <w:pPr>
              <w:spacing w:after="0"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E06A9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&lt;Код данных&gt;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3B51" w14:textId="77047025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Смотри таблицу Е2</w:t>
            </w:r>
          </w:p>
        </w:tc>
      </w:tr>
      <w:tr w:rsidR="003D62E8" w:rsidRPr="00F1348E" w14:paraId="3942EF4F" w14:textId="77777777" w:rsidTr="003D62E8">
        <w:trPr>
          <w:trHeight w:val="595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14591" w14:textId="6B537411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 – 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66D65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  <w:lang w:val="en-US"/>
              </w:rPr>
              <w:t>RCI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F8B7D" w14:textId="77777777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&lt;Шина данных&gt;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72568" w14:textId="3821A07B" w:rsidR="003D62E8" w:rsidRPr="00F1348E" w:rsidRDefault="003D62E8" w:rsidP="003D62E8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 xml:space="preserve">В соответствии с таблицей </w:t>
            </w:r>
            <w:r w:rsidRPr="00F1348E">
              <w:rPr>
                <w:szCs w:val="20"/>
              </w:rPr>
              <w:fldChar w:fldCharType="begin"/>
            </w:r>
            <w:r w:rsidRPr="00F1348E">
              <w:rPr>
                <w:szCs w:val="20"/>
              </w:rPr>
              <w:instrText xml:space="preserve"> REF _Ref138752870 \h  \* MERGEFORMAT </w:instrText>
            </w:r>
            <w:r w:rsidRPr="00F1348E">
              <w:rPr>
                <w:szCs w:val="20"/>
              </w:rPr>
            </w:r>
            <w:r w:rsidRPr="00F1348E">
              <w:rPr>
                <w:szCs w:val="20"/>
              </w:rPr>
              <w:fldChar w:fldCharType="separate"/>
            </w:r>
            <w:r w:rsidR="00351519" w:rsidRPr="00351519">
              <w:rPr>
                <w:vanish/>
                <w:szCs w:val="20"/>
              </w:rPr>
              <w:t xml:space="preserve">Таблица </w:t>
            </w:r>
            <w:r w:rsidR="00351519" w:rsidRPr="00351519">
              <w:rPr>
                <w:szCs w:val="20"/>
              </w:rPr>
              <w:t>3</w:t>
            </w:r>
            <w:r w:rsidRPr="00F1348E">
              <w:rPr>
                <w:szCs w:val="20"/>
              </w:rPr>
              <w:fldChar w:fldCharType="end"/>
            </w:r>
          </w:p>
        </w:tc>
      </w:tr>
      <w:tr w:rsidR="003D62E8" w:rsidRPr="00F1348E" w14:paraId="07D04642" w14:textId="77777777" w:rsidTr="003D62E8">
        <w:trPr>
          <w:trHeight w:val="595"/>
          <w:ins w:id="152" w:author="Кечин Александр Викторович" w:date="2023-07-20T10:34:00Z"/>
        </w:trPr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4ACA7" w14:textId="61924171" w:rsidR="003D62E8" w:rsidRPr="00F1348E" w:rsidRDefault="003D62E8" w:rsidP="00685D57">
            <w:pPr>
              <w:spacing w:after="0" w:line="240" w:lineRule="auto"/>
              <w:rPr>
                <w:ins w:id="153" w:author="Кечин Александр Викторович" w:date="2023-07-20T10:34:00Z"/>
                <w:szCs w:val="20"/>
              </w:rPr>
            </w:pPr>
            <w:ins w:id="154" w:author="Кечин Александр Викторович" w:date="2023-07-20T10:34:00Z">
              <w:r w:rsidRPr="00F1348E">
                <w:rPr>
                  <w:sz w:val="20"/>
                  <w:szCs w:val="20"/>
                </w:rPr>
                <w:t xml:space="preserve">Примечание – Для логических каналов информационного обмена </w:t>
              </w:r>
              <w:r w:rsidRPr="00F1348E">
                <w:rPr>
                  <w:sz w:val="20"/>
                  <w:szCs w:val="20"/>
                  <w:lang w:val="en-US"/>
                </w:rPr>
                <w:t>EEC</w:t>
              </w:r>
              <w:r w:rsidRPr="00F1348E">
                <w:rPr>
                  <w:sz w:val="20"/>
                  <w:szCs w:val="20"/>
                </w:rPr>
                <w:t xml:space="preserve"> и </w:t>
              </w:r>
              <w:r w:rsidRPr="00F1348E">
                <w:rPr>
                  <w:sz w:val="20"/>
                  <w:szCs w:val="20"/>
                  <w:lang w:val="en-US"/>
                </w:rPr>
                <w:t>NOC</w:t>
              </w:r>
              <w:r w:rsidRPr="00F1348E">
                <w:rPr>
                  <w:sz w:val="20"/>
                  <w:szCs w:val="20"/>
                </w:rPr>
                <w:t xml:space="preserve"> значение бита «</w:t>
              </w:r>
              <w:r w:rsidRPr="00F1348E">
                <w:rPr>
                  <w:sz w:val="20"/>
                  <w:szCs w:val="20"/>
                  <w:lang w:val="en-US"/>
                </w:rPr>
                <w:t>RSD</w:t>
              </w:r>
              <w:r w:rsidRPr="00F1348E">
                <w:rPr>
                  <w:sz w:val="20"/>
                  <w:szCs w:val="20"/>
                </w:rPr>
                <w:t>» должно всегда быть «0».</w:t>
              </w:r>
            </w:ins>
          </w:p>
        </w:tc>
      </w:tr>
    </w:tbl>
    <w:p w14:paraId="57E36C16" w14:textId="77777777" w:rsidR="00E75911" w:rsidRPr="00F1348E" w:rsidRDefault="00E75911" w:rsidP="00E75911">
      <w:pPr>
        <w:pStyle w:val="aa"/>
        <w:tabs>
          <w:tab w:val="left" w:pos="1490"/>
        </w:tabs>
        <w:rPr>
          <w:rFonts w:ascii="Segoe UI" w:hAnsi="Segoe UI" w:cs="Segoe UI"/>
          <w:sz w:val="22"/>
        </w:rPr>
      </w:pPr>
    </w:p>
    <w:p w14:paraId="59DA2277" w14:textId="05013CEE" w:rsidR="00C64774" w:rsidRPr="00F1348E" w:rsidRDefault="00C64774" w:rsidP="00F31C5B">
      <w:pPr>
        <w:keepNext/>
        <w:spacing w:after="0" w:line="360" w:lineRule="auto"/>
        <w:ind w:firstLine="851"/>
        <w:rPr>
          <w:sz w:val="28"/>
          <w:szCs w:val="24"/>
        </w:rPr>
      </w:pPr>
      <w:r w:rsidRPr="00F1348E">
        <w:rPr>
          <w:sz w:val="28"/>
          <w:szCs w:val="24"/>
        </w:rPr>
        <w:t>Таблица Е2 – Код объекта данных</w:t>
      </w:r>
    </w:p>
    <w:tbl>
      <w:tblPr>
        <w:tblW w:w="77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4"/>
        <w:gridCol w:w="538"/>
        <w:gridCol w:w="539"/>
        <w:gridCol w:w="538"/>
        <w:gridCol w:w="539"/>
        <w:gridCol w:w="539"/>
      </w:tblGrid>
      <w:tr w:rsidR="0077157B" w:rsidRPr="00F1348E" w14:paraId="0793831D" w14:textId="77777777" w:rsidTr="00F31C5B">
        <w:trPr>
          <w:trHeight w:val="407"/>
          <w:jc w:val="center"/>
        </w:trPr>
        <w:tc>
          <w:tcPr>
            <w:tcW w:w="5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19B2A" w14:textId="77777777" w:rsidR="00F31C5B" w:rsidRPr="00F1348E" w:rsidRDefault="00F31C5B" w:rsidP="0032271B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Наименование</w:t>
            </w: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5D906" w14:textId="77777777" w:rsidR="00F31C5B" w:rsidRPr="00F1348E" w:rsidRDefault="00F31C5B" w:rsidP="0032271B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Побитовая матрица</w:t>
            </w:r>
          </w:p>
        </w:tc>
      </w:tr>
      <w:tr w:rsidR="0077157B" w:rsidRPr="00F1348E" w14:paraId="629A2AE3" w14:textId="77777777" w:rsidTr="00F31C5B">
        <w:trPr>
          <w:trHeight w:val="342"/>
          <w:jc w:val="center"/>
        </w:trPr>
        <w:tc>
          <w:tcPr>
            <w:tcW w:w="50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9B166" w14:textId="77777777" w:rsidR="00F31C5B" w:rsidRPr="00F1348E" w:rsidRDefault="00F31C5B" w:rsidP="0032271B">
            <w:pPr>
              <w:spacing w:after="0" w:line="240" w:lineRule="auto"/>
              <w:rPr>
                <w:sz w:val="22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2C3D" w14:textId="77777777" w:rsidR="00F31C5B" w:rsidRPr="00F1348E" w:rsidRDefault="00F31C5B" w:rsidP="0032271B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CE998" w14:textId="77777777" w:rsidR="00F31C5B" w:rsidRPr="00F1348E" w:rsidRDefault="00F31C5B" w:rsidP="0032271B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1FFF" w14:textId="77777777" w:rsidR="00F31C5B" w:rsidRPr="00F1348E" w:rsidRDefault="00F31C5B" w:rsidP="0032271B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4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A40D1" w14:textId="77777777" w:rsidR="00F31C5B" w:rsidRPr="00F1348E" w:rsidRDefault="00F31C5B" w:rsidP="0032271B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8132" w14:textId="77777777" w:rsidR="00F31C5B" w:rsidRPr="00F1348E" w:rsidRDefault="00F31C5B" w:rsidP="0032271B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2</w:t>
            </w:r>
          </w:p>
        </w:tc>
      </w:tr>
      <w:tr w:rsidR="0077157B" w:rsidRPr="00F1348E" w14:paraId="41208317" w14:textId="77777777" w:rsidTr="00F31C5B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2A7E" w14:textId="77777777" w:rsidR="00F31C5B" w:rsidRPr="00F1348E" w:rsidRDefault="00F31C5B" w:rsidP="00C64774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Управление включением/отключением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DC13F" w14:textId="77777777" w:rsidR="00F31C5B" w:rsidRPr="00F1348E" w:rsidRDefault="00F31C5B" w:rsidP="0032271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B68B3" w14:textId="77777777" w:rsidR="00F31C5B" w:rsidRPr="00F1348E" w:rsidRDefault="00F31C5B" w:rsidP="0032271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C7A8F" w14:textId="2B1C9DE6" w:rsidR="00F31C5B" w:rsidRPr="00F1348E" w:rsidRDefault="00F31C5B" w:rsidP="0032271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6B07F" w14:textId="77777777" w:rsidR="00F31C5B" w:rsidRPr="00F1348E" w:rsidRDefault="00F31C5B" w:rsidP="0032271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DA505" w14:textId="77777777" w:rsidR="00F31C5B" w:rsidRPr="00F1348E" w:rsidRDefault="00F31C5B" w:rsidP="0032271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77157B" w:rsidRPr="00F1348E" w14:paraId="48410E80" w14:textId="77777777" w:rsidTr="00F31C5B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1CDC5" w14:textId="77777777" w:rsidR="00F31C5B" w:rsidRPr="00F1348E" w:rsidRDefault="00F31C5B" w:rsidP="00C64774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Команда «Сброс защиты»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F8C66" w14:textId="77777777" w:rsidR="00F31C5B" w:rsidRPr="00F1348E" w:rsidRDefault="00F31C5B" w:rsidP="0032271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A2196" w14:textId="77777777" w:rsidR="00F31C5B" w:rsidRPr="00F1348E" w:rsidRDefault="00F31C5B" w:rsidP="0032271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74CFC" w14:textId="77777777" w:rsidR="00F31C5B" w:rsidRPr="00F1348E" w:rsidRDefault="00F31C5B" w:rsidP="0032271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1430D" w14:textId="77777777" w:rsidR="00F31C5B" w:rsidRPr="00F1348E" w:rsidRDefault="00F31C5B" w:rsidP="0032271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62BF4" w14:textId="77777777" w:rsidR="00F31C5B" w:rsidRPr="00F1348E" w:rsidRDefault="00F31C5B" w:rsidP="0032271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</w:tr>
      <w:tr w:rsidR="0077157B" w:rsidRPr="00F1348E" w14:paraId="77B658AC" w14:textId="77777777" w:rsidTr="00F31C5B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61CB2" w14:textId="77777777" w:rsidR="00F31C5B" w:rsidRPr="00F1348E" w:rsidRDefault="00F31C5B" w:rsidP="00C64774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Состояние каналов «Исправен/Отказ»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48098" w14:textId="77777777" w:rsidR="00F31C5B" w:rsidRPr="00F1348E" w:rsidRDefault="00F31C5B" w:rsidP="0032271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5FDD7" w14:textId="77777777" w:rsidR="00F31C5B" w:rsidRPr="00F1348E" w:rsidRDefault="00F31C5B" w:rsidP="0032271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80AE8" w14:textId="77777777" w:rsidR="00F31C5B" w:rsidRPr="00F1348E" w:rsidRDefault="00F31C5B" w:rsidP="0032271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73A6C" w14:textId="77777777" w:rsidR="00F31C5B" w:rsidRPr="00F1348E" w:rsidRDefault="00F31C5B" w:rsidP="0032271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940C3" w14:textId="77777777" w:rsidR="00F31C5B" w:rsidRPr="00F1348E" w:rsidRDefault="00F31C5B" w:rsidP="0032271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77157B" w:rsidRPr="00F1348E" w14:paraId="059DC697" w14:textId="77777777" w:rsidTr="00F31C5B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5CE1" w14:textId="58771361" w:rsidR="00F31C5B" w:rsidRPr="00F1348E" w:rsidRDefault="00F31C5B" w:rsidP="00F31C5B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Состояние каналов «</w:t>
            </w:r>
            <w:proofErr w:type="spellStart"/>
            <w:r w:rsidRPr="00F1348E">
              <w:rPr>
                <w:szCs w:val="24"/>
              </w:rPr>
              <w:t>Вкл</w:t>
            </w:r>
            <w:proofErr w:type="spellEnd"/>
            <w:r w:rsidRPr="00F1348E">
              <w:rPr>
                <w:szCs w:val="24"/>
              </w:rPr>
              <w:t>/</w:t>
            </w:r>
            <w:proofErr w:type="spellStart"/>
            <w:r w:rsidRPr="00F1348E">
              <w:rPr>
                <w:szCs w:val="24"/>
              </w:rPr>
              <w:t>Откл</w:t>
            </w:r>
            <w:proofErr w:type="spellEnd"/>
            <w:r w:rsidRPr="00F1348E">
              <w:rPr>
                <w:szCs w:val="24"/>
              </w:rPr>
              <w:t>»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D3A48" w14:textId="26DF44E5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1D52B" w14:textId="5E62BEF6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B9396" w14:textId="0D44BEEF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9A77B" w14:textId="215D88F4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ABFD2" w14:textId="1C5BBFFA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</w:tr>
      <w:tr w:rsidR="0077157B" w:rsidRPr="00F1348E" w14:paraId="01B4E302" w14:textId="77777777" w:rsidTr="00F31C5B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48A" w14:textId="77777777" w:rsidR="00F31C5B" w:rsidRPr="00F1348E" w:rsidRDefault="00F31C5B" w:rsidP="00F31C5B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Признак «Короткое замыкание»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D98F5" w14:textId="6F267374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1F235" w14:textId="68AAD60C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590D5" w14:textId="16F68A00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1E9FB" w14:textId="5426EAF4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A41A4" w14:textId="38F59020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77157B" w:rsidRPr="00F1348E" w14:paraId="19A5AC57" w14:textId="77777777" w:rsidTr="00F31C5B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8092" w14:textId="77777777" w:rsidR="00F31C5B" w:rsidRPr="00F1348E" w:rsidRDefault="00F31C5B" w:rsidP="00F31C5B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Признак «Перегрузка»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E540A" w14:textId="0493975A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AD142" w14:textId="0F7218E2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AB1B6" w14:textId="28340C33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059B3" w14:textId="6AB87F53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E05E9" w14:textId="76A614A1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</w:tr>
      <w:tr w:rsidR="0077157B" w:rsidRPr="00F1348E" w14:paraId="48182FBF" w14:textId="77777777" w:rsidTr="00F31C5B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4047" w14:textId="77777777" w:rsidR="00F31C5B" w:rsidRPr="00F1348E" w:rsidRDefault="00F31C5B" w:rsidP="00F31C5B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Признак «Отказ выхода»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194DE" w14:textId="2D035B3D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8D47A" w14:textId="67FD9F4E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C1F45" w14:textId="2114D9F2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85077" w14:textId="0A3BEF4A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BA21" w14:textId="157E959D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77157B" w:rsidRPr="00F1348E" w14:paraId="18109918" w14:textId="77777777" w:rsidTr="00F31C5B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8F39" w14:textId="77777777" w:rsidR="00F31C5B" w:rsidRPr="00F1348E" w:rsidRDefault="00F31C5B" w:rsidP="00F31C5B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Признак «Отказ нагрузки»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C040B" w14:textId="1A5C964E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3D0D8" w14:textId="0AB676C2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FC6D0" w14:textId="0FC5BA2C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AD2F6" w14:textId="744361F6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BE016" w14:textId="4A3E9D07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</w:tr>
      <w:tr w:rsidR="0077157B" w:rsidRPr="00F1348E" w14:paraId="4C7998B0" w14:textId="77777777" w:rsidTr="00F31C5B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DE3D1" w14:textId="77777777" w:rsidR="00F31C5B" w:rsidRPr="00F1348E" w:rsidRDefault="00F31C5B" w:rsidP="00F31C5B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Состояние устройства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AC14F" w14:textId="77777777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6A8AD" w14:textId="77777777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1B86E" w14:textId="77777777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D4E06" w14:textId="77777777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6EB9B" w14:textId="25C90683" w:rsidR="00F31C5B" w:rsidRPr="00F1348E" w:rsidRDefault="00F31C5B" w:rsidP="00F31C5B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673FFF" w:rsidRPr="00F1348E" w14:paraId="182B08C4" w14:textId="77777777" w:rsidTr="00F31C5B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F0F13" w14:textId="6C4F6818" w:rsidR="00673FFF" w:rsidRPr="00F1348E" w:rsidRDefault="00673FFF" w:rsidP="00673FFF">
            <w:pPr>
              <w:spacing w:after="0" w:line="240" w:lineRule="auto"/>
              <w:jc w:val="left"/>
              <w:rPr>
                <w:szCs w:val="24"/>
              </w:rPr>
            </w:pPr>
            <w:ins w:id="155" w:author="Кечин Александр Викторович" w:date="2023-07-14T12:51:00Z">
              <w:r w:rsidRPr="00F1348E">
                <w:rPr>
                  <w:szCs w:val="24"/>
                </w:rPr>
                <w:t>Данные «Ток канала»</w:t>
              </w:r>
            </w:ins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DF2B3" w14:textId="40AC2F78" w:rsidR="00673FFF" w:rsidRPr="00F1348E" w:rsidRDefault="00673FFF" w:rsidP="00673FFF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49464" w14:textId="7F909EF8" w:rsidR="00673FFF" w:rsidRPr="00F1348E" w:rsidRDefault="00673FFF" w:rsidP="00673FFF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DB896" w14:textId="3AA34941" w:rsidR="00673FFF" w:rsidRPr="00F1348E" w:rsidRDefault="00673FFF" w:rsidP="00673FFF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F40CA" w14:textId="4D91DC40" w:rsidR="00673FFF" w:rsidRPr="00F1348E" w:rsidRDefault="00673FFF" w:rsidP="00673FF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5473F" w14:textId="7D2E06C6" w:rsidR="00673FFF" w:rsidRPr="00F1348E" w:rsidRDefault="00673FFF" w:rsidP="00673FFF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587519" w:rsidRPr="00F1348E" w14:paraId="1284A0F7" w14:textId="77777777" w:rsidTr="00F31C5B">
        <w:trPr>
          <w:jc w:val="center"/>
          <w:ins w:id="156" w:author="Кечин Александр Викторович" w:date="2023-07-14T13:22:00Z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4659" w14:textId="78273490" w:rsidR="00587519" w:rsidRPr="00F1348E" w:rsidRDefault="00587519" w:rsidP="00673FFF">
            <w:pPr>
              <w:spacing w:after="0" w:line="240" w:lineRule="auto"/>
              <w:jc w:val="left"/>
              <w:rPr>
                <w:ins w:id="157" w:author="Кечин Александр Викторович" w:date="2023-07-14T13:22:00Z"/>
                <w:szCs w:val="24"/>
              </w:rPr>
            </w:pPr>
            <w:ins w:id="158" w:author="Кечин Александр Викторович" w:date="2023-07-14T13:22:00Z">
              <w:r w:rsidRPr="00F1348E">
                <w:rPr>
                  <w:szCs w:val="24"/>
                </w:rPr>
                <w:t>Запрос данных об изделии</w:t>
              </w:r>
            </w:ins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C655" w14:textId="7C256DE5" w:rsidR="00587519" w:rsidRPr="00F1348E" w:rsidRDefault="00587519" w:rsidP="00673FFF">
            <w:pPr>
              <w:spacing w:after="0" w:line="240" w:lineRule="auto"/>
              <w:jc w:val="center"/>
              <w:rPr>
                <w:ins w:id="159" w:author="Кечин Александр Викторович" w:date="2023-07-14T13:22:00Z"/>
                <w:szCs w:val="24"/>
              </w:rPr>
            </w:pPr>
            <w:ins w:id="160" w:author="Кечин Александр Викторович" w:date="2023-07-14T13:22:00Z">
              <w:r w:rsidRPr="00F1348E">
                <w:rPr>
                  <w:szCs w:val="24"/>
                </w:rPr>
                <w:t>1</w:t>
              </w:r>
            </w:ins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E8A69" w14:textId="077529FC" w:rsidR="00587519" w:rsidRPr="00F1348E" w:rsidRDefault="00587519" w:rsidP="00673FFF">
            <w:pPr>
              <w:spacing w:after="0" w:line="240" w:lineRule="auto"/>
              <w:jc w:val="center"/>
              <w:rPr>
                <w:ins w:id="161" w:author="Кечин Александр Викторович" w:date="2023-07-14T13:22:00Z"/>
                <w:szCs w:val="24"/>
              </w:rPr>
            </w:pPr>
            <w:ins w:id="162" w:author="Кечин Александр Викторович" w:date="2023-07-14T13:22:00Z">
              <w:r w:rsidRPr="00F1348E">
                <w:rPr>
                  <w:szCs w:val="24"/>
                </w:rPr>
                <w:t>0</w:t>
              </w:r>
            </w:ins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0CEB0" w14:textId="36D65226" w:rsidR="00587519" w:rsidRPr="00F1348E" w:rsidRDefault="00587519" w:rsidP="00673FFF">
            <w:pPr>
              <w:spacing w:after="0" w:line="240" w:lineRule="auto"/>
              <w:jc w:val="center"/>
              <w:rPr>
                <w:ins w:id="163" w:author="Кечин Александр Викторович" w:date="2023-07-14T13:22:00Z"/>
                <w:szCs w:val="24"/>
              </w:rPr>
            </w:pPr>
            <w:ins w:id="164" w:author="Кечин Александр Викторович" w:date="2023-07-14T13:22:00Z">
              <w:r w:rsidRPr="00F1348E">
                <w:rPr>
                  <w:szCs w:val="24"/>
                </w:rPr>
                <w:t>1</w:t>
              </w:r>
            </w:ins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60909" w14:textId="1D93C597" w:rsidR="00587519" w:rsidRPr="00F1348E" w:rsidRDefault="00587519" w:rsidP="00673FFF">
            <w:pPr>
              <w:spacing w:after="0" w:line="240" w:lineRule="auto"/>
              <w:jc w:val="center"/>
              <w:rPr>
                <w:ins w:id="165" w:author="Кечин Александр Викторович" w:date="2023-07-14T13:22:00Z"/>
                <w:szCs w:val="24"/>
              </w:rPr>
            </w:pPr>
            <w:ins w:id="166" w:author="Кечин Александр Викторович" w:date="2023-07-14T13:22:00Z">
              <w:r w:rsidRPr="00F1348E">
                <w:rPr>
                  <w:szCs w:val="24"/>
                </w:rPr>
                <w:t>1</w:t>
              </w:r>
            </w:ins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5629A" w14:textId="1B0CB920" w:rsidR="00587519" w:rsidRPr="00F1348E" w:rsidRDefault="00587519" w:rsidP="00673FFF">
            <w:pPr>
              <w:spacing w:after="0" w:line="240" w:lineRule="auto"/>
              <w:jc w:val="center"/>
              <w:rPr>
                <w:ins w:id="167" w:author="Кечин Александр Викторович" w:date="2023-07-14T13:22:00Z"/>
                <w:szCs w:val="24"/>
              </w:rPr>
            </w:pPr>
            <w:ins w:id="168" w:author="Кечин Александр Викторович" w:date="2023-07-14T13:22:00Z">
              <w:r w:rsidRPr="00F1348E">
                <w:rPr>
                  <w:szCs w:val="24"/>
                </w:rPr>
                <w:t>1</w:t>
              </w:r>
            </w:ins>
          </w:p>
        </w:tc>
      </w:tr>
    </w:tbl>
    <w:p w14:paraId="488FE40A" w14:textId="6D4B49E7" w:rsidR="005E318D" w:rsidRPr="00F1348E" w:rsidRDefault="005E318D" w:rsidP="005F694E">
      <w:pPr>
        <w:pStyle w:val="af3"/>
        <w:numPr>
          <w:ilvl w:val="1"/>
          <w:numId w:val="26"/>
        </w:numPr>
        <w:tabs>
          <w:tab w:val="left" w:pos="1418"/>
        </w:tabs>
        <w:spacing w:before="240"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Частота передачи периодических и апериодических сообщений в соответствии с разделами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_Ref138677375 \r \h 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5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_Ref138677379 \r \h 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6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спецификации.</w:t>
      </w:r>
    </w:p>
    <w:p w14:paraId="44390AB9" w14:textId="5D68A1D8" w:rsidR="00E75911" w:rsidRPr="00F1348E" w:rsidRDefault="00E75911" w:rsidP="005F694E">
      <w:pPr>
        <w:pStyle w:val="af3"/>
        <w:numPr>
          <w:ilvl w:val="1"/>
          <w:numId w:val="26"/>
        </w:numPr>
        <w:tabs>
          <w:tab w:val="left" w:pos="1418"/>
        </w:tabs>
        <w:spacing w:before="240"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>Сообщения с командами для/от одного БКЗ-115 занимают до </w:t>
      </w:r>
      <w:r w:rsidR="005E318D" w:rsidRPr="00F1348E">
        <w:rPr>
          <w:sz w:val="28"/>
          <w:szCs w:val="24"/>
        </w:rPr>
        <w:br/>
      </w:r>
      <w:r w:rsidRPr="00F1348E">
        <w:rPr>
          <w:sz w:val="28"/>
          <w:szCs w:val="24"/>
        </w:rPr>
        <w:t xml:space="preserve">3,56 % от пропускной способности </w:t>
      </w:r>
      <w:r w:rsidR="005E318D" w:rsidRPr="00F1348E">
        <w:rPr>
          <w:sz w:val="28"/>
          <w:szCs w:val="24"/>
        </w:rPr>
        <w:t>локальной сети контроллеров</w:t>
      </w:r>
      <w:r w:rsidRPr="00F1348E">
        <w:rPr>
          <w:sz w:val="28"/>
          <w:szCs w:val="24"/>
        </w:rPr>
        <w:t>.</w:t>
      </w:r>
    </w:p>
    <w:p w14:paraId="1352F752" w14:textId="77777777" w:rsidR="005E318D" w:rsidRPr="00F1348E" w:rsidRDefault="00E75911" w:rsidP="005F694E">
      <w:pPr>
        <w:pStyle w:val="af3"/>
        <w:numPr>
          <w:ilvl w:val="1"/>
          <w:numId w:val="26"/>
        </w:numPr>
        <w:tabs>
          <w:tab w:val="left" w:pos="1418"/>
        </w:tabs>
        <w:spacing w:before="240"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Сообщения с широковещательными командами от </w:t>
      </w:r>
      <w:r w:rsidR="005E318D" w:rsidRPr="00F1348E">
        <w:rPr>
          <w:sz w:val="28"/>
          <w:szCs w:val="24"/>
        </w:rPr>
        <w:t xml:space="preserve">БРЭО в </w:t>
      </w:r>
      <w:r w:rsidR="005E318D" w:rsidRPr="00F1348E">
        <w:rPr>
          <w:sz w:val="28"/>
          <w:szCs w:val="24"/>
        </w:rPr>
        <w:br/>
        <w:t>БКЗ-115</w:t>
      </w:r>
      <w:r w:rsidRPr="00F1348E">
        <w:rPr>
          <w:sz w:val="28"/>
          <w:szCs w:val="24"/>
        </w:rPr>
        <w:t xml:space="preserve"> занимают до 0,75 % </w:t>
      </w:r>
      <w:r w:rsidR="005E318D" w:rsidRPr="00F1348E">
        <w:rPr>
          <w:sz w:val="28"/>
          <w:szCs w:val="24"/>
        </w:rPr>
        <w:t>от пропускной способности локальной сети контроллеров</w:t>
      </w:r>
      <w:r w:rsidRPr="00F1348E">
        <w:rPr>
          <w:sz w:val="28"/>
          <w:szCs w:val="24"/>
        </w:rPr>
        <w:t>.</w:t>
      </w:r>
    </w:p>
    <w:p w14:paraId="0B10B57C" w14:textId="542C4804" w:rsidR="005E318D" w:rsidRPr="00F1348E" w:rsidRDefault="005E318D" w:rsidP="005F694E">
      <w:pPr>
        <w:pStyle w:val="af3"/>
        <w:keepNext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lastRenderedPageBreak/>
        <w:t>Передаваемые данные</w:t>
      </w:r>
    </w:p>
    <w:p w14:paraId="565DD0E5" w14:textId="64B71D57" w:rsidR="00B92EA8" w:rsidRPr="00F1348E" w:rsidRDefault="00B92EA8" w:rsidP="00B92EA8">
      <w:pPr>
        <w:pStyle w:val="af3"/>
        <w:numPr>
          <w:ilvl w:val="1"/>
          <w:numId w:val="26"/>
        </w:numPr>
        <w:tabs>
          <w:tab w:val="left" w:pos="1418"/>
        </w:tabs>
        <w:spacing w:before="240" w:after="0" w:line="360" w:lineRule="auto"/>
        <w:ind w:left="0" w:firstLine="567"/>
        <w:rPr>
          <w:ins w:id="169" w:author="Кечин Александр Викторович" w:date="2023-07-25T15:25:00Z"/>
          <w:sz w:val="28"/>
          <w:szCs w:val="24"/>
        </w:rPr>
      </w:pPr>
      <w:ins w:id="170" w:author="Кечин Александр Викторович" w:date="2023-07-25T15:25:00Z">
        <w:r w:rsidRPr="00F1348E">
          <w:rPr>
            <w:sz w:val="28"/>
            <w:szCs w:val="24"/>
          </w:rPr>
          <w:t xml:space="preserve">Формат передачи данных должен соответствовать требованиям </w:t>
        </w:r>
        <w:r w:rsidRPr="00F1348E">
          <w:rPr>
            <w:sz w:val="28"/>
            <w:szCs w:val="24"/>
          </w:rPr>
          <w:br/>
          <w:t xml:space="preserve">п. </w:t>
        </w:r>
        <w:r w:rsidRPr="00F1348E">
          <w:rPr>
            <w:sz w:val="28"/>
            <w:szCs w:val="24"/>
          </w:rPr>
          <w:fldChar w:fldCharType="begin"/>
        </w:r>
        <w:r w:rsidRPr="00F1348E">
          <w:rPr>
            <w:sz w:val="28"/>
            <w:szCs w:val="24"/>
          </w:rPr>
          <w:instrText xml:space="preserve"> REF _Ref141189862 \r \h </w:instrText>
        </w:r>
        <w:r w:rsidRPr="00F1348E">
          <w:rPr>
            <w:sz w:val="28"/>
            <w:szCs w:val="24"/>
          </w:rPr>
        </w:r>
        <w:r w:rsidRPr="00F1348E">
          <w:rPr>
            <w:sz w:val="28"/>
            <w:szCs w:val="24"/>
          </w:rPr>
          <w:fldChar w:fldCharType="separate"/>
        </w:r>
      </w:ins>
      <w:r w:rsidR="00351519">
        <w:rPr>
          <w:sz w:val="28"/>
          <w:szCs w:val="24"/>
        </w:rPr>
        <w:t>7.5</w:t>
      </w:r>
      <w:ins w:id="171" w:author="Кечин Александр Викторович" w:date="2023-07-25T15:25:00Z">
        <w:r w:rsidRPr="00F1348E">
          <w:rPr>
            <w:sz w:val="28"/>
            <w:szCs w:val="24"/>
          </w:rPr>
          <w:fldChar w:fldCharType="end"/>
        </w:r>
        <w:r w:rsidRPr="00F1348E">
          <w:rPr>
            <w:sz w:val="28"/>
            <w:szCs w:val="24"/>
          </w:rPr>
          <w:t xml:space="preserve"> настоящей спецификации.</w:t>
        </w:r>
      </w:ins>
    </w:p>
    <w:p w14:paraId="07192B47" w14:textId="1B614AF6" w:rsidR="005E318D" w:rsidRPr="00F1348E" w:rsidRDefault="0013516A" w:rsidP="005F694E">
      <w:pPr>
        <w:pStyle w:val="af3"/>
        <w:numPr>
          <w:ilvl w:val="1"/>
          <w:numId w:val="26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Передаваемые сообщения </w:t>
      </w:r>
      <w:r w:rsidR="005E318D" w:rsidRPr="00F1348E">
        <w:rPr>
          <w:sz w:val="28"/>
          <w:szCs w:val="24"/>
        </w:rPr>
        <w:t>приведены в таблицах Е3 – Е</w:t>
      </w:r>
      <w:r w:rsidRPr="00F1348E">
        <w:rPr>
          <w:sz w:val="28"/>
          <w:szCs w:val="24"/>
        </w:rPr>
        <w:t>1</w:t>
      </w:r>
      <w:ins w:id="172" w:author="Кечин Александр Викторович" w:date="2023-07-20T11:06:00Z">
        <w:r w:rsidR="002F0B5C" w:rsidRPr="00F1348E">
          <w:rPr>
            <w:sz w:val="28"/>
            <w:szCs w:val="24"/>
          </w:rPr>
          <w:t>3</w:t>
        </w:r>
      </w:ins>
      <w:r w:rsidR="005E318D" w:rsidRPr="00F1348E">
        <w:rPr>
          <w:sz w:val="28"/>
          <w:szCs w:val="24"/>
        </w:rPr>
        <w:t>.</w:t>
      </w:r>
    </w:p>
    <w:p w14:paraId="126D61FB" w14:textId="08649EEF" w:rsidR="005E318D" w:rsidRPr="00F1348E" w:rsidRDefault="005E318D" w:rsidP="005E318D">
      <w:pPr>
        <w:keepNext/>
        <w:spacing w:after="0" w:line="360" w:lineRule="auto"/>
        <w:ind w:hanging="142"/>
        <w:rPr>
          <w:sz w:val="28"/>
          <w:szCs w:val="24"/>
        </w:rPr>
      </w:pPr>
      <w:r w:rsidRPr="00F1348E">
        <w:rPr>
          <w:sz w:val="28"/>
          <w:szCs w:val="24"/>
        </w:rPr>
        <w:t xml:space="preserve">Таблица Е3 – </w:t>
      </w:r>
      <w:ins w:id="173" w:author="Кечин Александр Викторович" w:date="2023-07-20T10:48:00Z">
        <w:r w:rsidR="00362E55" w:rsidRPr="00F1348E">
          <w:rPr>
            <w:sz w:val="28"/>
            <w:szCs w:val="28"/>
          </w:rPr>
          <w:t xml:space="preserve">Команда </w:t>
        </w:r>
      </w:ins>
      <w:r w:rsidRPr="00F1348E">
        <w:rPr>
          <w:sz w:val="28"/>
          <w:szCs w:val="28"/>
        </w:rPr>
        <w:t>«Управление включением/отключением»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4810"/>
      </w:tblGrid>
      <w:tr w:rsidR="0077157B" w:rsidRPr="00F1348E" w14:paraId="4AFD49FB" w14:textId="77777777" w:rsidTr="005E318D">
        <w:trPr>
          <w:jc w:val="center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2698B24F" w14:textId="3F6775A3" w:rsidR="00E75911" w:rsidRPr="00F1348E" w:rsidRDefault="005E318D" w:rsidP="005E318D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ins w:id="174" w:author="Кечин Александр Викторович" w:date="2023-07-20T11:01:00Z">
              <w:r w:rsidR="00287E67" w:rsidRPr="00F1348E">
                <w:rPr>
                  <w:bCs/>
                  <w:sz w:val="28"/>
                  <w:szCs w:val="28"/>
                  <w:lang w:val="en-US"/>
                </w:rPr>
                <w:t>NOC</w:t>
              </w:r>
              <w:r w:rsidR="00287E67" w:rsidRPr="00F1348E">
                <w:rPr>
                  <w:bCs/>
                  <w:sz w:val="28"/>
                  <w:szCs w:val="28"/>
                </w:rPr>
                <w:t xml:space="preserve"> (периодическое сообщение) или </w:t>
              </w:r>
              <w:r w:rsidR="00287E67" w:rsidRPr="00F1348E">
                <w:rPr>
                  <w:bCs/>
                  <w:sz w:val="28"/>
                  <w:szCs w:val="28"/>
                  <w:lang w:val="en-US"/>
                </w:rPr>
                <w:t>EEC</w:t>
              </w:r>
            </w:ins>
            <w:ins w:id="175" w:author="Кечин Александр Викторович" w:date="2023-07-20T10:59:00Z">
              <w:r w:rsidR="00287E67" w:rsidRPr="00F1348E">
                <w:rPr>
                  <w:bCs/>
                  <w:sz w:val="28"/>
                  <w:szCs w:val="28"/>
                </w:rPr>
                <w:t xml:space="preserve"> (</w:t>
              </w:r>
            </w:ins>
            <w:ins w:id="176" w:author="Кечин Александр Викторович" w:date="2023-07-20T11:01:00Z">
              <w:r w:rsidR="00287E67" w:rsidRPr="00F1348E">
                <w:rPr>
                  <w:bCs/>
                  <w:sz w:val="28"/>
                  <w:szCs w:val="28"/>
                </w:rPr>
                <w:t>а</w:t>
              </w:r>
            </w:ins>
            <w:ins w:id="177" w:author="Кечин Александр Викторович" w:date="2023-07-20T10:59:00Z">
              <w:r w:rsidR="00287E67" w:rsidRPr="00F1348E">
                <w:rPr>
                  <w:bCs/>
                  <w:sz w:val="28"/>
                  <w:szCs w:val="28"/>
                </w:rPr>
                <w:t>периодическое сообщение)</w:t>
              </w:r>
            </w:ins>
          </w:p>
        </w:tc>
      </w:tr>
      <w:tr w:rsidR="0077157B" w:rsidRPr="00F1348E" w14:paraId="7AB8937B" w14:textId="77777777" w:rsidTr="005E318D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0BEE62" w14:textId="77777777" w:rsidR="00E75911" w:rsidRPr="00F1348E" w:rsidRDefault="00E75911" w:rsidP="005E31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C51B63" w14:textId="204768FB" w:rsidR="00E75911" w:rsidRPr="00F1348E" w:rsidRDefault="005E318D" w:rsidP="005E31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  <w:r w:rsidR="00E75911" w:rsidRPr="00F1348E">
              <w:rPr>
                <w:sz w:val="28"/>
                <w:szCs w:val="28"/>
              </w:rPr>
              <w:t>01</w:t>
            </w:r>
            <w:r w:rsidRPr="00F1348E">
              <w:rPr>
                <w:sz w:val="28"/>
                <w:szCs w:val="28"/>
              </w:rPr>
              <w:t>01</w:t>
            </w:r>
          </w:p>
        </w:tc>
      </w:tr>
      <w:tr w:rsidR="0077157B" w:rsidRPr="00F1348E" w14:paraId="1EADBCA7" w14:textId="77777777" w:rsidTr="005E318D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ED2D1" w14:textId="77777777" w:rsidR="00E75911" w:rsidRPr="00F1348E" w:rsidRDefault="00E75911" w:rsidP="005E31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EA5C96" w14:textId="4C981721" w:rsidR="00E75911" w:rsidRPr="00F1348E" w:rsidRDefault="007A5235" w:rsidP="005E31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ins w:id="178" w:author="Кечин Александр Викторович" w:date="2023-07-14T10:48:00Z">
              <w:r w:rsidRPr="00F1348E">
                <w:rPr>
                  <w:sz w:val="28"/>
                  <w:szCs w:val="28"/>
                </w:rPr>
                <w:t>3</w:t>
              </w:r>
            </w:ins>
            <w:r w:rsidR="00E75911" w:rsidRPr="00F1348E">
              <w:rPr>
                <w:sz w:val="28"/>
                <w:szCs w:val="28"/>
              </w:rPr>
              <w:t xml:space="preserve"> байт</w:t>
            </w:r>
            <w:ins w:id="179" w:author="Кечин Александр Викторович" w:date="2023-07-14T10:49:00Z">
              <w:r w:rsidRPr="00F1348E">
                <w:rPr>
                  <w:sz w:val="28"/>
                  <w:szCs w:val="28"/>
                </w:rPr>
                <w:t>а</w:t>
              </w:r>
            </w:ins>
          </w:p>
        </w:tc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EDD55" w14:textId="77777777" w:rsidR="00E75911" w:rsidRPr="00F1348E" w:rsidRDefault="00E75911" w:rsidP="005E31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1641433B" w14:textId="77777777" w:rsidTr="005E318D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B240B" w14:textId="77777777" w:rsidR="00E75911" w:rsidRPr="00F1348E" w:rsidRDefault="00E75911" w:rsidP="005E31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127783" w14:textId="77777777" w:rsidR="00E75911" w:rsidRPr="00F1348E" w:rsidRDefault="00E75911" w:rsidP="005E31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FBB4D" w14:textId="6B07E2B6" w:rsidR="00E75911" w:rsidRPr="00F1348E" w:rsidRDefault="00E75911" w:rsidP="005E31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</w:t>
            </w:r>
          </w:p>
        </w:tc>
      </w:tr>
      <w:tr w:rsidR="0077157B" w:rsidRPr="00F1348E" w14:paraId="734B9DC2" w14:textId="77777777" w:rsidTr="005E318D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BCE222" w14:textId="77777777" w:rsidR="00E75911" w:rsidRPr="00F1348E" w:rsidRDefault="00E75911" w:rsidP="003227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3C18EE" w14:textId="671B0767" w:rsidR="00E75911" w:rsidRPr="00F1348E" w:rsidRDefault="00E75911" w:rsidP="003227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  <w:r w:rsidR="00EB67B8" w:rsidRPr="00F1348E">
              <w:rPr>
                <w:sz w:val="28"/>
                <w:szCs w:val="28"/>
              </w:rPr>
              <w:t>…</w:t>
            </w:r>
            <w:r w:rsidRPr="00F1348E">
              <w:rPr>
                <w:sz w:val="28"/>
                <w:szCs w:val="28"/>
              </w:rPr>
              <w:t>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952F7D" w14:textId="2C74CFD2" w:rsidR="00E75911" w:rsidRPr="00F1348E" w:rsidRDefault="00E75911" w:rsidP="0032271B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Включение каналов с 1 по 8 (1 – включить, 0 – отключить)</w:t>
            </w:r>
          </w:p>
        </w:tc>
      </w:tr>
      <w:tr w:rsidR="0077157B" w:rsidRPr="00F1348E" w14:paraId="16617713" w14:textId="77777777" w:rsidTr="005E318D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F00307" w14:textId="77777777" w:rsidR="00E75911" w:rsidRPr="00F1348E" w:rsidRDefault="00E75911" w:rsidP="003227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B0FE95" w14:textId="5164071E" w:rsidR="00E75911" w:rsidRPr="00F1348E" w:rsidRDefault="00E75911" w:rsidP="003227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  <w:r w:rsidR="00EB67B8" w:rsidRPr="00F1348E">
              <w:rPr>
                <w:sz w:val="28"/>
                <w:szCs w:val="28"/>
              </w:rPr>
              <w:t>…</w:t>
            </w:r>
            <w:r w:rsidRPr="00F1348E">
              <w:rPr>
                <w:sz w:val="28"/>
                <w:szCs w:val="28"/>
              </w:rPr>
              <w:t>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236835" w14:textId="1855752C" w:rsidR="00E75911" w:rsidRPr="00F1348E" w:rsidRDefault="00E75911" w:rsidP="0032271B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Включение каналов с 9 по 16 (1 – включить, 0 – отключить)</w:t>
            </w:r>
          </w:p>
        </w:tc>
      </w:tr>
      <w:tr w:rsidR="0077157B" w:rsidRPr="00F1348E" w14:paraId="2831694A" w14:textId="77777777" w:rsidTr="005E318D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1C1C2" w14:textId="77777777" w:rsidR="00E75911" w:rsidRPr="00F1348E" w:rsidRDefault="00E75911" w:rsidP="003227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130F9D" w14:textId="5FE74255" w:rsidR="00E75911" w:rsidRPr="00F1348E" w:rsidRDefault="00E75911" w:rsidP="003227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  <w:r w:rsidR="00EB67B8" w:rsidRPr="00F1348E">
              <w:rPr>
                <w:sz w:val="28"/>
                <w:szCs w:val="28"/>
              </w:rPr>
              <w:t>…</w:t>
            </w:r>
            <w:r w:rsidRPr="00F1348E">
              <w:rPr>
                <w:sz w:val="28"/>
                <w:szCs w:val="28"/>
              </w:rPr>
              <w:t>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4AAF3D" w14:textId="217CD035" w:rsidR="00E75911" w:rsidRPr="00F1348E" w:rsidRDefault="00E75911" w:rsidP="0032271B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Включение каналов с 17 по 24 (1 – включить, 0 – отключить)</w:t>
            </w:r>
          </w:p>
        </w:tc>
      </w:tr>
    </w:tbl>
    <w:p w14:paraId="6ADC8A15" w14:textId="3ADFA1ED" w:rsidR="005E318D" w:rsidRPr="00F1348E" w:rsidRDefault="005E318D" w:rsidP="005E318D">
      <w:pPr>
        <w:keepNext/>
        <w:spacing w:before="240" w:after="0" w:line="360" w:lineRule="auto"/>
        <w:ind w:hanging="142"/>
        <w:rPr>
          <w:sz w:val="28"/>
          <w:szCs w:val="24"/>
        </w:rPr>
      </w:pPr>
      <w:r w:rsidRPr="00F1348E">
        <w:rPr>
          <w:sz w:val="28"/>
          <w:szCs w:val="24"/>
        </w:rPr>
        <w:t xml:space="preserve">Таблица Е4 – </w:t>
      </w:r>
      <w:ins w:id="180" w:author="Кечин Александр Викторович" w:date="2023-07-20T10:48:00Z">
        <w:r w:rsidR="00362E55" w:rsidRPr="00F1348E">
          <w:rPr>
            <w:sz w:val="28"/>
            <w:szCs w:val="28"/>
          </w:rPr>
          <w:t xml:space="preserve">Команда </w:t>
        </w:r>
      </w:ins>
      <w:r w:rsidRPr="00F1348E">
        <w:rPr>
          <w:sz w:val="28"/>
          <w:szCs w:val="28"/>
        </w:rPr>
        <w:t>«Сброс защиты»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4810"/>
      </w:tblGrid>
      <w:tr w:rsidR="0077157B" w:rsidRPr="00F1348E" w14:paraId="0011DC11" w14:textId="77777777" w:rsidTr="002044A9">
        <w:trPr>
          <w:jc w:val="center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29AA29C9" w14:textId="0FA7A9ED" w:rsidR="005E318D" w:rsidRPr="00F1348E" w:rsidRDefault="005E318D" w:rsidP="002044A9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r w:rsidRPr="00F1348E">
              <w:rPr>
                <w:bCs/>
                <w:sz w:val="28"/>
                <w:szCs w:val="28"/>
                <w:lang w:val="en-US"/>
              </w:rPr>
              <w:t>NOC</w:t>
            </w:r>
            <w:r w:rsidRPr="00F1348E">
              <w:rPr>
                <w:bCs/>
                <w:sz w:val="28"/>
                <w:szCs w:val="28"/>
              </w:rPr>
              <w:t xml:space="preserve"> </w:t>
            </w:r>
            <w:r w:rsidR="00EB67B8" w:rsidRPr="00F1348E">
              <w:rPr>
                <w:bCs/>
                <w:sz w:val="28"/>
                <w:szCs w:val="28"/>
              </w:rPr>
              <w:t>(апериодическое сообщение)</w:t>
            </w:r>
          </w:p>
        </w:tc>
      </w:tr>
      <w:tr w:rsidR="0077157B" w:rsidRPr="00F1348E" w14:paraId="2906F9AB" w14:textId="77777777" w:rsidTr="002044A9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3415B3" w14:textId="77777777" w:rsidR="005E318D" w:rsidRPr="00F1348E" w:rsidRDefault="005E318D" w:rsidP="002044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313D3D" w14:textId="52510BE9" w:rsidR="005E318D" w:rsidRPr="00F1348E" w:rsidRDefault="005E318D" w:rsidP="002044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00110</w:t>
            </w:r>
          </w:p>
        </w:tc>
      </w:tr>
      <w:tr w:rsidR="0077157B" w:rsidRPr="00F1348E" w14:paraId="35BF2B75" w14:textId="77777777" w:rsidTr="002044A9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A4EAEB" w14:textId="77777777" w:rsidR="005E318D" w:rsidRPr="00F1348E" w:rsidRDefault="005E318D" w:rsidP="002044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4EC06" w14:textId="40E75FF9" w:rsidR="005E318D" w:rsidRPr="00F1348E" w:rsidRDefault="005E318D" w:rsidP="002044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 байт</w:t>
            </w:r>
          </w:p>
        </w:tc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F73EE" w14:textId="77777777" w:rsidR="005E318D" w:rsidRPr="00F1348E" w:rsidRDefault="005E318D" w:rsidP="002044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3FE74EBE" w14:textId="77777777" w:rsidTr="002044A9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F2F19D" w14:textId="77777777" w:rsidR="005E318D" w:rsidRPr="00F1348E" w:rsidRDefault="005E318D" w:rsidP="002044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2BB9CC" w14:textId="77777777" w:rsidR="005E318D" w:rsidRPr="00F1348E" w:rsidRDefault="005E318D" w:rsidP="002044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83B5EF" w14:textId="77777777" w:rsidR="005E318D" w:rsidRPr="00F1348E" w:rsidRDefault="005E318D" w:rsidP="002044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</w:t>
            </w:r>
          </w:p>
        </w:tc>
      </w:tr>
      <w:tr w:rsidR="0077157B" w:rsidRPr="00F1348E" w14:paraId="244FDE0E" w14:textId="77777777" w:rsidTr="002044A9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C49C5A" w14:textId="77777777" w:rsidR="005E318D" w:rsidRPr="00F1348E" w:rsidRDefault="005E318D" w:rsidP="002044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AEED8E" w14:textId="55D2D6E4" w:rsidR="005E318D" w:rsidRPr="00F1348E" w:rsidRDefault="005E318D" w:rsidP="002044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DC37A8" w14:textId="1F7E49CE" w:rsidR="005E318D" w:rsidRPr="00F1348E" w:rsidRDefault="005E318D" w:rsidP="002044A9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Сброс признака «КЗ» (1 – сбросить, 0 – без изменений)</w:t>
            </w:r>
          </w:p>
        </w:tc>
      </w:tr>
      <w:tr w:rsidR="0077157B" w:rsidRPr="00F1348E" w14:paraId="29746C61" w14:textId="77777777" w:rsidTr="002044A9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069781" w14:textId="417E0164" w:rsidR="005E318D" w:rsidRPr="00F1348E" w:rsidRDefault="005E318D" w:rsidP="005E31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rFonts w:ascii="Segoe UI" w:hAnsi="Segoe UI" w:cs="Segoe UI"/>
                <w:szCs w:val="20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EEF03A" w14:textId="47304DB8" w:rsidR="005E318D" w:rsidRPr="00F1348E" w:rsidRDefault="005E318D" w:rsidP="005E31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  <w:r w:rsidR="00EB67B8" w:rsidRPr="00F1348E">
              <w:rPr>
                <w:sz w:val="28"/>
                <w:szCs w:val="28"/>
              </w:rPr>
              <w:t>…</w:t>
            </w:r>
            <w:r w:rsidRPr="00F1348E">
              <w:rPr>
                <w:sz w:val="28"/>
                <w:szCs w:val="28"/>
              </w:rPr>
              <w:t>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82BC08" w14:textId="17DF96A2" w:rsidR="005E318D" w:rsidRPr="00F1348E" w:rsidRDefault="005E318D" w:rsidP="005E318D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Резерв</w:t>
            </w:r>
          </w:p>
        </w:tc>
      </w:tr>
    </w:tbl>
    <w:p w14:paraId="569EAB3C" w14:textId="0789F877" w:rsidR="007D6AA5" w:rsidRPr="00F1348E" w:rsidRDefault="007D6AA5" w:rsidP="007D6AA5">
      <w:pPr>
        <w:keepNext/>
        <w:spacing w:before="240" w:after="0" w:line="360" w:lineRule="auto"/>
        <w:ind w:hanging="284"/>
        <w:rPr>
          <w:sz w:val="28"/>
          <w:szCs w:val="24"/>
        </w:rPr>
      </w:pPr>
      <w:r w:rsidRPr="00F1348E">
        <w:rPr>
          <w:sz w:val="28"/>
          <w:szCs w:val="24"/>
        </w:rPr>
        <w:t xml:space="preserve">Таблица Е5 – </w:t>
      </w:r>
      <w:r w:rsidRPr="00F1348E">
        <w:rPr>
          <w:sz w:val="28"/>
          <w:szCs w:val="28"/>
        </w:rPr>
        <w:t xml:space="preserve">Сообщение «Состояние каналов </w:t>
      </w:r>
      <w:ins w:id="181" w:author="Кечин Александр Викторович" w:date="2023-07-20T10:45:00Z">
        <w:r w:rsidR="00685D57" w:rsidRPr="00F1348E">
          <w:rPr>
            <w:sz w:val="28"/>
            <w:szCs w:val="28"/>
          </w:rPr>
          <w:t>Исправен/Отказ</w:t>
        </w:r>
      </w:ins>
      <w:r w:rsidRPr="00F1348E">
        <w:rPr>
          <w:sz w:val="28"/>
          <w:szCs w:val="28"/>
        </w:rPr>
        <w:t>»</w:t>
      </w:r>
    </w:p>
    <w:tbl>
      <w:tblPr>
        <w:tblW w:w="9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5106"/>
      </w:tblGrid>
      <w:tr w:rsidR="0077157B" w:rsidRPr="00F1348E" w14:paraId="6B3383FF" w14:textId="77777777" w:rsidTr="002044A9">
        <w:trPr>
          <w:jc w:val="center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14:paraId="201BF284" w14:textId="67F0DA6E" w:rsidR="007D6AA5" w:rsidRPr="00F1348E" w:rsidRDefault="002044A9" w:rsidP="002044A9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>Канал передачи сообщения –</w:t>
            </w:r>
            <w:ins w:id="182" w:author="Кечин Александр Викторович" w:date="2023-07-20T10:59:00Z">
              <w:r w:rsidR="002F0B5C" w:rsidRPr="00F1348E">
                <w:rPr>
                  <w:bCs/>
                  <w:sz w:val="28"/>
                  <w:szCs w:val="28"/>
                </w:rPr>
                <w:t xml:space="preserve"> </w:t>
              </w:r>
            </w:ins>
            <w:ins w:id="183" w:author="Кечин Александр Викторович" w:date="2023-07-20T11:01:00Z">
              <w:r w:rsidR="002F0B5C" w:rsidRPr="00F1348E">
                <w:rPr>
                  <w:bCs/>
                  <w:sz w:val="28"/>
                  <w:szCs w:val="28"/>
                  <w:lang w:val="en-US"/>
                </w:rPr>
                <w:t>NOC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(периодическое сообщение) или </w:t>
              </w:r>
              <w:r w:rsidR="002F0B5C" w:rsidRPr="00F1348E">
                <w:rPr>
                  <w:bCs/>
                  <w:sz w:val="28"/>
                  <w:szCs w:val="28"/>
                  <w:lang w:val="en-US"/>
                </w:rPr>
                <w:t>EEC</w:t>
              </w:r>
            </w:ins>
            <w:ins w:id="184" w:author="Кечин Александр Викторович" w:date="2023-07-20T10:59:00Z">
              <w:r w:rsidR="002F0B5C" w:rsidRPr="00F1348E">
                <w:rPr>
                  <w:bCs/>
                  <w:sz w:val="28"/>
                  <w:szCs w:val="28"/>
                </w:rPr>
                <w:t xml:space="preserve"> (</w:t>
              </w:r>
            </w:ins>
            <w:ins w:id="185" w:author="Кечин Александр Викторович" w:date="2023-07-20T11:01:00Z">
              <w:r w:rsidR="002F0B5C" w:rsidRPr="00F1348E">
                <w:rPr>
                  <w:bCs/>
                  <w:sz w:val="28"/>
                  <w:szCs w:val="28"/>
                </w:rPr>
                <w:t>а</w:t>
              </w:r>
            </w:ins>
            <w:ins w:id="186" w:author="Кечин Александр Викторович" w:date="2023-07-20T10:59:00Z">
              <w:r w:rsidR="002F0B5C" w:rsidRPr="00F1348E">
                <w:rPr>
                  <w:bCs/>
                  <w:sz w:val="28"/>
                  <w:szCs w:val="28"/>
                </w:rPr>
                <w:t>периодическое сообщение)</w:t>
              </w:r>
            </w:ins>
            <w:r w:rsidRPr="00F1348E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77157B" w:rsidRPr="00F1348E" w14:paraId="18BBB939" w14:textId="77777777" w:rsidTr="002044A9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BC9DE" w14:textId="77777777" w:rsidR="007D6AA5" w:rsidRPr="00F1348E" w:rsidRDefault="007D6AA5" w:rsidP="002044A9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C29C9" w14:textId="34F202DE" w:rsidR="007D6AA5" w:rsidRPr="00F1348E" w:rsidRDefault="007D6AA5" w:rsidP="002044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00111</w:t>
            </w:r>
          </w:p>
        </w:tc>
      </w:tr>
      <w:tr w:rsidR="0077157B" w:rsidRPr="00F1348E" w14:paraId="083C8FDF" w14:textId="77777777" w:rsidTr="002044A9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BD71D5" w14:textId="77777777" w:rsidR="007D6AA5" w:rsidRPr="00F1348E" w:rsidRDefault="007D6AA5" w:rsidP="002044A9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4E613" w14:textId="7B472CFB" w:rsidR="007D6AA5" w:rsidRPr="00F1348E" w:rsidRDefault="007A5235" w:rsidP="007D6A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ins w:id="187" w:author="Кечин Александр Викторович" w:date="2023-07-14T10:49:00Z">
              <w:r w:rsidRPr="00F1348E">
                <w:rPr>
                  <w:sz w:val="28"/>
                  <w:szCs w:val="28"/>
                </w:rPr>
                <w:t>3</w:t>
              </w:r>
            </w:ins>
            <w:r w:rsidR="007D6AA5" w:rsidRPr="00F1348E">
              <w:rPr>
                <w:sz w:val="28"/>
                <w:szCs w:val="28"/>
              </w:rPr>
              <w:t xml:space="preserve"> байт</w:t>
            </w:r>
            <w:ins w:id="188" w:author="Кечин Александр Викторович" w:date="2023-07-14T10:49:00Z">
              <w:r w:rsidRPr="00F1348E">
                <w:rPr>
                  <w:sz w:val="28"/>
                  <w:szCs w:val="28"/>
                </w:rPr>
                <w:t>а</w:t>
              </w:r>
            </w:ins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B3DBE" w14:textId="77777777" w:rsidR="007D6AA5" w:rsidRPr="00F1348E" w:rsidRDefault="007D6AA5" w:rsidP="002044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4204990D" w14:textId="77777777" w:rsidTr="002044A9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681C94" w14:textId="77777777" w:rsidR="007D6AA5" w:rsidRPr="00F1348E" w:rsidRDefault="007D6AA5" w:rsidP="002044A9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1D26F1" w14:textId="77777777" w:rsidR="007D6AA5" w:rsidRPr="00F1348E" w:rsidRDefault="007D6AA5" w:rsidP="002044A9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6BC8D7" w14:textId="77777777" w:rsidR="007D6AA5" w:rsidRPr="00F1348E" w:rsidRDefault="007D6AA5" w:rsidP="002044A9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 </w:t>
            </w:r>
          </w:p>
        </w:tc>
      </w:tr>
      <w:tr w:rsidR="0077157B" w:rsidRPr="00F1348E" w14:paraId="5E84718D" w14:textId="77777777" w:rsidTr="002044A9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70635C" w14:textId="77777777" w:rsidR="007D6AA5" w:rsidRPr="00F1348E" w:rsidRDefault="007D6AA5" w:rsidP="002044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A0AB59" w14:textId="77777777" w:rsidR="007D6AA5" w:rsidRPr="00F1348E" w:rsidRDefault="007D6AA5" w:rsidP="002044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DA3086" w14:textId="77777777" w:rsidR="007D6AA5" w:rsidRPr="00F1348E" w:rsidRDefault="007D6AA5" w:rsidP="002044A9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Исправность каналов с 1 по 8 (1 – исправен)</w:t>
            </w:r>
          </w:p>
        </w:tc>
      </w:tr>
      <w:tr w:rsidR="0077157B" w:rsidRPr="00F1348E" w14:paraId="2B22AC02" w14:textId="77777777" w:rsidTr="002044A9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050524" w14:textId="77777777" w:rsidR="007D6AA5" w:rsidRPr="00F1348E" w:rsidRDefault="007D6AA5" w:rsidP="002044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A30487" w14:textId="77777777" w:rsidR="007D6AA5" w:rsidRPr="00F1348E" w:rsidRDefault="007D6AA5" w:rsidP="002044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F18FB4" w14:textId="77777777" w:rsidR="007D6AA5" w:rsidRPr="00F1348E" w:rsidRDefault="007D6AA5" w:rsidP="002044A9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Исправность каналов с 9 по 16 (1 – исправен)</w:t>
            </w:r>
          </w:p>
        </w:tc>
      </w:tr>
      <w:tr w:rsidR="0077157B" w:rsidRPr="00F1348E" w14:paraId="70EA2AE4" w14:textId="77777777" w:rsidTr="002044A9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2D845F" w14:textId="77777777" w:rsidR="007D6AA5" w:rsidRPr="00F1348E" w:rsidRDefault="007D6AA5" w:rsidP="002044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3C1178" w14:textId="77777777" w:rsidR="007D6AA5" w:rsidRPr="00F1348E" w:rsidRDefault="007D6AA5" w:rsidP="002044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77043C" w14:textId="77777777" w:rsidR="007D6AA5" w:rsidRPr="00F1348E" w:rsidRDefault="007D6AA5" w:rsidP="002044A9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Исправность каналов с 17 по 24 (1 – исправен)</w:t>
            </w:r>
          </w:p>
        </w:tc>
      </w:tr>
    </w:tbl>
    <w:p w14:paraId="70C9ECD1" w14:textId="794791C6" w:rsidR="007D6AA5" w:rsidRPr="00F1348E" w:rsidRDefault="007D6AA5" w:rsidP="004403BE">
      <w:pPr>
        <w:keepNext/>
        <w:spacing w:before="240" w:after="0" w:line="360" w:lineRule="auto"/>
        <w:ind w:hanging="284"/>
        <w:rPr>
          <w:sz w:val="28"/>
          <w:szCs w:val="24"/>
        </w:rPr>
      </w:pPr>
      <w:r w:rsidRPr="00F1348E">
        <w:rPr>
          <w:sz w:val="28"/>
          <w:szCs w:val="24"/>
        </w:rPr>
        <w:lastRenderedPageBreak/>
        <w:t xml:space="preserve">Таблица Е6 – </w:t>
      </w:r>
      <w:r w:rsidRPr="00F1348E">
        <w:rPr>
          <w:sz w:val="28"/>
          <w:szCs w:val="28"/>
        </w:rPr>
        <w:t>Сообщение «Состояние каналов БКЗ «</w:t>
      </w:r>
      <w:proofErr w:type="spellStart"/>
      <w:ins w:id="189" w:author="Кечин Александр Викторович" w:date="2023-07-20T10:45:00Z">
        <w:r w:rsidR="00685D57" w:rsidRPr="00F1348E">
          <w:rPr>
            <w:sz w:val="28"/>
            <w:szCs w:val="28"/>
          </w:rPr>
          <w:t>Вкл</w:t>
        </w:r>
        <w:proofErr w:type="spellEnd"/>
        <w:r w:rsidR="00685D57" w:rsidRPr="00F1348E">
          <w:rPr>
            <w:sz w:val="28"/>
            <w:szCs w:val="28"/>
          </w:rPr>
          <w:t>/</w:t>
        </w:r>
        <w:proofErr w:type="spellStart"/>
        <w:r w:rsidR="00685D57" w:rsidRPr="00F1348E">
          <w:rPr>
            <w:sz w:val="28"/>
            <w:szCs w:val="28"/>
          </w:rPr>
          <w:t>Откл</w:t>
        </w:r>
      </w:ins>
      <w:proofErr w:type="spellEnd"/>
      <w:r w:rsidRPr="00F1348E">
        <w:rPr>
          <w:sz w:val="28"/>
          <w:szCs w:val="28"/>
        </w:rPr>
        <w:t>»»</w:t>
      </w:r>
    </w:p>
    <w:tbl>
      <w:tblPr>
        <w:tblW w:w="9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5106"/>
      </w:tblGrid>
      <w:tr w:rsidR="0077157B" w:rsidRPr="00F1348E" w14:paraId="4349234E" w14:textId="77777777" w:rsidTr="002044A9">
        <w:trPr>
          <w:jc w:val="center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14:paraId="0D8F0896" w14:textId="5CA4A4E6" w:rsidR="002044A9" w:rsidRPr="00F1348E" w:rsidRDefault="002044A9" w:rsidP="004403BE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r w:rsidRPr="00F1348E">
              <w:rPr>
                <w:bCs/>
                <w:sz w:val="28"/>
                <w:szCs w:val="28"/>
                <w:lang w:val="en-US"/>
              </w:rPr>
              <w:t>NOC</w:t>
            </w:r>
            <w:r w:rsidRPr="00F1348E">
              <w:rPr>
                <w:bCs/>
                <w:sz w:val="28"/>
                <w:szCs w:val="28"/>
              </w:rPr>
              <w:t xml:space="preserve"> (периодическое сообщение) </w:t>
            </w:r>
          </w:p>
        </w:tc>
      </w:tr>
      <w:tr w:rsidR="0077157B" w:rsidRPr="00F1348E" w14:paraId="463C2D89" w14:textId="77777777" w:rsidTr="002044A9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DC45BE" w14:textId="77777777" w:rsidR="002044A9" w:rsidRPr="00F1348E" w:rsidRDefault="002044A9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6C8522" w14:textId="77777777" w:rsidR="002044A9" w:rsidRPr="00F1348E" w:rsidRDefault="002044A9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</w:rPr>
              <w:t>01000</w:t>
            </w:r>
          </w:p>
        </w:tc>
      </w:tr>
      <w:tr w:rsidR="0077157B" w:rsidRPr="00F1348E" w14:paraId="519CBF10" w14:textId="77777777" w:rsidTr="002044A9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ABC5DA" w14:textId="77777777" w:rsidR="002044A9" w:rsidRPr="00F1348E" w:rsidRDefault="002044A9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D1F0F3" w14:textId="177EF9C8" w:rsidR="002044A9" w:rsidRPr="00F1348E" w:rsidRDefault="007A5235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ins w:id="190" w:author="Кечин Александр Викторович" w:date="2023-07-14T10:49:00Z">
              <w:r w:rsidRPr="00F1348E">
                <w:rPr>
                  <w:sz w:val="28"/>
                  <w:szCs w:val="28"/>
                </w:rPr>
                <w:t>3</w:t>
              </w:r>
            </w:ins>
            <w:r w:rsidR="002044A9" w:rsidRPr="00F1348E">
              <w:rPr>
                <w:sz w:val="28"/>
                <w:szCs w:val="28"/>
              </w:rPr>
              <w:t xml:space="preserve"> байт</w:t>
            </w:r>
            <w:ins w:id="191" w:author="Кечин Александр Викторович" w:date="2023-07-14T10:49:00Z">
              <w:r w:rsidRPr="00F1348E">
                <w:rPr>
                  <w:sz w:val="28"/>
                  <w:szCs w:val="28"/>
                </w:rPr>
                <w:t>а</w:t>
              </w:r>
            </w:ins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1548F5" w14:textId="77777777" w:rsidR="002044A9" w:rsidRPr="00F1348E" w:rsidRDefault="002044A9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3CCBF2AC" w14:textId="77777777" w:rsidTr="002044A9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A9D69" w14:textId="77777777" w:rsidR="002044A9" w:rsidRPr="00F1348E" w:rsidRDefault="002044A9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7B66" w14:textId="77777777" w:rsidR="002044A9" w:rsidRPr="00F1348E" w:rsidRDefault="002044A9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98A5" w14:textId="77777777" w:rsidR="002044A9" w:rsidRPr="00F1348E" w:rsidRDefault="002044A9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 </w:t>
            </w:r>
          </w:p>
        </w:tc>
      </w:tr>
      <w:tr w:rsidR="0077157B" w:rsidRPr="00F1348E" w14:paraId="4803EC6B" w14:textId="77777777" w:rsidTr="002044A9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7497" w14:textId="77777777" w:rsidR="002044A9" w:rsidRPr="00F1348E" w:rsidRDefault="002044A9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C955" w14:textId="77777777" w:rsidR="002044A9" w:rsidRPr="00F1348E" w:rsidRDefault="002044A9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7ABF" w14:textId="77777777" w:rsidR="002044A9" w:rsidRPr="00F1348E" w:rsidRDefault="002044A9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Состояние каналов с 1 по 8 (1 – включен, 0 – выключен)</w:t>
            </w:r>
          </w:p>
        </w:tc>
      </w:tr>
      <w:tr w:rsidR="0077157B" w:rsidRPr="00F1348E" w14:paraId="655EDFEB" w14:textId="77777777" w:rsidTr="002044A9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1A899" w14:textId="77777777" w:rsidR="002044A9" w:rsidRPr="00F1348E" w:rsidRDefault="002044A9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DECB8" w14:textId="77777777" w:rsidR="002044A9" w:rsidRPr="00F1348E" w:rsidRDefault="002044A9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F2156" w14:textId="77777777" w:rsidR="002044A9" w:rsidRPr="00F1348E" w:rsidRDefault="002044A9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Состояние каналов с 9 по 16 (1 – включен, 0 – выключен)</w:t>
            </w:r>
          </w:p>
        </w:tc>
      </w:tr>
      <w:tr w:rsidR="0077157B" w:rsidRPr="00F1348E" w14:paraId="57F1862F" w14:textId="77777777" w:rsidTr="002044A9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127FF" w14:textId="77777777" w:rsidR="002044A9" w:rsidRPr="00F1348E" w:rsidRDefault="002044A9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80B26" w14:textId="77777777" w:rsidR="002044A9" w:rsidRPr="00F1348E" w:rsidRDefault="002044A9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07C69" w14:textId="77777777" w:rsidR="002044A9" w:rsidRPr="00F1348E" w:rsidRDefault="002044A9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Состояние каналов с 17 по 24 (1 – включен, 0 – выключен)</w:t>
            </w:r>
          </w:p>
        </w:tc>
      </w:tr>
    </w:tbl>
    <w:p w14:paraId="3C29D56B" w14:textId="35D6C514" w:rsidR="007D6AA5" w:rsidRPr="00F1348E" w:rsidRDefault="007D6AA5" w:rsidP="00B459E2">
      <w:pPr>
        <w:keepNext/>
        <w:spacing w:before="240" w:after="0" w:line="360" w:lineRule="auto"/>
        <w:ind w:hanging="284"/>
        <w:rPr>
          <w:sz w:val="28"/>
          <w:szCs w:val="24"/>
        </w:rPr>
      </w:pPr>
      <w:r w:rsidRPr="00F1348E">
        <w:rPr>
          <w:sz w:val="28"/>
          <w:szCs w:val="24"/>
        </w:rPr>
        <w:t xml:space="preserve">Таблица Е7 – </w:t>
      </w:r>
      <w:r w:rsidRPr="00F1348E">
        <w:rPr>
          <w:sz w:val="28"/>
          <w:szCs w:val="28"/>
        </w:rPr>
        <w:t xml:space="preserve">Сообщение «Признак </w:t>
      </w:r>
      <w:ins w:id="192" w:author="Кечин Александр Викторович" w:date="2023-07-20T10:46:00Z">
        <w:r w:rsidR="00362E55" w:rsidRPr="00F1348E">
          <w:rPr>
            <w:sz w:val="28"/>
            <w:szCs w:val="28"/>
          </w:rPr>
          <w:t>короткое замыкание</w:t>
        </w:r>
      </w:ins>
      <w:r w:rsidRPr="00F1348E">
        <w:rPr>
          <w:sz w:val="28"/>
          <w:szCs w:val="28"/>
        </w:rPr>
        <w:t>»</w:t>
      </w:r>
    </w:p>
    <w:tbl>
      <w:tblPr>
        <w:tblW w:w="9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5106"/>
      </w:tblGrid>
      <w:tr w:rsidR="0077157B" w:rsidRPr="00F1348E" w14:paraId="4703BD88" w14:textId="77777777" w:rsidTr="002044A9">
        <w:trPr>
          <w:jc w:val="center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14:paraId="2BED3B2B" w14:textId="695417D8" w:rsidR="002044A9" w:rsidRPr="00F1348E" w:rsidRDefault="002044A9" w:rsidP="00B459E2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ins w:id="193" w:author="Кечин Александр Викторович" w:date="2023-07-20T11:04:00Z">
              <w:r w:rsidR="002F0B5C" w:rsidRPr="00F1348E">
                <w:rPr>
                  <w:bCs/>
                  <w:sz w:val="28"/>
                  <w:szCs w:val="28"/>
                  <w:lang w:val="en-US"/>
                </w:rPr>
                <w:t>NOC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(периодическое сообщение) или </w:t>
              </w:r>
              <w:r w:rsidR="002F0B5C" w:rsidRPr="00F1348E">
                <w:rPr>
                  <w:bCs/>
                  <w:sz w:val="28"/>
                  <w:szCs w:val="28"/>
                  <w:lang w:val="en-US"/>
                </w:rPr>
                <w:t>EEC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(апериодическое сообщение)</w:t>
              </w:r>
            </w:ins>
          </w:p>
        </w:tc>
      </w:tr>
      <w:tr w:rsidR="0077157B" w:rsidRPr="00F1348E" w14:paraId="6166E85E" w14:textId="77777777" w:rsidTr="002044A9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8AED3C" w14:textId="77777777" w:rsidR="002044A9" w:rsidRPr="00F1348E" w:rsidRDefault="002044A9" w:rsidP="00B459E2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BC0709" w14:textId="5501F88F" w:rsidR="002044A9" w:rsidRPr="00F1348E" w:rsidRDefault="002044A9" w:rsidP="00B459E2">
            <w:pPr>
              <w:keepNext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</w:rPr>
              <w:t>01001</w:t>
            </w:r>
          </w:p>
        </w:tc>
      </w:tr>
      <w:tr w:rsidR="0077157B" w:rsidRPr="00F1348E" w14:paraId="0AD993F4" w14:textId="77777777" w:rsidTr="002044A9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D40FB" w14:textId="77777777" w:rsidR="002044A9" w:rsidRPr="00F1348E" w:rsidRDefault="002044A9" w:rsidP="00B459E2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E2A70F" w14:textId="4121D41D" w:rsidR="002044A9" w:rsidRPr="00F1348E" w:rsidRDefault="007A5235" w:rsidP="00B459E2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ins w:id="194" w:author="Кечин Александр Викторович" w:date="2023-07-14T10:49:00Z">
              <w:r w:rsidRPr="00F1348E">
                <w:rPr>
                  <w:sz w:val="28"/>
                  <w:szCs w:val="28"/>
                </w:rPr>
                <w:t>3</w:t>
              </w:r>
            </w:ins>
            <w:r w:rsidR="002044A9" w:rsidRPr="00F1348E">
              <w:rPr>
                <w:sz w:val="28"/>
                <w:szCs w:val="28"/>
              </w:rPr>
              <w:t xml:space="preserve"> байт</w:t>
            </w:r>
            <w:ins w:id="195" w:author="Кечин Александр Викторович" w:date="2023-07-14T10:49:00Z">
              <w:r w:rsidRPr="00F1348E">
                <w:rPr>
                  <w:sz w:val="28"/>
                  <w:szCs w:val="28"/>
                </w:rPr>
                <w:t>а</w:t>
              </w:r>
            </w:ins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FEE66" w14:textId="77777777" w:rsidR="002044A9" w:rsidRPr="00F1348E" w:rsidRDefault="002044A9" w:rsidP="00B459E2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5A26BE4D" w14:textId="77777777" w:rsidTr="002044A9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DA366" w14:textId="77777777" w:rsidR="002044A9" w:rsidRPr="00F1348E" w:rsidRDefault="002044A9" w:rsidP="002044A9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5CE5" w14:textId="77777777" w:rsidR="002044A9" w:rsidRPr="00F1348E" w:rsidRDefault="002044A9" w:rsidP="002044A9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72B0" w14:textId="77777777" w:rsidR="002044A9" w:rsidRPr="00F1348E" w:rsidRDefault="002044A9" w:rsidP="002044A9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 </w:t>
            </w:r>
          </w:p>
        </w:tc>
      </w:tr>
      <w:tr w:rsidR="0077157B" w:rsidRPr="00F1348E" w14:paraId="77DB35FD" w14:textId="77777777" w:rsidTr="002044A9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F6D43" w14:textId="77777777" w:rsidR="002044A9" w:rsidRPr="00F1348E" w:rsidRDefault="002044A9" w:rsidP="002044A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5C49" w14:textId="77777777" w:rsidR="002044A9" w:rsidRPr="00F1348E" w:rsidRDefault="002044A9" w:rsidP="002044A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43829" w14:textId="2F21C35D" w:rsidR="002044A9" w:rsidRPr="00F1348E" w:rsidRDefault="002044A9" w:rsidP="002044A9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КЗ в канале с 1 по 8 (1 – наличие признака, 0 – отсутствие)</w:t>
            </w:r>
          </w:p>
        </w:tc>
      </w:tr>
      <w:tr w:rsidR="0077157B" w:rsidRPr="00F1348E" w14:paraId="2D8287D3" w14:textId="77777777" w:rsidTr="002044A9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147C" w14:textId="77777777" w:rsidR="002044A9" w:rsidRPr="00F1348E" w:rsidRDefault="002044A9" w:rsidP="002044A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5B058" w14:textId="0B581429" w:rsidR="002044A9" w:rsidRPr="00F1348E" w:rsidRDefault="002044A9" w:rsidP="002044A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C489" w14:textId="66BDCCA4" w:rsidR="002044A9" w:rsidRPr="00F1348E" w:rsidRDefault="002044A9" w:rsidP="002044A9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КЗ в канале с 9 по 16 (1 – наличие признака, 0 – отсутствие)</w:t>
            </w:r>
          </w:p>
        </w:tc>
      </w:tr>
      <w:tr w:rsidR="0077157B" w:rsidRPr="00F1348E" w14:paraId="30076B2A" w14:textId="77777777" w:rsidTr="002044A9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6B25" w14:textId="77777777" w:rsidR="002044A9" w:rsidRPr="00F1348E" w:rsidRDefault="002044A9" w:rsidP="002044A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81479" w14:textId="217F18D6" w:rsidR="002044A9" w:rsidRPr="00F1348E" w:rsidRDefault="002044A9" w:rsidP="002044A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66256" w14:textId="493A9628" w:rsidR="002044A9" w:rsidRPr="00F1348E" w:rsidRDefault="002044A9" w:rsidP="002044A9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КЗ в канале с 17 по 24 (1 – наличие признака, 0 – отсутствие)</w:t>
            </w:r>
          </w:p>
        </w:tc>
      </w:tr>
    </w:tbl>
    <w:p w14:paraId="5E08C112" w14:textId="11C223A8" w:rsidR="005E318D" w:rsidRPr="00F1348E" w:rsidRDefault="005E318D" w:rsidP="002044A9">
      <w:pPr>
        <w:keepNext/>
        <w:spacing w:before="240" w:after="0" w:line="360" w:lineRule="auto"/>
        <w:ind w:hanging="284"/>
        <w:rPr>
          <w:sz w:val="28"/>
          <w:szCs w:val="28"/>
        </w:rPr>
      </w:pPr>
      <w:r w:rsidRPr="00F1348E">
        <w:rPr>
          <w:sz w:val="28"/>
          <w:szCs w:val="24"/>
        </w:rPr>
        <w:t>Таблица Е</w:t>
      </w:r>
      <w:r w:rsidR="002044A9" w:rsidRPr="00F1348E">
        <w:rPr>
          <w:sz w:val="28"/>
          <w:szCs w:val="24"/>
        </w:rPr>
        <w:t>8</w:t>
      </w:r>
      <w:r w:rsidRPr="00F1348E">
        <w:rPr>
          <w:sz w:val="28"/>
          <w:szCs w:val="24"/>
        </w:rPr>
        <w:t xml:space="preserve"> – </w:t>
      </w:r>
      <w:r w:rsidRPr="00F1348E">
        <w:rPr>
          <w:sz w:val="28"/>
          <w:szCs w:val="28"/>
        </w:rPr>
        <w:t>Сообщение «</w:t>
      </w:r>
      <w:r w:rsidR="002044A9" w:rsidRPr="00F1348E">
        <w:rPr>
          <w:sz w:val="28"/>
          <w:szCs w:val="28"/>
        </w:rPr>
        <w:t>Перегрузка</w:t>
      </w:r>
      <w:r w:rsidRPr="00F1348E">
        <w:rPr>
          <w:sz w:val="28"/>
          <w:szCs w:val="28"/>
        </w:rPr>
        <w:t>»</w:t>
      </w:r>
    </w:p>
    <w:tbl>
      <w:tblPr>
        <w:tblW w:w="9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5106"/>
      </w:tblGrid>
      <w:tr w:rsidR="0077157B" w:rsidRPr="00F1348E" w14:paraId="67819933" w14:textId="77777777" w:rsidTr="002044A9">
        <w:trPr>
          <w:jc w:val="center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14:paraId="76E26D22" w14:textId="0348C0CB" w:rsidR="002044A9" w:rsidRPr="00F1348E" w:rsidRDefault="002044A9" w:rsidP="002044A9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ins w:id="196" w:author="Кечин Александр Викторович" w:date="2023-07-20T11:05:00Z">
              <w:r w:rsidR="002F0B5C" w:rsidRPr="00F1348E">
                <w:rPr>
                  <w:bCs/>
                  <w:sz w:val="28"/>
                  <w:szCs w:val="28"/>
                  <w:lang w:val="en-US"/>
                </w:rPr>
                <w:t>NOC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(периодическое сообщение) или </w:t>
              </w:r>
              <w:r w:rsidR="002F0B5C" w:rsidRPr="00F1348E">
                <w:rPr>
                  <w:bCs/>
                  <w:sz w:val="28"/>
                  <w:szCs w:val="28"/>
                  <w:lang w:val="en-US"/>
                </w:rPr>
                <w:t>EEC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(апериодическое сообщение)</w:t>
              </w:r>
            </w:ins>
          </w:p>
        </w:tc>
      </w:tr>
      <w:tr w:rsidR="0077157B" w:rsidRPr="00F1348E" w14:paraId="5B21A568" w14:textId="77777777" w:rsidTr="002044A9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DF3070" w14:textId="77777777" w:rsidR="002044A9" w:rsidRPr="00F1348E" w:rsidRDefault="002044A9" w:rsidP="002044A9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521CA5" w14:textId="2FECB8BD" w:rsidR="002044A9" w:rsidRPr="00F1348E" w:rsidRDefault="002044A9" w:rsidP="002044A9">
            <w:pPr>
              <w:keepNext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</w:rPr>
              <w:t>01010</w:t>
            </w:r>
          </w:p>
        </w:tc>
      </w:tr>
      <w:tr w:rsidR="0077157B" w:rsidRPr="00F1348E" w14:paraId="1AE33718" w14:textId="77777777" w:rsidTr="002044A9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35ADA" w14:textId="77777777" w:rsidR="002044A9" w:rsidRPr="00F1348E" w:rsidRDefault="002044A9" w:rsidP="002044A9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512F65" w14:textId="33FA1327" w:rsidR="002044A9" w:rsidRPr="00F1348E" w:rsidRDefault="007A5235" w:rsidP="002044A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ins w:id="197" w:author="Кечин Александр Викторович" w:date="2023-07-14T10:49:00Z">
              <w:r w:rsidRPr="00F1348E">
                <w:rPr>
                  <w:sz w:val="28"/>
                  <w:szCs w:val="28"/>
                </w:rPr>
                <w:t>3</w:t>
              </w:r>
            </w:ins>
            <w:r w:rsidR="002044A9" w:rsidRPr="00F1348E">
              <w:rPr>
                <w:sz w:val="28"/>
                <w:szCs w:val="28"/>
              </w:rPr>
              <w:t xml:space="preserve"> байт</w:t>
            </w:r>
            <w:ins w:id="198" w:author="Кечин Александр Викторович" w:date="2023-07-14T10:49:00Z">
              <w:r w:rsidRPr="00F1348E">
                <w:rPr>
                  <w:sz w:val="28"/>
                  <w:szCs w:val="28"/>
                </w:rPr>
                <w:t>а</w:t>
              </w:r>
            </w:ins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93F321" w14:textId="77777777" w:rsidR="002044A9" w:rsidRPr="00F1348E" w:rsidRDefault="002044A9" w:rsidP="002044A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1CE1285F" w14:textId="77777777" w:rsidTr="002044A9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56219" w14:textId="77777777" w:rsidR="002044A9" w:rsidRPr="00F1348E" w:rsidRDefault="002044A9" w:rsidP="002044A9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0C68" w14:textId="77777777" w:rsidR="002044A9" w:rsidRPr="00F1348E" w:rsidRDefault="002044A9" w:rsidP="002044A9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5DBE0" w14:textId="77777777" w:rsidR="002044A9" w:rsidRPr="00F1348E" w:rsidRDefault="002044A9" w:rsidP="002044A9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 </w:t>
            </w:r>
          </w:p>
        </w:tc>
      </w:tr>
      <w:tr w:rsidR="0077157B" w:rsidRPr="00F1348E" w14:paraId="395F421B" w14:textId="77777777" w:rsidTr="002044A9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69211" w14:textId="77777777" w:rsidR="002044A9" w:rsidRPr="00F1348E" w:rsidRDefault="002044A9" w:rsidP="002044A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E4994" w14:textId="77777777" w:rsidR="002044A9" w:rsidRPr="00F1348E" w:rsidRDefault="002044A9" w:rsidP="002044A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97D78" w14:textId="1982FBF9" w:rsidR="002044A9" w:rsidRPr="00F1348E" w:rsidRDefault="002044A9" w:rsidP="002044A9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«Перегрузка» в канале с 1 по 8 (1 – наличие признака, 0 – отсутствие)</w:t>
            </w:r>
          </w:p>
        </w:tc>
      </w:tr>
      <w:tr w:rsidR="0077157B" w:rsidRPr="00F1348E" w14:paraId="7B5E2965" w14:textId="77777777" w:rsidTr="002044A9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D3A9" w14:textId="77777777" w:rsidR="002044A9" w:rsidRPr="00F1348E" w:rsidRDefault="002044A9" w:rsidP="002044A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FC9AC" w14:textId="77777777" w:rsidR="002044A9" w:rsidRPr="00F1348E" w:rsidRDefault="002044A9" w:rsidP="002044A9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885B5" w14:textId="7F5CF4E7" w:rsidR="002044A9" w:rsidRPr="00F1348E" w:rsidRDefault="002044A9" w:rsidP="002044A9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«Перегрузка» в канале с 9 по 16 (1 – наличие признака, 0 – отсутствие)</w:t>
            </w:r>
          </w:p>
        </w:tc>
      </w:tr>
      <w:tr w:rsidR="0077157B" w:rsidRPr="00F1348E" w14:paraId="1D441638" w14:textId="77777777" w:rsidTr="002044A9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142E" w14:textId="77777777" w:rsidR="002044A9" w:rsidRPr="00F1348E" w:rsidRDefault="002044A9" w:rsidP="004403B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E18BB" w14:textId="77777777" w:rsidR="002044A9" w:rsidRPr="00F1348E" w:rsidRDefault="002044A9" w:rsidP="004403B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7869D" w14:textId="39BD87E7" w:rsidR="002044A9" w:rsidRPr="00F1348E" w:rsidRDefault="002044A9" w:rsidP="004403BE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«Перегрузка» в канале с 17 по 24 (1 – наличие признака, 0 – отсутствие)</w:t>
            </w:r>
          </w:p>
        </w:tc>
      </w:tr>
    </w:tbl>
    <w:p w14:paraId="498BCE17" w14:textId="504FA204" w:rsidR="00EB67B8" w:rsidRPr="00F1348E" w:rsidRDefault="00EB67B8" w:rsidP="004403BE">
      <w:pPr>
        <w:keepNext/>
        <w:spacing w:before="240" w:after="0" w:line="360" w:lineRule="auto"/>
        <w:ind w:hanging="284"/>
        <w:rPr>
          <w:sz w:val="28"/>
          <w:szCs w:val="24"/>
        </w:rPr>
      </w:pPr>
      <w:r w:rsidRPr="00F1348E">
        <w:rPr>
          <w:sz w:val="28"/>
          <w:szCs w:val="24"/>
        </w:rPr>
        <w:lastRenderedPageBreak/>
        <w:t>Таблица Е</w:t>
      </w:r>
      <w:r w:rsidR="002044A9" w:rsidRPr="00F1348E">
        <w:rPr>
          <w:sz w:val="28"/>
          <w:szCs w:val="24"/>
        </w:rPr>
        <w:t>9</w:t>
      </w:r>
      <w:r w:rsidRPr="00F1348E">
        <w:rPr>
          <w:sz w:val="28"/>
          <w:szCs w:val="24"/>
        </w:rPr>
        <w:t xml:space="preserve"> – </w:t>
      </w:r>
      <w:r w:rsidRPr="00F1348E">
        <w:rPr>
          <w:sz w:val="28"/>
          <w:szCs w:val="28"/>
        </w:rPr>
        <w:t>Сообщение «</w:t>
      </w:r>
      <w:r w:rsidR="002044A9" w:rsidRPr="00F1348E">
        <w:rPr>
          <w:sz w:val="28"/>
          <w:szCs w:val="28"/>
        </w:rPr>
        <w:t>Отказ выхода</w:t>
      </w:r>
      <w:r w:rsidRPr="00F1348E">
        <w:rPr>
          <w:sz w:val="28"/>
          <w:szCs w:val="28"/>
        </w:rPr>
        <w:t>»</w:t>
      </w:r>
    </w:p>
    <w:tbl>
      <w:tblPr>
        <w:tblW w:w="9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5106"/>
      </w:tblGrid>
      <w:tr w:rsidR="0077157B" w:rsidRPr="00F1348E" w14:paraId="32AF29F7" w14:textId="77777777" w:rsidTr="00BB2B47">
        <w:trPr>
          <w:jc w:val="center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14:paraId="666102A4" w14:textId="5656670D" w:rsidR="002044A9" w:rsidRPr="00F1348E" w:rsidRDefault="002044A9" w:rsidP="004403BE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ins w:id="199" w:author="Кечин Александр Викторович" w:date="2023-07-20T11:05:00Z">
              <w:r w:rsidR="002F0B5C" w:rsidRPr="00F1348E">
                <w:rPr>
                  <w:bCs/>
                  <w:sz w:val="28"/>
                  <w:szCs w:val="28"/>
                  <w:lang w:val="en-US"/>
                </w:rPr>
                <w:t>NOC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(периодическое сообщение) или </w:t>
              </w:r>
              <w:r w:rsidR="002F0B5C" w:rsidRPr="00F1348E">
                <w:rPr>
                  <w:bCs/>
                  <w:sz w:val="28"/>
                  <w:szCs w:val="28"/>
                  <w:lang w:val="en-US"/>
                </w:rPr>
                <w:t>EEC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(апериодическое сообщение)</w:t>
              </w:r>
            </w:ins>
          </w:p>
        </w:tc>
      </w:tr>
      <w:tr w:rsidR="0077157B" w:rsidRPr="00F1348E" w14:paraId="1BB83F96" w14:textId="77777777" w:rsidTr="00BB2B47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9C126" w14:textId="77777777" w:rsidR="002044A9" w:rsidRPr="00F1348E" w:rsidRDefault="002044A9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A38F2C" w14:textId="388B052C" w:rsidR="002044A9" w:rsidRPr="00F1348E" w:rsidRDefault="002044A9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01011</w:t>
            </w:r>
          </w:p>
        </w:tc>
      </w:tr>
      <w:tr w:rsidR="0077157B" w:rsidRPr="00F1348E" w14:paraId="600D65A4" w14:textId="77777777" w:rsidTr="00BB2B47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6C249A" w14:textId="77777777" w:rsidR="002044A9" w:rsidRPr="00F1348E" w:rsidRDefault="002044A9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4E9E1" w14:textId="6B5275CC" w:rsidR="002044A9" w:rsidRPr="00F1348E" w:rsidRDefault="007A5235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ins w:id="200" w:author="Кечин Александр Викторович" w:date="2023-07-14T10:49:00Z">
              <w:r w:rsidRPr="00F1348E">
                <w:rPr>
                  <w:sz w:val="28"/>
                  <w:szCs w:val="28"/>
                </w:rPr>
                <w:t>3</w:t>
              </w:r>
            </w:ins>
            <w:r w:rsidR="002044A9" w:rsidRPr="00F1348E">
              <w:rPr>
                <w:sz w:val="28"/>
                <w:szCs w:val="28"/>
              </w:rPr>
              <w:t xml:space="preserve"> байт</w:t>
            </w:r>
            <w:ins w:id="201" w:author="Кечин Александр Викторович" w:date="2023-07-14T10:50:00Z">
              <w:r w:rsidRPr="00F1348E">
                <w:rPr>
                  <w:sz w:val="28"/>
                  <w:szCs w:val="28"/>
                </w:rPr>
                <w:t>а</w:t>
              </w:r>
            </w:ins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4D56F3" w14:textId="77777777" w:rsidR="002044A9" w:rsidRPr="00F1348E" w:rsidRDefault="002044A9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46B8CAD8" w14:textId="77777777" w:rsidTr="00BB2B47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013BB6" w14:textId="77777777" w:rsidR="002044A9" w:rsidRPr="00F1348E" w:rsidRDefault="002044A9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5CADFA" w14:textId="77777777" w:rsidR="002044A9" w:rsidRPr="00F1348E" w:rsidRDefault="002044A9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8B2937" w14:textId="77777777" w:rsidR="002044A9" w:rsidRPr="00F1348E" w:rsidRDefault="002044A9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 </w:t>
            </w:r>
          </w:p>
        </w:tc>
      </w:tr>
      <w:tr w:rsidR="0077157B" w:rsidRPr="00F1348E" w14:paraId="39421106" w14:textId="77777777" w:rsidTr="00BB2B47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4A8C39" w14:textId="3F9494A4" w:rsidR="002044A9" w:rsidRPr="00F1348E" w:rsidRDefault="002044A9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232AF" w14:textId="27EED817" w:rsidR="002044A9" w:rsidRPr="00F1348E" w:rsidRDefault="002044A9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  <w:ins w:id="202" w:author="Кечин Александр Викторович" w:date="2023-07-14T10:50:00Z">
              <w:r w:rsidR="007A5235" w:rsidRPr="00F1348E">
                <w:rPr>
                  <w:sz w:val="28"/>
                  <w:szCs w:val="28"/>
                </w:rPr>
                <w:t>…</w:t>
              </w:r>
            </w:ins>
            <w:r w:rsidRPr="00F1348E">
              <w:rPr>
                <w:sz w:val="28"/>
                <w:szCs w:val="28"/>
              </w:rPr>
              <w:t>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8F4474" w14:textId="58C13FBD" w:rsidR="002044A9" w:rsidRPr="00F1348E" w:rsidRDefault="002044A9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«Отказ выхода» в канале с 1 по 8 (1 – наличие признака, 0 – отсутствие)</w:t>
            </w:r>
          </w:p>
        </w:tc>
      </w:tr>
      <w:tr w:rsidR="0077157B" w:rsidRPr="00F1348E" w14:paraId="56AA3958" w14:textId="77777777" w:rsidTr="00BB2B47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3E8D3" w14:textId="1CE26626" w:rsidR="002044A9" w:rsidRPr="00F1348E" w:rsidRDefault="002044A9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57B1BB" w14:textId="18222AD9" w:rsidR="002044A9" w:rsidRPr="00F1348E" w:rsidRDefault="002044A9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4A2CEC" w14:textId="4A908079" w:rsidR="002044A9" w:rsidRPr="00F1348E" w:rsidRDefault="002044A9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«Отказ выхода» в канале с 9 по 16 (1 – наличие признака, 0 – отсутствие)</w:t>
            </w:r>
          </w:p>
        </w:tc>
      </w:tr>
      <w:tr w:rsidR="0077157B" w:rsidRPr="00F1348E" w14:paraId="5E49561F" w14:textId="77777777" w:rsidTr="00BB2B47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66B61D" w14:textId="48F21A34" w:rsidR="002044A9" w:rsidRPr="00F1348E" w:rsidRDefault="002044A9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656BE0" w14:textId="6AF2997C" w:rsidR="002044A9" w:rsidRPr="00F1348E" w:rsidRDefault="002044A9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83515" w14:textId="4B60733A" w:rsidR="002044A9" w:rsidRPr="00F1348E" w:rsidRDefault="002044A9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«Отказ выхода» в канале с 17 по 24 (1 – наличие признака, 0 – отсутствие)</w:t>
            </w:r>
          </w:p>
        </w:tc>
      </w:tr>
    </w:tbl>
    <w:p w14:paraId="6655A237" w14:textId="60D57014" w:rsidR="002044A9" w:rsidRPr="00F1348E" w:rsidRDefault="002044A9" w:rsidP="00B459E2">
      <w:pPr>
        <w:keepNext/>
        <w:spacing w:before="240" w:after="0" w:line="360" w:lineRule="auto"/>
        <w:ind w:hanging="284"/>
        <w:rPr>
          <w:sz w:val="28"/>
          <w:szCs w:val="24"/>
        </w:rPr>
      </w:pPr>
      <w:r w:rsidRPr="00F1348E">
        <w:rPr>
          <w:sz w:val="28"/>
          <w:szCs w:val="24"/>
        </w:rPr>
        <w:t xml:space="preserve">Таблица Е10 – </w:t>
      </w:r>
      <w:r w:rsidRPr="00F1348E">
        <w:rPr>
          <w:sz w:val="28"/>
          <w:szCs w:val="28"/>
        </w:rPr>
        <w:t>Сообщение «Отказ нагрузки»</w:t>
      </w:r>
    </w:p>
    <w:tbl>
      <w:tblPr>
        <w:tblW w:w="9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5106"/>
      </w:tblGrid>
      <w:tr w:rsidR="0077157B" w:rsidRPr="00F1348E" w14:paraId="04D642CA" w14:textId="77777777" w:rsidTr="002044A9">
        <w:trPr>
          <w:jc w:val="center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14:paraId="7E3CFD81" w14:textId="6E32D18E" w:rsidR="002044A9" w:rsidRPr="00F1348E" w:rsidRDefault="002044A9" w:rsidP="00362E55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ins w:id="203" w:author="Кечин Александр Викторович" w:date="2023-07-20T11:05:00Z">
              <w:r w:rsidR="002F0B5C" w:rsidRPr="00F1348E">
                <w:rPr>
                  <w:bCs/>
                  <w:sz w:val="28"/>
                  <w:szCs w:val="28"/>
                  <w:lang w:val="en-US"/>
                </w:rPr>
                <w:t>NOC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(периодическое сообщение) или </w:t>
              </w:r>
              <w:r w:rsidR="002F0B5C" w:rsidRPr="00F1348E">
                <w:rPr>
                  <w:bCs/>
                  <w:sz w:val="28"/>
                  <w:szCs w:val="28"/>
                  <w:lang w:val="en-US"/>
                </w:rPr>
                <w:t>EEC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(апериодическое сообщение)</w:t>
              </w:r>
            </w:ins>
          </w:p>
        </w:tc>
      </w:tr>
      <w:tr w:rsidR="0077157B" w:rsidRPr="00F1348E" w14:paraId="6F314A7C" w14:textId="77777777" w:rsidTr="002044A9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CCFBDA" w14:textId="77777777" w:rsidR="002044A9" w:rsidRPr="00F1348E" w:rsidRDefault="002044A9" w:rsidP="00362E55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E6A414" w14:textId="4A06E281" w:rsidR="002044A9" w:rsidRPr="00F1348E" w:rsidRDefault="002044A9" w:rsidP="00362E55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01100</w:t>
            </w:r>
          </w:p>
        </w:tc>
      </w:tr>
      <w:tr w:rsidR="0077157B" w:rsidRPr="00F1348E" w14:paraId="0D2F9245" w14:textId="77777777" w:rsidTr="002044A9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3723A" w14:textId="77777777" w:rsidR="002044A9" w:rsidRPr="00F1348E" w:rsidRDefault="002044A9" w:rsidP="00362E55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20C97" w14:textId="5EFF5E45" w:rsidR="002044A9" w:rsidRPr="00F1348E" w:rsidRDefault="007A5235" w:rsidP="00362E55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  <w:r w:rsidR="002044A9" w:rsidRPr="00F1348E">
              <w:rPr>
                <w:sz w:val="28"/>
                <w:szCs w:val="28"/>
              </w:rPr>
              <w:t xml:space="preserve"> байт</w:t>
            </w:r>
            <w:ins w:id="204" w:author="Кечин Александр Викторович" w:date="2023-07-14T10:50:00Z">
              <w:r w:rsidRPr="00F1348E">
                <w:rPr>
                  <w:sz w:val="28"/>
                  <w:szCs w:val="28"/>
                </w:rPr>
                <w:t>а</w:t>
              </w:r>
            </w:ins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9B773" w14:textId="77777777" w:rsidR="002044A9" w:rsidRPr="00F1348E" w:rsidRDefault="002044A9" w:rsidP="00362E55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4BEE53AE" w14:textId="77777777" w:rsidTr="002044A9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0B0C39" w14:textId="77777777" w:rsidR="002044A9" w:rsidRPr="00F1348E" w:rsidRDefault="002044A9" w:rsidP="00362E55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0D886" w14:textId="77777777" w:rsidR="002044A9" w:rsidRPr="00F1348E" w:rsidRDefault="002044A9" w:rsidP="00362E55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DF6339" w14:textId="77777777" w:rsidR="002044A9" w:rsidRPr="00F1348E" w:rsidRDefault="002044A9" w:rsidP="00362E55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 </w:t>
            </w:r>
          </w:p>
        </w:tc>
      </w:tr>
      <w:tr w:rsidR="0077157B" w:rsidRPr="00F1348E" w14:paraId="244A0A41" w14:textId="77777777" w:rsidTr="002044A9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0D091D" w14:textId="77777777" w:rsidR="002044A9" w:rsidRPr="00F1348E" w:rsidRDefault="002044A9" w:rsidP="00362E55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35B47" w14:textId="77777777" w:rsidR="002044A9" w:rsidRPr="00F1348E" w:rsidRDefault="002044A9" w:rsidP="00362E55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71800C" w14:textId="4A1CF2B4" w:rsidR="002044A9" w:rsidRPr="00F1348E" w:rsidRDefault="002044A9" w:rsidP="00362E55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Отказ нагрузки в канале с 1 по 8 (1 – наличие признака, 0 – отсутствие)</w:t>
            </w:r>
          </w:p>
        </w:tc>
      </w:tr>
      <w:tr w:rsidR="0077157B" w:rsidRPr="00F1348E" w14:paraId="15C236B4" w14:textId="77777777" w:rsidTr="002044A9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781470" w14:textId="77777777" w:rsidR="002044A9" w:rsidRPr="00F1348E" w:rsidRDefault="002044A9" w:rsidP="00362E55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4E8B3" w14:textId="77777777" w:rsidR="002044A9" w:rsidRPr="00F1348E" w:rsidRDefault="002044A9" w:rsidP="00362E55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4FF6F8" w14:textId="36564D21" w:rsidR="002044A9" w:rsidRPr="00F1348E" w:rsidRDefault="002044A9" w:rsidP="00362E55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Отказ нагрузки в канале с 9 по 16 (1 – наличие признака, 0 – отсутствие)</w:t>
            </w:r>
          </w:p>
        </w:tc>
      </w:tr>
      <w:tr w:rsidR="0077157B" w:rsidRPr="00F1348E" w14:paraId="4647FFE9" w14:textId="77777777" w:rsidTr="002044A9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94A1E" w14:textId="77777777" w:rsidR="002044A9" w:rsidRPr="00F1348E" w:rsidRDefault="002044A9" w:rsidP="00362E55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5D399E" w14:textId="77777777" w:rsidR="002044A9" w:rsidRPr="00F1348E" w:rsidRDefault="002044A9" w:rsidP="00362E55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781846" w14:textId="658F4B25" w:rsidR="002044A9" w:rsidRPr="00F1348E" w:rsidRDefault="002044A9" w:rsidP="00362E55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Отказ нагрузки в канале с 17 по 24 (1 – наличие признака, 0 – отсутствие)</w:t>
            </w:r>
          </w:p>
        </w:tc>
      </w:tr>
    </w:tbl>
    <w:p w14:paraId="1CA0C69A" w14:textId="56C0B476" w:rsidR="002044A9" w:rsidRPr="00F1348E" w:rsidRDefault="002044A9" w:rsidP="00362E55">
      <w:pPr>
        <w:keepNext/>
        <w:spacing w:before="240" w:after="0" w:line="360" w:lineRule="auto"/>
        <w:ind w:hanging="284"/>
        <w:rPr>
          <w:sz w:val="28"/>
          <w:szCs w:val="24"/>
        </w:rPr>
      </w:pPr>
      <w:r w:rsidRPr="00F1348E">
        <w:rPr>
          <w:sz w:val="28"/>
          <w:szCs w:val="24"/>
        </w:rPr>
        <w:t>Таблица Е1</w:t>
      </w:r>
      <w:r w:rsidR="004975DE" w:rsidRPr="00F1348E">
        <w:rPr>
          <w:sz w:val="28"/>
          <w:szCs w:val="24"/>
        </w:rPr>
        <w:t>1</w:t>
      </w:r>
      <w:r w:rsidRPr="00F1348E">
        <w:rPr>
          <w:sz w:val="28"/>
          <w:szCs w:val="24"/>
        </w:rPr>
        <w:t xml:space="preserve"> – </w:t>
      </w:r>
      <w:r w:rsidRPr="00F1348E">
        <w:rPr>
          <w:sz w:val="28"/>
          <w:szCs w:val="28"/>
        </w:rPr>
        <w:t>Сообщение «</w:t>
      </w:r>
      <w:r w:rsidR="004975DE" w:rsidRPr="00F1348E">
        <w:rPr>
          <w:sz w:val="28"/>
          <w:szCs w:val="28"/>
        </w:rPr>
        <w:t>Состояние устройства</w:t>
      </w:r>
      <w:r w:rsidRPr="00F1348E">
        <w:rPr>
          <w:sz w:val="28"/>
          <w:szCs w:val="28"/>
        </w:rPr>
        <w:t>»</w:t>
      </w:r>
    </w:p>
    <w:tbl>
      <w:tblPr>
        <w:tblW w:w="9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5106"/>
        <w:tblGridChange w:id="205">
          <w:tblGrid>
            <w:gridCol w:w="1135"/>
            <w:gridCol w:w="1135"/>
            <w:gridCol w:w="2554"/>
            <w:gridCol w:w="5106"/>
          </w:tblGrid>
        </w:tblGridChange>
      </w:tblGrid>
      <w:tr w:rsidR="0077157B" w:rsidRPr="00F1348E" w14:paraId="2E01370B" w14:textId="77777777" w:rsidTr="002044A9">
        <w:trPr>
          <w:jc w:val="center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14:paraId="5EEFBBB7" w14:textId="7943E8D5" w:rsidR="002044A9" w:rsidRPr="00F1348E" w:rsidRDefault="002044A9" w:rsidP="002044A9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ins w:id="206" w:author="Кечин Александр Викторович" w:date="2023-07-20T11:05:00Z">
              <w:r w:rsidR="002F0B5C" w:rsidRPr="00F1348E">
                <w:rPr>
                  <w:bCs/>
                  <w:sz w:val="28"/>
                  <w:szCs w:val="28"/>
                  <w:lang w:val="en-US"/>
                </w:rPr>
                <w:t>NOC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(периодическое сообщение) или </w:t>
              </w:r>
              <w:r w:rsidR="002F0B5C" w:rsidRPr="00F1348E">
                <w:rPr>
                  <w:bCs/>
                  <w:sz w:val="28"/>
                  <w:szCs w:val="28"/>
                  <w:lang w:val="en-US"/>
                </w:rPr>
                <w:t>EEC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(апериодическое сообщение)</w:t>
              </w:r>
            </w:ins>
          </w:p>
        </w:tc>
      </w:tr>
      <w:tr w:rsidR="0077157B" w:rsidRPr="00F1348E" w14:paraId="444C8ADE" w14:textId="77777777" w:rsidTr="002044A9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A9797C" w14:textId="77777777" w:rsidR="002044A9" w:rsidRPr="00F1348E" w:rsidRDefault="002044A9" w:rsidP="002044A9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A677BE" w14:textId="151EF829" w:rsidR="002044A9" w:rsidRPr="00F1348E" w:rsidRDefault="002044A9" w:rsidP="002044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0110</w:t>
            </w:r>
            <w:r w:rsidR="004975DE" w:rsidRPr="00F1348E">
              <w:rPr>
                <w:sz w:val="28"/>
                <w:szCs w:val="28"/>
              </w:rPr>
              <w:t>1</w:t>
            </w:r>
          </w:p>
        </w:tc>
      </w:tr>
      <w:tr w:rsidR="0077157B" w:rsidRPr="00F1348E" w14:paraId="08E6645E" w14:textId="77777777" w:rsidTr="002044A9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782E21" w14:textId="77777777" w:rsidR="002044A9" w:rsidRPr="00F1348E" w:rsidRDefault="002044A9" w:rsidP="002044A9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8E8CC4" w14:textId="3982E621" w:rsidR="002044A9" w:rsidRPr="00F1348E" w:rsidRDefault="004975DE" w:rsidP="00362E5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  <w:r w:rsidR="002044A9" w:rsidRPr="00F1348E">
              <w:rPr>
                <w:sz w:val="28"/>
                <w:szCs w:val="28"/>
              </w:rPr>
              <w:t xml:space="preserve"> байт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B20CE" w14:textId="77777777" w:rsidR="002044A9" w:rsidRPr="00F1348E" w:rsidRDefault="002044A9" w:rsidP="002044A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40338C80" w14:textId="77777777" w:rsidTr="002044A9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A52259" w14:textId="77777777" w:rsidR="002044A9" w:rsidRPr="00F1348E" w:rsidRDefault="002044A9" w:rsidP="00362E5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236CA7" w14:textId="77777777" w:rsidR="002044A9" w:rsidRPr="00F1348E" w:rsidRDefault="002044A9" w:rsidP="002044A9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BFE9D" w14:textId="77777777" w:rsidR="002044A9" w:rsidRPr="00F1348E" w:rsidRDefault="002044A9" w:rsidP="002044A9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 </w:t>
            </w:r>
          </w:p>
        </w:tc>
      </w:tr>
      <w:tr w:rsidR="00F1348E" w:rsidRPr="00F1348E" w14:paraId="0C7EBAC1" w14:textId="77777777" w:rsidTr="00202DF6">
        <w:trPr>
          <w:trHeight w:val="897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DF362" w14:textId="54842735" w:rsidR="000B5CEE" w:rsidRPr="00F1348E" w:rsidRDefault="000B5CEE" w:rsidP="004975D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3CA0C4" w14:textId="77777777" w:rsidR="000B5CEE" w:rsidRPr="00F1348E" w:rsidRDefault="000B5CEE" w:rsidP="004975D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  <w:ins w:id="207" w:author="Кечин Александр Викторович" w:date="2023-07-20T14:53:00Z">
              <w:r w:rsidRPr="00F1348E">
                <w:rPr>
                  <w:sz w:val="28"/>
                  <w:szCs w:val="28"/>
                </w:rPr>
                <w:t>…1</w:t>
              </w:r>
            </w:ins>
          </w:p>
          <w:p w14:paraId="5E4EFD9F" w14:textId="2E2E98E7" w:rsidR="000B5CEE" w:rsidRPr="00F1348E" w:rsidRDefault="000B5CEE" w:rsidP="004975DE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A73949" w14:textId="77777777" w:rsidR="000B5CEE" w:rsidRPr="00F1348E" w:rsidRDefault="000B5CEE" w:rsidP="00202DF6">
            <w:pPr>
              <w:spacing w:after="0" w:line="240" w:lineRule="auto"/>
              <w:rPr>
                <w:ins w:id="208" w:author="Кечин Александр Викторович" w:date="2023-07-20T14:54:00Z"/>
                <w:sz w:val="28"/>
                <w:szCs w:val="28"/>
              </w:rPr>
            </w:pPr>
            <w:ins w:id="209" w:author="Кечин Александр Викторович" w:date="2023-07-20T14:54:00Z">
              <w:r w:rsidRPr="00F1348E">
                <w:rPr>
                  <w:sz w:val="28"/>
                  <w:szCs w:val="28"/>
                </w:rPr>
                <w:t>Состояние светодиода «Готов»:</w:t>
              </w:r>
            </w:ins>
          </w:p>
          <w:p w14:paraId="584D4B0F" w14:textId="1A5C75BE" w:rsidR="000B5CEE" w:rsidRPr="00F1348E" w:rsidRDefault="000B5CEE" w:rsidP="00202DF6">
            <w:pPr>
              <w:spacing w:after="0" w:line="240" w:lineRule="auto"/>
              <w:rPr>
                <w:ins w:id="210" w:author="Кечин Александр Викторович" w:date="2023-07-20T14:54:00Z"/>
                <w:sz w:val="28"/>
                <w:szCs w:val="28"/>
              </w:rPr>
            </w:pPr>
            <w:ins w:id="211" w:author="Кечин Александр Викторович" w:date="2023-07-20T14:54:00Z">
              <w:r w:rsidRPr="00F1348E">
                <w:rPr>
                  <w:sz w:val="28"/>
                  <w:szCs w:val="28"/>
                </w:rPr>
                <w:t>0 – зелёный («готов»</w:t>
              </w:r>
            </w:ins>
            <w:ins w:id="212" w:author="Кечин Александр Викторович" w:date="2023-07-20T14:55:00Z">
              <w:r w:rsidRPr="00F1348E">
                <w:rPr>
                  <w:sz w:val="28"/>
                  <w:szCs w:val="28"/>
                </w:rPr>
                <w:t xml:space="preserve"> </w:t>
              </w:r>
              <w:r w:rsidRPr="00F1348E">
                <w:rPr>
                  <w:sz w:val="28"/>
                  <w:szCs w:val="28"/>
                  <w:vertAlign w:val="superscript"/>
                </w:rPr>
                <w:t>(1)</w:t>
              </w:r>
            </w:ins>
            <w:ins w:id="213" w:author="Кечин Александр Викторович" w:date="2023-07-20T14:54:00Z">
              <w:r w:rsidRPr="00F1348E">
                <w:rPr>
                  <w:sz w:val="28"/>
                  <w:szCs w:val="28"/>
                </w:rPr>
                <w:t xml:space="preserve">), </w:t>
              </w:r>
            </w:ins>
          </w:p>
          <w:p w14:paraId="2845585D" w14:textId="681DBA62" w:rsidR="000B5CEE" w:rsidRPr="00F1348E" w:rsidRDefault="000B5CEE" w:rsidP="00202DF6">
            <w:pPr>
              <w:spacing w:after="0" w:line="240" w:lineRule="auto"/>
              <w:rPr>
                <w:ins w:id="214" w:author="Кечин Александр Викторович" w:date="2023-07-20T14:54:00Z"/>
                <w:sz w:val="28"/>
                <w:szCs w:val="28"/>
              </w:rPr>
            </w:pPr>
            <w:ins w:id="215" w:author="Кечин Александр Викторович" w:date="2023-07-20T14:54:00Z">
              <w:r w:rsidRPr="00F1348E">
                <w:rPr>
                  <w:sz w:val="28"/>
                  <w:szCs w:val="28"/>
                </w:rPr>
                <w:t>1 – оранжевый («ошибка подключения»</w:t>
              </w:r>
            </w:ins>
            <w:ins w:id="216" w:author="Кечин Александр Викторович" w:date="2023-07-20T14:55:00Z">
              <w:r w:rsidRPr="00F1348E">
                <w:rPr>
                  <w:sz w:val="28"/>
                  <w:szCs w:val="28"/>
                </w:rPr>
                <w:t xml:space="preserve"> </w:t>
              </w:r>
              <w:r w:rsidRPr="00F1348E">
                <w:rPr>
                  <w:sz w:val="28"/>
                  <w:szCs w:val="28"/>
                  <w:vertAlign w:val="superscript"/>
                </w:rPr>
                <w:t>(2)</w:t>
              </w:r>
            </w:ins>
            <w:ins w:id="217" w:author="Кечин Александр Викторович" w:date="2023-07-20T14:54:00Z">
              <w:r w:rsidRPr="00F1348E">
                <w:rPr>
                  <w:sz w:val="28"/>
                  <w:szCs w:val="28"/>
                </w:rPr>
                <w:t>)</w:t>
              </w:r>
            </w:ins>
          </w:p>
          <w:p w14:paraId="1764AE48" w14:textId="5923FCE2" w:rsidR="000B5CEE" w:rsidRPr="00F1348E" w:rsidRDefault="000B5CEE" w:rsidP="004975DE">
            <w:pPr>
              <w:spacing w:after="0" w:line="240" w:lineRule="auto"/>
              <w:rPr>
                <w:sz w:val="28"/>
                <w:szCs w:val="28"/>
                <w:highlight w:val="yellow"/>
              </w:rPr>
            </w:pPr>
            <w:ins w:id="218" w:author="Кечин Александр Викторович" w:date="2023-07-20T14:54:00Z">
              <w:r w:rsidRPr="00F1348E">
                <w:rPr>
                  <w:sz w:val="28"/>
                  <w:szCs w:val="28"/>
                </w:rPr>
                <w:t>3 – красный («не готов»</w:t>
              </w:r>
            </w:ins>
            <w:ins w:id="219" w:author="Кечин Александр Викторович" w:date="2023-07-20T14:55:00Z">
              <w:r w:rsidRPr="00F1348E">
                <w:rPr>
                  <w:sz w:val="28"/>
                  <w:szCs w:val="28"/>
                </w:rPr>
                <w:t xml:space="preserve"> </w:t>
              </w:r>
              <w:r w:rsidRPr="00F1348E">
                <w:rPr>
                  <w:sz w:val="28"/>
                  <w:szCs w:val="28"/>
                  <w:vertAlign w:val="superscript"/>
                </w:rPr>
                <w:t>(3)</w:t>
              </w:r>
            </w:ins>
            <w:ins w:id="220" w:author="Кечин Александр Викторович" w:date="2023-07-20T14:54:00Z">
              <w:r w:rsidRPr="00F1348E">
                <w:rPr>
                  <w:sz w:val="28"/>
                  <w:szCs w:val="28"/>
                </w:rPr>
                <w:t>)</w:t>
              </w:r>
            </w:ins>
          </w:p>
        </w:tc>
      </w:tr>
      <w:tr w:rsidR="007A5235" w:rsidRPr="00F1348E" w14:paraId="53AE5495" w14:textId="77777777" w:rsidTr="007A5235">
        <w:trPr>
          <w:trHeight w:val="33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2A20E3F" w14:textId="661D1DB2" w:rsidR="007A5235" w:rsidRPr="00F1348E" w:rsidRDefault="007A5235" w:rsidP="004975DE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09417A" w14:textId="13404CCD" w:rsidR="007A5235" w:rsidRPr="00F1348E" w:rsidRDefault="007A5235" w:rsidP="004975D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21E72B" w14:textId="38310744" w:rsidR="007A5235" w:rsidRPr="00F1348E" w:rsidRDefault="007A5235" w:rsidP="004975DE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Признак Отказ </w:t>
            </w:r>
            <w:proofErr w:type="spellStart"/>
            <w:r w:rsidRPr="00F1348E">
              <w:rPr>
                <w:sz w:val="28"/>
                <w:szCs w:val="28"/>
              </w:rPr>
              <w:t>Uвх</w:t>
            </w:r>
            <w:proofErr w:type="spellEnd"/>
            <w:r w:rsidRPr="00F1348E">
              <w:rPr>
                <w:sz w:val="28"/>
                <w:szCs w:val="28"/>
              </w:rPr>
              <w:t xml:space="preserve"> (1 – отказ) </w:t>
            </w:r>
          </w:p>
        </w:tc>
      </w:tr>
      <w:tr w:rsidR="007A5235" w:rsidRPr="00F1348E" w14:paraId="0F16C193" w14:textId="77777777" w:rsidTr="000B5CEE">
        <w:tblPrEx>
          <w:tblW w:w="9930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221" w:author="Кечин Александр Викторович" w:date="2023-07-20T14:54:00Z">
            <w:tblPrEx>
              <w:tblW w:w="993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rPr>
          <w:trHeight w:val="330"/>
          <w:jc w:val="center"/>
          <w:trPrChange w:id="222" w:author="Кечин Александр Викторович" w:date="2023-07-20T14:54:00Z">
            <w:trPr>
              <w:trHeight w:val="330"/>
              <w:jc w:val="center"/>
            </w:trPr>
          </w:trPrChange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tcPrChange w:id="223" w:author="Кечин Александр Викторович" w:date="2023-07-20T14:54:00Z">
              <w:tcPr>
                <w:tcW w:w="1135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1EFAAA0" w14:textId="69F71D75" w:rsidR="007A5235" w:rsidRPr="00F1348E" w:rsidRDefault="007A5235" w:rsidP="004975DE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  <w:tcPrChange w:id="224" w:author="Кечин Александр Викторович" w:date="2023-07-20T14:54:00Z">
              <w:tcPr>
                <w:tcW w:w="11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  <w:hideMark/>
              </w:tcPr>
            </w:tcPrChange>
          </w:tcPr>
          <w:p w14:paraId="42719571" w14:textId="5EE4CD0C" w:rsidR="007A5235" w:rsidRPr="00F1348E" w:rsidRDefault="007A5235" w:rsidP="004975D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  <w:tcPrChange w:id="225" w:author="Кечин Александр Викторович" w:date="2023-07-20T14:54:00Z">
              <w:tcPr>
                <w:tcW w:w="76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  <w:hideMark/>
              </w:tcPr>
            </w:tcPrChange>
          </w:tcPr>
          <w:p w14:paraId="1A7ED74F" w14:textId="7CE04F7F" w:rsidR="007A5235" w:rsidRPr="00F1348E" w:rsidRDefault="007A5235" w:rsidP="004975DE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Резерв</w:t>
            </w:r>
          </w:p>
        </w:tc>
      </w:tr>
      <w:tr w:rsidR="000B5CEE" w:rsidRPr="00F1348E" w14:paraId="4172FBA3" w14:textId="77777777" w:rsidTr="008B51DB">
        <w:trPr>
          <w:trHeight w:val="330"/>
          <w:jc w:val="center"/>
          <w:ins w:id="226" w:author="Кечин Александр Викторович" w:date="2023-07-20T14:54:00Z"/>
        </w:trPr>
        <w:tc>
          <w:tcPr>
            <w:tcW w:w="99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4A894" w14:textId="11931DC5" w:rsidR="000B5CEE" w:rsidRPr="00F1348E" w:rsidRDefault="000B5CEE" w:rsidP="00202DF6">
            <w:pPr>
              <w:spacing w:after="0"/>
              <w:rPr>
                <w:ins w:id="227" w:author="Кечин Александр Викторович" w:date="2023-07-20T14:54:00Z"/>
                <w:i/>
                <w:iCs/>
                <w:szCs w:val="24"/>
              </w:rPr>
            </w:pPr>
            <w:ins w:id="228" w:author="Кечин Александр Викторович" w:date="2023-07-20T14:54:00Z">
              <w:r w:rsidRPr="00F1348E">
                <w:rPr>
                  <w:i/>
                  <w:iCs/>
                </w:rPr>
                <w:t>Примечания:</w:t>
              </w:r>
            </w:ins>
          </w:p>
          <w:p w14:paraId="0213F3F6" w14:textId="77777777" w:rsidR="000B5CEE" w:rsidRPr="00F1348E" w:rsidRDefault="000B5CEE" w:rsidP="00202DF6">
            <w:pPr>
              <w:pStyle w:val="af3"/>
              <w:numPr>
                <w:ilvl w:val="0"/>
                <w:numId w:val="31"/>
              </w:numPr>
              <w:tabs>
                <w:tab w:val="left" w:pos="392"/>
              </w:tabs>
              <w:suppressAutoHyphens w:val="0"/>
              <w:spacing w:after="0" w:line="240" w:lineRule="auto"/>
              <w:ind w:left="0" w:firstLine="0"/>
              <w:rPr>
                <w:ins w:id="229" w:author="Кечин Александр Викторович" w:date="2023-07-20T14:54:00Z"/>
                <w:i/>
                <w:iCs/>
              </w:rPr>
            </w:pPr>
            <w:ins w:id="230" w:author="Кечин Александр Викторович" w:date="2023-07-20T14:54:00Z">
              <w:r w:rsidRPr="00F1348E">
                <w:rPr>
                  <w:i/>
                  <w:iCs/>
                </w:rPr>
                <w:t>Блок исправен и готов к работе</w:t>
              </w:r>
            </w:ins>
          </w:p>
          <w:p w14:paraId="140EA9C1" w14:textId="77777777" w:rsidR="000B5CEE" w:rsidRPr="00F1348E" w:rsidRDefault="000B5CEE" w:rsidP="00202DF6">
            <w:pPr>
              <w:pStyle w:val="af3"/>
              <w:numPr>
                <w:ilvl w:val="0"/>
                <w:numId w:val="31"/>
              </w:numPr>
              <w:tabs>
                <w:tab w:val="left" w:pos="392"/>
              </w:tabs>
              <w:suppressAutoHyphens w:val="0"/>
              <w:spacing w:after="0" w:line="240" w:lineRule="auto"/>
              <w:ind w:left="0" w:firstLine="0"/>
              <w:rPr>
                <w:ins w:id="231" w:author="Кечин Александр Викторович" w:date="2023-07-20T14:54:00Z"/>
                <w:i/>
                <w:iCs/>
              </w:rPr>
            </w:pPr>
            <w:ins w:id="232" w:author="Кечин Александр Викторович" w:date="2023-07-20T14:54:00Z">
              <w:r w:rsidRPr="00F1348E">
                <w:rPr>
                  <w:i/>
                  <w:iCs/>
                </w:rPr>
                <w:t>Блок исправен, но неправильно подключен к бортовой сети</w:t>
              </w:r>
            </w:ins>
          </w:p>
          <w:p w14:paraId="2DE1908B" w14:textId="7F950C88" w:rsidR="000B5CEE" w:rsidRPr="00F1348E" w:rsidRDefault="000B5CEE" w:rsidP="00202DF6">
            <w:pPr>
              <w:pStyle w:val="af3"/>
              <w:numPr>
                <w:ilvl w:val="0"/>
                <w:numId w:val="31"/>
              </w:numPr>
              <w:tabs>
                <w:tab w:val="left" w:pos="392"/>
              </w:tabs>
              <w:suppressAutoHyphens w:val="0"/>
              <w:spacing w:after="0" w:line="240" w:lineRule="auto"/>
              <w:ind w:left="0" w:firstLine="0"/>
              <w:rPr>
                <w:ins w:id="233" w:author="Кечин Александр Викторович" w:date="2023-07-20T14:54:00Z"/>
                <w:i/>
                <w:iCs/>
              </w:rPr>
            </w:pPr>
            <w:ins w:id="234" w:author="Кечин Александр Викторович" w:date="2023-07-20T14:54:00Z">
              <w:r w:rsidRPr="00F1348E">
                <w:rPr>
                  <w:i/>
                  <w:iCs/>
                </w:rPr>
                <w:t>Блок неисправен</w:t>
              </w:r>
            </w:ins>
          </w:p>
        </w:tc>
      </w:tr>
    </w:tbl>
    <w:p w14:paraId="05578A23" w14:textId="6AA87449" w:rsidR="004975DE" w:rsidRPr="00F1348E" w:rsidRDefault="004975DE" w:rsidP="004975DE">
      <w:pPr>
        <w:keepNext/>
        <w:spacing w:before="240" w:after="0" w:line="360" w:lineRule="auto"/>
        <w:ind w:hanging="284"/>
        <w:rPr>
          <w:sz w:val="28"/>
          <w:szCs w:val="24"/>
        </w:rPr>
      </w:pPr>
      <w:r w:rsidRPr="00F1348E">
        <w:rPr>
          <w:sz w:val="28"/>
          <w:szCs w:val="24"/>
        </w:rPr>
        <w:lastRenderedPageBreak/>
        <w:t xml:space="preserve">Таблица Е12 – </w:t>
      </w:r>
      <w:r w:rsidRPr="00F1348E">
        <w:rPr>
          <w:sz w:val="28"/>
          <w:szCs w:val="28"/>
        </w:rPr>
        <w:t>Сообщение «</w:t>
      </w:r>
      <w:r w:rsidR="008640DF" w:rsidRPr="00F1348E">
        <w:rPr>
          <w:sz w:val="28"/>
          <w:szCs w:val="28"/>
        </w:rPr>
        <w:t>Ток канала</w:t>
      </w:r>
      <w:r w:rsidRPr="00F1348E">
        <w:rPr>
          <w:sz w:val="28"/>
          <w:szCs w:val="28"/>
        </w:rPr>
        <w:t>»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3128"/>
        <w:gridCol w:w="4810"/>
      </w:tblGrid>
      <w:tr w:rsidR="00B459E2" w:rsidRPr="00F1348E" w14:paraId="1CCA4EB9" w14:textId="77777777" w:rsidTr="003D62E8">
        <w:trPr>
          <w:jc w:val="center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28388EC8" w14:textId="77777777" w:rsidR="00B459E2" w:rsidRPr="00F1348E" w:rsidRDefault="00B459E2" w:rsidP="003D62E8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>Канал передачи сообщения – ТМС (апериодическое сообщение)</w:t>
            </w:r>
          </w:p>
        </w:tc>
      </w:tr>
      <w:tr w:rsidR="00B459E2" w:rsidRPr="00F1348E" w14:paraId="2DE5B855" w14:textId="77777777" w:rsidTr="003D62E8">
        <w:trPr>
          <w:jc w:val="center"/>
        </w:trPr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ACE4D" w14:textId="77777777" w:rsidR="00B459E2" w:rsidRPr="00F1348E" w:rsidRDefault="00B459E2" w:rsidP="003D62E8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091134" w14:textId="3450C147" w:rsidR="00B459E2" w:rsidRPr="00F1348E" w:rsidRDefault="00B459E2" w:rsidP="003D62E8">
            <w:pPr>
              <w:keepNext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ins w:id="235" w:author="Кечин Александр Викторович" w:date="2023-07-14T13:08:00Z">
              <w:r w:rsidRPr="00F1348E">
                <w:rPr>
                  <w:sz w:val="28"/>
                  <w:szCs w:val="28"/>
                </w:rPr>
                <w:t>01111</w:t>
              </w:r>
            </w:ins>
          </w:p>
        </w:tc>
      </w:tr>
      <w:tr w:rsidR="00B459E2" w:rsidRPr="00F1348E" w14:paraId="66399346" w14:textId="77777777" w:rsidTr="003D62E8">
        <w:trPr>
          <w:trHeight w:val="381"/>
          <w:jc w:val="center"/>
        </w:trPr>
        <w:tc>
          <w:tcPr>
            <w:tcW w:w="16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0DD5072" w14:textId="77777777" w:rsidR="00B459E2" w:rsidRPr="00F1348E" w:rsidRDefault="00B459E2" w:rsidP="003D62E8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5640EC4" w14:textId="7333F768" w:rsidR="00B459E2" w:rsidRPr="00F1348E" w:rsidRDefault="00362E55" w:rsidP="003D62E8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ins w:id="236" w:author="Кечин Александр Викторович" w:date="2023-07-20T10:46:00Z">
              <w:r w:rsidRPr="00F1348E">
                <w:rPr>
                  <w:sz w:val="28"/>
                  <w:szCs w:val="28"/>
                </w:rPr>
                <w:t>4</w:t>
              </w:r>
            </w:ins>
            <w:r w:rsidR="00B459E2" w:rsidRPr="00F1348E">
              <w:rPr>
                <w:sz w:val="28"/>
                <w:szCs w:val="28"/>
              </w:rPr>
              <w:t xml:space="preserve"> байт</w:t>
            </w:r>
            <w:ins w:id="237" w:author="Кечин Александр Викторович" w:date="2023-07-20T10:46:00Z">
              <w:r w:rsidRPr="00F1348E">
                <w:rPr>
                  <w:sz w:val="28"/>
                  <w:szCs w:val="28"/>
                </w:rPr>
                <w:t>а</w:t>
              </w:r>
            </w:ins>
            <w:r w:rsidR="00B459E2" w:rsidRPr="00F1348E">
              <w:rPr>
                <w:sz w:val="28"/>
                <w:szCs w:val="28"/>
              </w:rPr>
              <w:t xml:space="preserve"> – запрос</w:t>
            </w:r>
          </w:p>
        </w:tc>
        <w:tc>
          <w:tcPr>
            <w:tcW w:w="4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A973785" w14:textId="77777777" w:rsidR="00B459E2" w:rsidRPr="00F1348E" w:rsidRDefault="00B459E2" w:rsidP="003D62E8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B459E2" w:rsidRPr="00F1348E" w14:paraId="00882592" w14:textId="77777777" w:rsidTr="003D62E8">
        <w:trPr>
          <w:trHeight w:val="259"/>
          <w:jc w:val="center"/>
        </w:trPr>
        <w:tc>
          <w:tcPr>
            <w:tcW w:w="169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3D9D8" w14:textId="77777777" w:rsidR="00B459E2" w:rsidRPr="00F1348E" w:rsidRDefault="00B459E2" w:rsidP="003D62E8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FF25" w14:textId="5037AF07" w:rsidR="00B459E2" w:rsidRPr="00F1348E" w:rsidRDefault="00362E55" w:rsidP="003D62E8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ins w:id="238" w:author="Кечин Александр Викторович" w:date="2023-07-20T10:46:00Z">
              <w:r w:rsidRPr="00F1348E">
                <w:rPr>
                  <w:sz w:val="28"/>
                  <w:szCs w:val="28"/>
                </w:rPr>
                <w:t>8</w:t>
              </w:r>
            </w:ins>
            <w:r w:rsidR="00B459E2" w:rsidRPr="00F1348E">
              <w:rPr>
                <w:sz w:val="28"/>
                <w:szCs w:val="28"/>
              </w:rPr>
              <w:t xml:space="preserve"> байт – ответ</w:t>
            </w:r>
          </w:p>
        </w:tc>
        <w:tc>
          <w:tcPr>
            <w:tcW w:w="48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119D0" w14:textId="77777777" w:rsidR="00B459E2" w:rsidRPr="00F1348E" w:rsidRDefault="00B459E2" w:rsidP="003D62E8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B459E2" w:rsidRPr="00F1348E" w14:paraId="57C7CCEA" w14:textId="77777777" w:rsidTr="003D62E8">
        <w:trPr>
          <w:trHeight w:val="34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15FFD3" w14:textId="77777777" w:rsidR="00B459E2" w:rsidRPr="00F1348E" w:rsidRDefault="00B459E2" w:rsidP="003D62E8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03F475" w14:textId="77777777" w:rsidR="00B459E2" w:rsidRPr="00F1348E" w:rsidRDefault="00B459E2" w:rsidP="003D62E8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C5F153" w14:textId="77777777" w:rsidR="00B459E2" w:rsidRPr="00F1348E" w:rsidRDefault="00B459E2" w:rsidP="003D62E8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</w:t>
            </w:r>
          </w:p>
        </w:tc>
      </w:tr>
      <w:tr w:rsidR="00B459E2" w:rsidRPr="00F1348E" w14:paraId="38F93DF9" w14:textId="77777777" w:rsidTr="003D62E8">
        <w:trPr>
          <w:trHeight w:val="345"/>
          <w:jc w:val="center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D0157" w14:textId="77777777" w:rsidR="00B459E2" w:rsidRPr="00F1348E" w:rsidRDefault="00B459E2" w:rsidP="003D62E8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Заполнение запроса (из БРЭО в БКЗ-115) </w:t>
            </w:r>
          </w:p>
        </w:tc>
      </w:tr>
      <w:tr w:rsidR="00B459E2" w:rsidRPr="00F1348E" w14:paraId="09440698" w14:textId="77777777" w:rsidTr="00B459E2">
        <w:trPr>
          <w:trHeight w:val="417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CCB4B5A" w14:textId="77777777" w:rsidR="00B459E2" w:rsidRPr="00F1348E" w:rsidRDefault="00B459E2" w:rsidP="00B459E2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E16A9FE" w14:textId="022056EF" w:rsidR="00B459E2" w:rsidRPr="00F1348E" w:rsidRDefault="00B459E2" w:rsidP="00B459E2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6843723" w14:textId="15AE167D" w:rsidR="00B459E2" w:rsidRPr="00F1348E" w:rsidRDefault="00B459E2" w:rsidP="00B459E2">
            <w:pPr>
              <w:keepNext/>
              <w:spacing w:after="0" w:line="240" w:lineRule="auto"/>
              <w:rPr>
                <w:sz w:val="28"/>
                <w:szCs w:val="28"/>
              </w:rPr>
            </w:pPr>
            <w:ins w:id="239" w:author="Кечин Александр Викторович" w:date="2023-07-14T13:08:00Z">
              <w:r w:rsidRPr="00F1348E">
                <w:rPr>
                  <w:sz w:val="28"/>
                  <w:szCs w:val="28"/>
                </w:rPr>
                <w:t xml:space="preserve">Номер канала </w:t>
              </w:r>
            </w:ins>
            <w:r w:rsidRPr="00F1348E">
              <w:rPr>
                <w:sz w:val="28"/>
                <w:szCs w:val="28"/>
              </w:rPr>
              <w:t>(</w:t>
            </w:r>
            <w:ins w:id="240" w:author="Кечин Александр Викторович" w:date="2023-07-14T13:08:00Z">
              <w:r w:rsidRPr="00F1348E">
                <w:rPr>
                  <w:sz w:val="28"/>
                  <w:szCs w:val="28"/>
                </w:rPr>
                <w:t>от 1 до 24</w:t>
              </w:r>
            </w:ins>
            <w:r w:rsidRPr="00F1348E">
              <w:rPr>
                <w:sz w:val="28"/>
                <w:szCs w:val="28"/>
              </w:rPr>
              <w:t>)</w:t>
            </w:r>
          </w:p>
        </w:tc>
      </w:tr>
      <w:tr w:rsidR="00B459E2" w:rsidRPr="00F1348E" w14:paraId="66FB1CD4" w14:textId="77777777" w:rsidTr="00B459E2">
        <w:trPr>
          <w:trHeight w:val="417"/>
          <w:jc w:val="center"/>
          <w:ins w:id="241" w:author="Кечин Александр Викторович" w:date="2023-07-14T13:07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AF67306" w14:textId="63A0AB22" w:rsidR="00B459E2" w:rsidRPr="00F1348E" w:rsidRDefault="00B459E2" w:rsidP="00B459E2">
            <w:pPr>
              <w:keepNext/>
              <w:spacing w:after="0" w:line="240" w:lineRule="auto"/>
              <w:jc w:val="center"/>
              <w:rPr>
                <w:ins w:id="242" w:author="Кечин Александр Викторович" w:date="2023-07-14T13:07:00Z"/>
                <w:sz w:val="28"/>
                <w:szCs w:val="28"/>
              </w:rPr>
            </w:pPr>
            <w:ins w:id="243" w:author="Кечин Александр Викторович" w:date="2023-07-14T13:07:00Z">
              <w:r w:rsidRPr="00F1348E">
                <w:rPr>
                  <w:sz w:val="28"/>
                  <w:szCs w:val="28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BA76779" w14:textId="0584F1E9" w:rsidR="00B459E2" w:rsidRPr="00F1348E" w:rsidRDefault="00B459E2" w:rsidP="00B459E2">
            <w:pPr>
              <w:keepNext/>
              <w:spacing w:after="0" w:line="240" w:lineRule="auto"/>
              <w:jc w:val="center"/>
              <w:rPr>
                <w:ins w:id="244" w:author="Кечин Александр Викторович" w:date="2023-07-14T13:07:00Z"/>
                <w:sz w:val="28"/>
                <w:szCs w:val="28"/>
              </w:rPr>
            </w:pPr>
            <w:ins w:id="245" w:author="Кечин Александр Викторович" w:date="2023-07-14T13:07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03972EF" w14:textId="1C920891" w:rsidR="00B459E2" w:rsidRPr="00F1348E" w:rsidRDefault="00B459E2" w:rsidP="00B459E2">
            <w:pPr>
              <w:keepNext/>
              <w:spacing w:after="0" w:line="240" w:lineRule="auto"/>
              <w:rPr>
                <w:ins w:id="246" w:author="Кечин Александр Викторович" w:date="2023-07-14T13:07:00Z"/>
                <w:sz w:val="28"/>
                <w:szCs w:val="28"/>
              </w:rPr>
            </w:pPr>
            <w:ins w:id="247" w:author="Кечин Александр Викторович" w:date="2023-07-14T13:08:00Z">
              <w:r w:rsidRPr="00F1348E">
                <w:rPr>
                  <w:sz w:val="28"/>
                  <w:szCs w:val="28"/>
                </w:rPr>
                <w:t>Номер канала (от 1 до 24)</w:t>
              </w:r>
            </w:ins>
          </w:p>
        </w:tc>
      </w:tr>
      <w:tr w:rsidR="00B459E2" w:rsidRPr="00F1348E" w14:paraId="49A81189" w14:textId="77777777" w:rsidTr="00B459E2">
        <w:trPr>
          <w:trHeight w:val="417"/>
          <w:jc w:val="center"/>
          <w:ins w:id="248" w:author="Кечин Александр Викторович" w:date="2023-07-14T13:07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D86C163" w14:textId="10A85E9B" w:rsidR="00B459E2" w:rsidRPr="00F1348E" w:rsidRDefault="00B459E2" w:rsidP="00B459E2">
            <w:pPr>
              <w:keepNext/>
              <w:spacing w:after="0" w:line="240" w:lineRule="auto"/>
              <w:jc w:val="center"/>
              <w:rPr>
                <w:ins w:id="249" w:author="Кечин Александр Викторович" w:date="2023-07-14T13:07:00Z"/>
                <w:sz w:val="28"/>
                <w:szCs w:val="28"/>
              </w:rPr>
            </w:pPr>
            <w:ins w:id="250" w:author="Кечин Александр Викторович" w:date="2023-07-14T13:07:00Z">
              <w:r w:rsidRPr="00F1348E">
                <w:rPr>
                  <w:sz w:val="28"/>
                  <w:szCs w:val="28"/>
                </w:rPr>
                <w:t>2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5B5EFB9" w14:textId="65F42206" w:rsidR="00B459E2" w:rsidRPr="00F1348E" w:rsidRDefault="00B459E2" w:rsidP="00B459E2">
            <w:pPr>
              <w:keepNext/>
              <w:spacing w:after="0" w:line="240" w:lineRule="auto"/>
              <w:jc w:val="center"/>
              <w:rPr>
                <w:ins w:id="251" w:author="Кечин Александр Викторович" w:date="2023-07-14T13:07:00Z"/>
                <w:sz w:val="28"/>
                <w:szCs w:val="28"/>
              </w:rPr>
            </w:pPr>
            <w:ins w:id="252" w:author="Кечин Александр Викторович" w:date="2023-07-14T13:07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FBA5052" w14:textId="6472DEAA" w:rsidR="00B459E2" w:rsidRPr="00F1348E" w:rsidRDefault="00B459E2" w:rsidP="00B459E2">
            <w:pPr>
              <w:keepNext/>
              <w:spacing w:after="0" w:line="240" w:lineRule="auto"/>
              <w:rPr>
                <w:ins w:id="253" w:author="Кечин Александр Викторович" w:date="2023-07-14T13:07:00Z"/>
                <w:sz w:val="28"/>
                <w:szCs w:val="28"/>
              </w:rPr>
            </w:pPr>
            <w:ins w:id="254" w:author="Кечин Александр Викторович" w:date="2023-07-14T13:08:00Z">
              <w:r w:rsidRPr="00F1348E">
                <w:rPr>
                  <w:sz w:val="28"/>
                  <w:szCs w:val="28"/>
                </w:rPr>
                <w:t>Номер канала (от 1 до 24)</w:t>
              </w:r>
            </w:ins>
          </w:p>
        </w:tc>
      </w:tr>
      <w:tr w:rsidR="00B459E2" w:rsidRPr="00F1348E" w14:paraId="79978340" w14:textId="77777777" w:rsidTr="00362E55">
        <w:trPr>
          <w:trHeight w:val="397"/>
          <w:jc w:val="center"/>
          <w:ins w:id="255" w:author="Кечин Александр Викторович" w:date="2023-07-14T13:07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E496607" w14:textId="7584E928" w:rsidR="00B459E2" w:rsidRPr="00F1348E" w:rsidRDefault="00B459E2" w:rsidP="00B459E2">
            <w:pPr>
              <w:keepNext/>
              <w:spacing w:after="0" w:line="240" w:lineRule="auto"/>
              <w:jc w:val="center"/>
              <w:rPr>
                <w:ins w:id="256" w:author="Кечин Александр Викторович" w:date="2023-07-14T13:07:00Z"/>
                <w:sz w:val="28"/>
                <w:szCs w:val="28"/>
              </w:rPr>
            </w:pPr>
            <w:ins w:id="257" w:author="Кечин Александр Викторович" w:date="2023-07-14T13:07:00Z">
              <w:r w:rsidRPr="00F1348E">
                <w:rPr>
                  <w:sz w:val="28"/>
                  <w:szCs w:val="28"/>
                </w:rPr>
                <w:t>3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0DBF0B5" w14:textId="0340BF61" w:rsidR="00B459E2" w:rsidRPr="00F1348E" w:rsidRDefault="00B459E2" w:rsidP="00B459E2">
            <w:pPr>
              <w:keepNext/>
              <w:spacing w:after="0" w:line="240" w:lineRule="auto"/>
              <w:jc w:val="center"/>
              <w:rPr>
                <w:ins w:id="258" w:author="Кечин Александр Викторович" w:date="2023-07-14T13:07:00Z"/>
                <w:sz w:val="28"/>
                <w:szCs w:val="28"/>
              </w:rPr>
            </w:pPr>
            <w:ins w:id="259" w:author="Кечин Александр Викторович" w:date="2023-07-14T13:07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0AE4B9C" w14:textId="1FE9635A" w:rsidR="00B459E2" w:rsidRPr="00F1348E" w:rsidRDefault="00B459E2" w:rsidP="00B459E2">
            <w:pPr>
              <w:keepNext/>
              <w:spacing w:after="0" w:line="240" w:lineRule="auto"/>
              <w:rPr>
                <w:ins w:id="260" w:author="Кечин Александр Викторович" w:date="2023-07-14T13:07:00Z"/>
                <w:sz w:val="28"/>
                <w:szCs w:val="28"/>
              </w:rPr>
            </w:pPr>
            <w:ins w:id="261" w:author="Кечин Александр Викторович" w:date="2023-07-14T13:09:00Z">
              <w:r w:rsidRPr="00F1348E">
                <w:rPr>
                  <w:sz w:val="28"/>
                  <w:szCs w:val="28"/>
                </w:rPr>
                <w:t>Номер канала (от 1 до 24)</w:t>
              </w:r>
            </w:ins>
          </w:p>
        </w:tc>
      </w:tr>
      <w:tr w:rsidR="00B459E2" w:rsidRPr="00F1348E" w14:paraId="2BB5C8EC" w14:textId="77777777" w:rsidTr="003D62E8">
        <w:trPr>
          <w:trHeight w:val="345"/>
          <w:jc w:val="center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9C560" w14:textId="77777777" w:rsidR="00B459E2" w:rsidRPr="00F1348E" w:rsidRDefault="00B459E2" w:rsidP="00B459E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 xml:space="preserve">Заполнение ответного сообщения (из БКЗ-115 в БРЭО) </w:t>
            </w:r>
          </w:p>
        </w:tc>
      </w:tr>
      <w:tr w:rsidR="00B459E2" w:rsidRPr="00F1348E" w14:paraId="29449D51" w14:textId="77777777" w:rsidTr="00362E55">
        <w:trPr>
          <w:trHeight w:val="337"/>
          <w:jc w:val="center"/>
          <w:ins w:id="262" w:author="Кечин Александр Викторович" w:date="2023-07-14T13:09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CD200E" w14:textId="77777777" w:rsidR="00B459E2" w:rsidRPr="00F1348E" w:rsidRDefault="00B459E2" w:rsidP="003D62E8">
            <w:pPr>
              <w:spacing w:after="0" w:line="240" w:lineRule="auto"/>
              <w:jc w:val="center"/>
              <w:rPr>
                <w:ins w:id="263" w:author="Кечин Александр Викторович" w:date="2023-07-14T13:09:00Z"/>
                <w:sz w:val="28"/>
                <w:szCs w:val="28"/>
              </w:rPr>
            </w:pPr>
            <w:ins w:id="264" w:author="Кечин Александр Викторович" w:date="2023-07-14T13:09:00Z">
              <w:r w:rsidRPr="00F1348E">
                <w:rPr>
                  <w:sz w:val="28"/>
                  <w:szCs w:val="28"/>
                </w:rPr>
                <w:t>0 и 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538F40" w14:textId="77777777" w:rsidR="00B459E2" w:rsidRPr="00F1348E" w:rsidRDefault="00B459E2" w:rsidP="003D62E8">
            <w:pPr>
              <w:spacing w:after="0" w:line="240" w:lineRule="auto"/>
              <w:jc w:val="center"/>
              <w:rPr>
                <w:ins w:id="265" w:author="Кечин Александр Викторович" w:date="2023-07-14T13:09:00Z"/>
                <w:sz w:val="28"/>
                <w:szCs w:val="28"/>
              </w:rPr>
            </w:pPr>
            <w:ins w:id="266" w:author="Кечин Александр Викторович" w:date="2023-07-14T13:09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B861C" w14:textId="612D3581" w:rsidR="00B459E2" w:rsidRPr="00F1348E" w:rsidRDefault="00B459E2" w:rsidP="003D62E8">
            <w:pPr>
              <w:spacing w:after="0" w:line="240" w:lineRule="auto"/>
              <w:rPr>
                <w:ins w:id="267" w:author="Кечин Александр Викторович" w:date="2023-07-14T13:09:00Z"/>
                <w:sz w:val="28"/>
                <w:szCs w:val="28"/>
              </w:rPr>
            </w:pPr>
            <w:ins w:id="268" w:author="Кечин Александр Викторович" w:date="2023-07-14T13:10:00Z">
              <w:r w:rsidRPr="00F1348E">
                <w:rPr>
                  <w:sz w:val="28"/>
                  <w:szCs w:val="28"/>
                </w:rPr>
                <w:t>Ток канала</w:t>
              </w:r>
            </w:ins>
            <w:ins w:id="269" w:author="Кечин Александр Викторович" w:date="2023-07-14T13:11:00Z">
              <w:r w:rsidRPr="00F1348E">
                <w:rPr>
                  <w:sz w:val="28"/>
                  <w:szCs w:val="28"/>
                </w:rPr>
                <w:t xml:space="preserve"> (ответ на байт № 0)</w:t>
              </w:r>
            </w:ins>
          </w:p>
        </w:tc>
      </w:tr>
      <w:tr w:rsidR="00B459E2" w:rsidRPr="00F1348E" w14:paraId="178529D3" w14:textId="77777777" w:rsidTr="00362E55">
        <w:trPr>
          <w:trHeight w:val="387"/>
          <w:jc w:val="center"/>
          <w:ins w:id="270" w:author="Кечин Александр Викторович" w:date="2023-07-14T13:09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3E84B" w14:textId="77777777" w:rsidR="00B459E2" w:rsidRPr="00F1348E" w:rsidRDefault="00B459E2" w:rsidP="003D62E8">
            <w:pPr>
              <w:spacing w:after="0" w:line="240" w:lineRule="auto"/>
              <w:jc w:val="center"/>
              <w:rPr>
                <w:ins w:id="271" w:author="Кечин Александр Викторович" w:date="2023-07-14T13:09:00Z"/>
                <w:sz w:val="28"/>
                <w:szCs w:val="28"/>
              </w:rPr>
            </w:pPr>
            <w:ins w:id="272" w:author="Кечин Александр Викторович" w:date="2023-07-14T13:09:00Z">
              <w:r w:rsidRPr="00F1348E">
                <w:rPr>
                  <w:sz w:val="28"/>
                  <w:szCs w:val="28"/>
                </w:rPr>
                <w:t>2 и 3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03641B" w14:textId="77777777" w:rsidR="00B459E2" w:rsidRPr="00F1348E" w:rsidRDefault="00B459E2" w:rsidP="003D62E8">
            <w:pPr>
              <w:spacing w:after="0" w:line="240" w:lineRule="auto"/>
              <w:jc w:val="center"/>
              <w:rPr>
                <w:ins w:id="273" w:author="Кечин Александр Викторович" w:date="2023-07-14T13:09:00Z"/>
                <w:sz w:val="28"/>
                <w:szCs w:val="28"/>
              </w:rPr>
            </w:pPr>
            <w:ins w:id="274" w:author="Кечин Александр Викторович" w:date="2023-07-14T13:09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437FF" w14:textId="5AC1DCF3" w:rsidR="00B459E2" w:rsidRPr="00F1348E" w:rsidRDefault="00B459E2" w:rsidP="003D62E8">
            <w:pPr>
              <w:spacing w:after="0" w:line="240" w:lineRule="auto"/>
              <w:rPr>
                <w:ins w:id="275" w:author="Кечин Александр Викторович" w:date="2023-07-14T13:09:00Z"/>
                <w:sz w:val="28"/>
                <w:szCs w:val="28"/>
              </w:rPr>
            </w:pPr>
            <w:ins w:id="276" w:author="Кечин Александр Викторович" w:date="2023-07-14T13:10:00Z">
              <w:r w:rsidRPr="00F1348E">
                <w:rPr>
                  <w:sz w:val="28"/>
                  <w:szCs w:val="28"/>
                </w:rPr>
                <w:t>Ток канала</w:t>
              </w:r>
            </w:ins>
            <w:ins w:id="277" w:author="Кечин Александр Викторович" w:date="2023-07-14T13:11:00Z">
              <w:r w:rsidRPr="00F1348E">
                <w:rPr>
                  <w:sz w:val="28"/>
                  <w:szCs w:val="28"/>
                </w:rPr>
                <w:t xml:space="preserve"> (ответ на байт № 1)</w:t>
              </w:r>
            </w:ins>
          </w:p>
        </w:tc>
      </w:tr>
      <w:tr w:rsidR="00B459E2" w:rsidRPr="00F1348E" w14:paraId="74457BD1" w14:textId="77777777" w:rsidTr="00B459E2">
        <w:trPr>
          <w:trHeight w:val="495"/>
          <w:jc w:val="center"/>
          <w:ins w:id="278" w:author="Кечин Александр Викторович" w:date="2023-07-14T13:09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A2449D" w14:textId="77777777" w:rsidR="00B459E2" w:rsidRPr="00F1348E" w:rsidRDefault="00B459E2" w:rsidP="003D62E8">
            <w:pPr>
              <w:spacing w:after="0" w:line="240" w:lineRule="auto"/>
              <w:jc w:val="center"/>
              <w:rPr>
                <w:ins w:id="279" w:author="Кечин Александр Викторович" w:date="2023-07-14T13:09:00Z"/>
                <w:sz w:val="28"/>
                <w:szCs w:val="28"/>
              </w:rPr>
            </w:pPr>
            <w:ins w:id="280" w:author="Кечин Александр Викторович" w:date="2023-07-14T13:09:00Z">
              <w:r w:rsidRPr="00F1348E">
                <w:rPr>
                  <w:sz w:val="28"/>
                  <w:szCs w:val="28"/>
                </w:rPr>
                <w:t>4 и 5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2F2761" w14:textId="77777777" w:rsidR="00B459E2" w:rsidRPr="00F1348E" w:rsidRDefault="00B459E2" w:rsidP="003D62E8">
            <w:pPr>
              <w:spacing w:after="0" w:line="240" w:lineRule="auto"/>
              <w:jc w:val="center"/>
              <w:rPr>
                <w:ins w:id="281" w:author="Кечин Александр Викторович" w:date="2023-07-14T13:09:00Z"/>
                <w:sz w:val="28"/>
                <w:szCs w:val="28"/>
              </w:rPr>
            </w:pPr>
            <w:ins w:id="282" w:author="Кечин Александр Викторович" w:date="2023-07-14T13:09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6A71B" w14:textId="6A711FB4" w:rsidR="00B459E2" w:rsidRPr="00F1348E" w:rsidRDefault="00B459E2" w:rsidP="003D62E8">
            <w:pPr>
              <w:spacing w:after="0" w:line="240" w:lineRule="auto"/>
              <w:rPr>
                <w:ins w:id="283" w:author="Кечин Александр Викторович" w:date="2023-07-14T13:09:00Z"/>
                <w:sz w:val="28"/>
                <w:szCs w:val="28"/>
              </w:rPr>
            </w:pPr>
            <w:ins w:id="284" w:author="Кечин Александр Викторович" w:date="2023-07-14T13:10:00Z">
              <w:r w:rsidRPr="00F1348E">
                <w:rPr>
                  <w:sz w:val="28"/>
                  <w:szCs w:val="28"/>
                </w:rPr>
                <w:t>Ток канала</w:t>
              </w:r>
            </w:ins>
            <w:ins w:id="285" w:author="Кечин Александр Викторович" w:date="2023-07-14T13:11:00Z">
              <w:r w:rsidRPr="00F1348E">
                <w:rPr>
                  <w:sz w:val="28"/>
                  <w:szCs w:val="28"/>
                </w:rPr>
                <w:t xml:space="preserve"> (ответ на байт № 2)</w:t>
              </w:r>
            </w:ins>
          </w:p>
        </w:tc>
      </w:tr>
      <w:tr w:rsidR="00B459E2" w:rsidRPr="00F1348E" w14:paraId="4F684FA4" w14:textId="77777777" w:rsidTr="00362E55">
        <w:trPr>
          <w:trHeight w:val="302"/>
          <w:jc w:val="center"/>
          <w:ins w:id="286" w:author="Кечин Александр Викторович" w:date="2023-07-14T13:09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ABE5EE" w14:textId="77777777" w:rsidR="00B459E2" w:rsidRPr="00F1348E" w:rsidRDefault="00B459E2" w:rsidP="003D62E8">
            <w:pPr>
              <w:spacing w:after="0" w:line="240" w:lineRule="auto"/>
              <w:jc w:val="center"/>
              <w:rPr>
                <w:ins w:id="287" w:author="Кечин Александр Викторович" w:date="2023-07-14T13:09:00Z"/>
                <w:sz w:val="28"/>
                <w:szCs w:val="28"/>
              </w:rPr>
            </w:pPr>
            <w:ins w:id="288" w:author="Кечин Александр Викторович" w:date="2023-07-14T13:09:00Z">
              <w:r w:rsidRPr="00F1348E">
                <w:rPr>
                  <w:sz w:val="28"/>
                  <w:szCs w:val="28"/>
                </w:rPr>
                <w:t>6 и 7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A0AF9A" w14:textId="77777777" w:rsidR="00B459E2" w:rsidRPr="00F1348E" w:rsidRDefault="00B459E2" w:rsidP="003D62E8">
            <w:pPr>
              <w:spacing w:after="0" w:line="240" w:lineRule="auto"/>
              <w:jc w:val="center"/>
              <w:rPr>
                <w:ins w:id="289" w:author="Кечин Александр Викторович" w:date="2023-07-14T13:09:00Z"/>
                <w:sz w:val="28"/>
                <w:szCs w:val="28"/>
              </w:rPr>
            </w:pPr>
            <w:ins w:id="290" w:author="Кечин Александр Викторович" w:date="2023-07-14T13:09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DA679" w14:textId="38BAD3D5" w:rsidR="00B459E2" w:rsidRPr="00F1348E" w:rsidRDefault="00B459E2" w:rsidP="003D62E8">
            <w:pPr>
              <w:spacing w:after="0" w:line="240" w:lineRule="auto"/>
              <w:rPr>
                <w:ins w:id="291" w:author="Кечин Александр Викторович" w:date="2023-07-14T13:09:00Z"/>
                <w:sz w:val="28"/>
                <w:szCs w:val="28"/>
              </w:rPr>
            </w:pPr>
            <w:ins w:id="292" w:author="Кечин Александр Викторович" w:date="2023-07-14T13:10:00Z">
              <w:r w:rsidRPr="00F1348E">
                <w:rPr>
                  <w:sz w:val="28"/>
                  <w:szCs w:val="28"/>
                </w:rPr>
                <w:t>Ток канала</w:t>
              </w:r>
            </w:ins>
            <w:ins w:id="293" w:author="Кечин Александр Викторович" w:date="2023-07-14T13:11:00Z">
              <w:r w:rsidRPr="00F1348E">
                <w:rPr>
                  <w:sz w:val="28"/>
                  <w:szCs w:val="28"/>
                </w:rPr>
                <w:t xml:space="preserve"> (ответ на байт № 3)</w:t>
              </w:r>
            </w:ins>
          </w:p>
        </w:tc>
      </w:tr>
    </w:tbl>
    <w:p w14:paraId="7D6E670F" w14:textId="2AD7DC0C" w:rsidR="00CB5D7B" w:rsidRPr="00F1348E" w:rsidRDefault="00CB5D7B" w:rsidP="00CB5D7B">
      <w:pPr>
        <w:keepNext/>
        <w:spacing w:before="240" w:after="0" w:line="360" w:lineRule="auto"/>
        <w:ind w:left="-142"/>
        <w:rPr>
          <w:ins w:id="294" w:author="Кечин Александр Викторович" w:date="2023-07-14T10:54:00Z"/>
          <w:sz w:val="28"/>
          <w:szCs w:val="28"/>
        </w:rPr>
      </w:pPr>
      <w:ins w:id="295" w:author="Кечин Александр Викторович" w:date="2023-07-14T10:54:00Z">
        <w:r w:rsidRPr="00F1348E">
          <w:rPr>
            <w:sz w:val="28"/>
            <w:szCs w:val="28"/>
          </w:rPr>
          <w:t xml:space="preserve">Таблица </w:t>
        </w:r>
      </w:ins>
      <w:ins w:id="296" w:author="Кечин Александр Викторович" w:date="2023-07-14T13:04:00Z">
        <w:r w:rsidR="00673FFF" w:rsidRPr="00F1348E">
          <w:rPr>
            <w:sz w:val="28"/>
            <w:szCs w:val="28"/>
          </w:rPr>
          <w:t>Е1</w:t>
        </w:r>
      </w:ins>
      <w:ins w:id="297" w:author="Кечин Александр Викторович" w:date="2023-07-20T11:05:00Z">
        <w:r w:rsidR="002F0B5C" w:rsidRPr="00F1348E">
          <w:rPr>
            <w:sz w:val="28"/>
            <w:szCs w:val="28"/>
          </w:rPr>
          <w:t>3</w:t>
        </w:r>
      </w:ins>
      <w:ins w:id="298" w:author="Кечин Александр Викторович" w:date="2023-07-14T10:54:00Z">
        <w:r w:rsidRPr="00F1348E">
          <w:rPr>
            <w:sz w:val="28"/>
            <w:szCs w:val="28"/>
          </w:rPr>
          <w:t xml:space="preserve"> – Сообщение «Запрос данных об изделии»</w:t>
        </w:r>
      </w:ins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3128"/>
        <w:gridCol w:w="4810"/>
      </w:tblGrid>
      <w:tr w:rsidR="00CB5D7B" w:rsidRPr="00F1348E" w14:paraId="09F47825" w14:textId="77777777" w:rsidTr="003D62E8">
        <w:trPr>
          <w:jc w:val="center"/>
          <w:ins w:id="299" w:author="Кечин Александр Викторович" w:date="2023-07-14T10:54:00Z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0F74ABEE" w14:textId="77777777" w:rsidR="00CB5D7B" w:rsidRPr="00F1348E" w:rsidRDefault="00CB5D7B" w:rsidP="003D62E8">
            <w:pPr>
              <w:keepNext/>
              <w:spacing w:after="0" w:line="240" w:lineRule="auto"/>
              <w:rPr>
                <w:ins w:id="300" w:author="Кечин Александр Викторович" w:date="2023-07-14T10:54:00Z"/>
                <w:bCs/>
                <w:sz w:val="28"/>
                <w:szCs w:val="28"/>
              </w:rPr>
            </w:pPr>
            <w:ins w:id="301" w:author="Кечин Александр Викторович" w:date="2023-07-14T10:54:00Z">
              <w:r w:rsidRPr="00F1348E">
                <w:rPr>
                  <w:bCs/>
                  <w:sz w:val="28"/>
                  <w:szCs w:val="28"/>
                </w:rPr>
                <w:t>Канал передачи сообщения – ТМС (апериодическое сообщение)</w:t>
              </w:r>
            </w:ins>
          </w:p>
        </w:tc>
      </w:tr>
      <w:tr w:rsidR="00CB5D7B" w:rsidRPr="00F1348E" w14:paraId="704B1F4F" w14:textId="77777777" w:rsidTr="003D62E8">
        <w:trPr>
          <w:jc w:val="center"/>
          <w:ins w:id="302" w:author="Кечин Александр Викторович" w:date="2023-07-14T10:54:00Z"/>
        </w:trPr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1DD24" w14:textId="77777777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03" w:author="Кечин Александр Викторович" w:date="2023-07-14T10:54:00Z"/>
                <w:sz w:val="28"/>
                <w:szCs w:val="28"/>
              </w:rPr>
            </w:pPr>
            <w:ins w:id="304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>Код данных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7D5C4E" w14:textId="77777777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05" w:author="Кечин Александр Викторович" w:date="2023-07-14T10:54:00Z"/>
                <w:sz w:val="28"/>
                <w:szCs w:val="28"/>
                <w:lang w:val="en-US"/>
              </w:rPr>
            </w:pPr>
            <w:ins w:id="306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>10111</w:t>
              </w:r>
            </w:ins>
          </w:p>
        </w:tc>
      </w:tr>
      <w:tr w:rsidR="00CB5D7B" w:rsidRPr="00F1348E" w14:paraId="27B82A5C" w14:textId="77777777" w:rsidTr="003D62E8">
        <w:trPr>
          <w:trHeight w:val="381"/>
          <w:jc w:val="center"/>
          <w:ins w:id="307" w:author="Кечин Александр Викторович" w:date="2023-07-14T10:54:00Z"/>
        </w:trPr>
        <w:tc>
          <w:tcPr>
            <w:tcW w:w="16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CFD1E1A" w14:textId="77777777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08" w:author="Кечин Александр Викторович" w:date="2023-07-14T10:54:00Z"/>
                <w:sz w:val="28"/>
                <w:szCs w:val="28"/>
              </w:rPr>
            </w:pPr>
            <w:ins w:id="309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>Данные</w:t>
              </w:r>
            </w:ins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5787D6C" w14:textId="77777777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10" w:author="Кечин Александр Викторович" w:date="2023-07-14T10:54:00Z"/>
                <w:sz w:val="28"/>
                <w:szCs w:val="28"/>
              </w:rPr>
            </w:pPr>
            <w:ins w:id="311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>1 байт – запрос</w:t>
              </w:r>
            </w:ins>
          </w:p>
        </w:tc>
        <w:tc>
          <w:tcPr>
            <w:tcW w:w="4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A7077FE" w14:textId="77777777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12" w:author="Кечин Александр Викторович" w:date="2023-07-14T10:54:00Z"/>
                <w:sz w:val="28"/>
                <w:szCs w:val="28"/>
              </w:rPr>
            </w:pPr>
            <w:ins w:id="313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>Нулевой бит справа, нулевой байт слева</w:t>
              </w:r>
            </w:ins>
          </w:p>
        </w:tc>
      </w:tr>
      <w:tr w:rsidR="00CB5D7B" w:rsidRPr="00F1348E" w14:paraId="5EB42A34" w14:textId="77777777" w:rsidTr="003D62E8">
        <w:trPr>
          <w:trHeight w:val="259"/>
          <w:jc w:val="center"/>
          <w:ins w:id="314" w:author="Кечин Александр Викторович" w:date="2023-07-14T10:54:00Z"/>
        </w:trPr>
        <w:tc>
          <w:tcPr>
            <w:tcW w:w="169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DD227" w14:textId="77777777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15" w:author="Кечин Александр Викторович" w:date="2023-07-14T10:54:00Z"/>
                <w:sz w:val="28"/>
                <w:szCs w:val="28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40DFD" w14:textId="7F232F2C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16" w:author="Кечин Александр Викторович" w:date="2023-07-14T10:54:00Z"/>
                <w:sz w:val="28"/>
                <w:szCs w:val="28"/>
              </w:rPr>
            </w:pPr>
            <w:ins w:id="317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>4 байт</w:t>
              </w:r>
            </w:ins>
            <w:ins w:id="318" w:author="Кечин Александр Викторович" w:date="2023-07-14T13:04:00Z">
              <w:r w:rsidR="00673FFF" w:rsidRPr="00F1348E">
                <w:rPr>
                  <w:sz w:val="28"/>
                  <w:szCs w:val="28"/>
                </w:rPr>
                <w:t>а</w:t>
              </w:r>
            </w:ins>
            <w:ins w:id="319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 xml:space="preserve"> – ответ</w:t>
              </w:r>
            </w:ins>
          </w:p>
        </w:tc>
        <w:tc>
          <w:tcPr>
            <w:tcW w:w="48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98B5C" w14:textId="77777777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20" w:author="Кечин Александр Викторович" w:date="2023-07-14T10:54:00Z"/>
                <w:sz w:val="28"/>
                <w:szCs w:val="28"/>
              </w:rPr>
            </w:pPr>
          </w:p>
        </w:tc>
      </w:tr>
      <w:tr w:rsidR="00CB5D7B" w:rsidRPr="00F1348E" w14:paraId="5BA66982" w14:textId="77777777" w:rsidTr="003D62E8">
        <w:trPr>
          <w:trHeight w:val="345"/>
          <w:jc w:val="center"/>
          <w:ins w:id="321" w:author="Кечин Александр Викторович" w:date="2023-07-14T10:54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C3E84E" w14:textId="77777777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22" w:author="Кечин Александр Викторович" w:date="2023-07-14T10:54:00Z"/>
                <w:sz w:val="28"/>
                <w:szCs w:val="28"/>
              </w:rPr>
            </w:pPr>
            <w:ins w:id="323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>Байт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B3C2E4" w14:textId="77777777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24" w:author="Кечин Александр Викторович" w:date="2023-07-14T10:54:00Z"/>
                <w:sz w:val="28"/>
                <w:szCs w:val="28"/>
              </w:rPr>
            </w:pPr>
            <w:ins w:id="325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>Биты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87467" w14:textId="77777777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26" w:author="Кечин Александр Викторович" w:date="2023-07-14T10:54:00Z"/>
                <w:sz w:val="28"/>
                <w:szCs w:val="28"/>
              </w:rPr>
            </w:pPr>
            <w:ins w:id="327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>Наименование</w:t>
              </w:r>
            </w:ins>
          </w:p>
        </w:tc>
      </w:tr>
      <w:tr w:rsidR="00CB5D7B" w:rsidRPr="00F1348E" w14:paraId="6EA76129" w14:textId="77777777" w:rsidTr="003D62E8">
        <w:trPr>
          <w:trHeight w:val="345"/>
          <w:jc w:val="center"/>
          <w:ins w:id="328" w:author="Кечин Александр Викторович" w:date="2023-07-14T10:54:00Z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A951E" w14:textId="041924EA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29" w:author="Кечин Александр Викторович" w:date="2023-07-14T10:54:00Z"/>
                <w:sz w:val="28"/>
                <w:szCs w:val="28"/>
              </w:rPr>
            </w:pPr>
            <w:ins w:id="330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 xml:space="preserve">Заполнение запроса (из БРЭО в БКЗ-115) </w:t>
              </w:r>
            </w:ins>
          </w:p>
        </w:tc>
      </w:tr>
      <w:tr w:rsidR="00CB5D7B" w:rsidRPr="00F1348E" w14:paraId="05A29FC1" w14:textId="77777777" w:rsidTr="003D62E8">
        <w:trPr>
          <w:trHeight w:val="345"/>
          <w:jc w:val="center"/>
          <w:ins w:id="331" w:author="Кечин Александр Викторович" w:date="2023-07-14T10:54:00Z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64743C1" w14:textId="77777777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32" w:author="Кечин Александр Викторович" w:date="2023-07-14T10:54:00Z"/>
                <w:sz w:val="28"/>
                <w:szCs w:val="28"/>
              </w:rPr>
            </w:pPr>
            <w:ins w:id="333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>0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EFF49" w14:textId="77777777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34" w:author="Кечин Александр Викторович" w:date="2023-07-14T10:54:00Z"/>
                <w:sz w:val="28"/>
                <w:szCs w:val="28"/>
              </w:rPr>
            </w:pPr>
            <w:ins w:id="335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>0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44186" w14:textId="419F4DC5" w:rsidR="00CB5D7B" w:rsidRPr="00F1348E" w:rsidRDefault="00CB5D7B" w:rsidP="003D62E8">
            <w:pPr>
              <w:keepNext/>
              <w:spacing w:after="0" w:line="240" w:lineRule="auto"/>
              <w:rPr>
                <w:ins w:id="336" w:author="Кечин Александр Викторович" w:date="2023-07-14T10:54:00Z"/>
                <w:sz w:val="28"/>
                <w:szCs w:val="28"/>
              </w:rPr>
            </w:pPr>
            <w:ins w:id="337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>Запрос заводского номера БКЗ-115 (1 – запрос, 0 – запроса нет);</w:t>
              </w:r>
            </w:ins>
          </w:p>
        </w:tc>
      </w:tr>
      <w:tr w:rsidR="00CB5D7B" w:rsidRPr="00F1348E" w14:paraId="48EDDEE9" w14:textId="77777777" w:rsidTr="003D62E8">
        <w:trPr>
          <w:trHeight w:val="345"/>
          <w:jc w:val="center"/>
          <w:ins w:id="338" w:author="Кечин Александр Викторович" w:date="2023-07-14T10:54:00Z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AD75C12" w14:textId="77777777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39" w:author="Кечин Александр Викторович" w:date="2023-07-14T10:54:00Z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3F7C7" w14:textId="77777777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40" w:author="Кечин Александр Викторович" w:date="2023-07-14T10:54:00Z"/>
                <w:sz w:val="28"/>
                <w:szCs w:val="28"/>
              </w:rPr>
            </w:pPr>
            <w:ins w:id="341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>1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573F2" w14:textId="45695665" w:rsidR="00CB5D7B" w:rsidRPr="00F1348E" w:rsidRDefault="00CB5D7B" w:rsidP="003D62E8">
            <w:pPr>
              <w:keepNext/>
              <w:spacing w:after="0" w:line="240" w:lineRule="auto"/>
              <w:rPr>
                <w:ins w:id="342" w:author="Кечин Александр Викторович" w:date="2023-07-14T10:54:00Z"/>
                <w:sz w:val="28"/>
                <w:szCs w:val="28"/>
              </w:rPr>
            </w:pPr>
            <w:ins w:id="343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 xml:space="preserve">Запрос версии ПО </w:t>
              </w:r>
            </w:ins>
            <w:ins w:id="344" w:author="Кечин Александр Викторович" w:date="2023-07-14T10:55:00Z">
              <w:r w:rsidRPr="00F1348E">
                <w:rPr>
                  <w:sz w:val="28"/>
                  <w:szCs w:val="28"/>
                </w:rPr>
                <w:t>БКЗ-115</w:t>
              </w:r>
            </w:ins>
            <w:ins w:id="345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 xml:space="preserve"> (1 – запрос, 0 – нет запроса);</w:t>
              </w:r>
            </w:ins>
          </w:p>
        </w:tc>
      </w:tr>
      <w:tr w:rsidR="00CB5D7B" w:rsidRPr="00F1348E" w14:paraId="6D34187B" w14:textId="77777777" w:rsidTr="003D62E8">
        <w:trPr>
          <w:trHeight w:val="345"/>
          <w:jc w:val="center"/>
          <w:ins w:id="346" w:author="Кечин Александр Викторович" w:date="2023-07-14T10:54:00Z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88D5BDF" w14:textId="77777777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47" w:author="Кечин Александр Викторович" w:date="2023-07-14T10:54:00Z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A61F1" w14:textId="77777777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48" w:author="Кечин Александр Викторович" w:date="2023-07-14T10:54:00Z"/>
                <w:sz w:val="28"/>
                <w:szCs w:val="28"/>
              </w:rPr>
            </w:pPr>
            <w:ins w:id="349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>2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C0B8E" w14:textId="77777777" w:rsidR="00CB5D7B" w:rsidRPr="00F1348E" w:rsidRDefault="00CB5D7B" w:rsidP="003D62E8">
            <w:pPr>
              <w:keepNext/>
              <w:spacing w:after="0" w:line="240" w:lineRule="auto"/>
              <w:rPr>
                <w:ins w:id="350" w:author="Кечин Александр Викторович" w:date="2023-07-14T10:54:00Z"/>
                <w:sz w:val="28"/>
                <w:szCs w:val="28"/>
              </w:rPr>
            </w:pPr>
            <w:ins w:id="351" w:author="Кечин Александр Викторович" w:date="2023-07-14T10:54:00Z">
              <w:r w:rsidRPr="00F1348E">
                <w:rPr>
                  <w:i/>
                  <w:iCs/>
                  <w:sz w:val="28"/>
                  <w:szCs w:val="28"/>
                </w:rPr>
                <w:t>Значение всегда равно «1»</w:t>
              </w:r>
            </w:ins>
          </w:p>
        </w:tc>
      </w:tr>
      <w:tr w:rsidR="00CB5D7B" w:rsidRPr="00F1348E" w14:paraId="7E758C92" w14:textId="77777777" w:rsidTr="003D62E8">
        <w:trPr>
          <w:trHeight w:val="345"/>
          <w:jc w:val="center"/>
          <w:ins w:id="352" w:author="Кечин Александр Викторович" w:date="2023-07-14T10:54:00Z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29C14FB" w14:textId="77777777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53" w:author="Кечин Александр Викторович" w:date="2023-07-14T10:54:00Z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DDA30C" w14:textId="77777777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54" w:author="Кечин Александр Викторович" w:date="2023-07-14T10:54:00Z"/>
                <w:sz w:val="28"/>
                <w:szCs w:val="28"/>
              </w:rPr>
            </w:pPr>
            <w:ins w:id="355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>3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4D03D" w14:textId="77777777" w:rsidR="00CB5D7B" w:rsidRPr="00F1348E" w:rsidRDefault="00CB5D7B" w:rsidP="003D62E8">
            <w:pPr>
              <w:keepNext/>
              <w:spacing w:after="0" w:line="240" w:lineRule="auto"/>
              <w:rPr>
                <w:ins w:id="356" w:author="Кечин Александр Викторович" w:date="2023-07-14T10:54:00Z"/>
                <w:i/>
                <w:iCs/>
                <w:sz w:val="28"/>
                <w:szCs w:val="28"/>
              </w:rPr>
            </w:pPr>
            <w:ins w:id="357" w:author="Кечин Александр Викторович" w:date="2023-07-14T10:54:00Z">
              <w:r w:rsidRPr="00F1348E">
                <w:rPr>
                  <w:i/>
                  <w:iCs/>
                  <w:sz w:val="28"/>
                  <w:szCs w:val="28"/>
                </w:rPr>
                <w:t>Значение всегда равно «1»</w:t>
              </w:r>
            </w:ins>
          </w:p>
        </w:tc>
      </w:tr>
      <w:tr w:rsidR="00CB5D7B" w:rsidRPr="00F1348E" w14:paraId="5AC88A72" w14:textId="77777777" w:rsidTr="003D62E8">
        <w:trPr>
          <w:trHeight w:val="345"/>
          <w:jc w:val="center"/>
          <w:ins w:id="358" w:author="Кечин Александр Викторович" w:date="2023-07-14T10:54:00Z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E9ECA20" w14:textId="77777777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59" w:author="Кечин Александр Викторович" w:date="2023-07-14T10:54:00Z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D2F07" w14:textId="77777777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60" w:author="Кечин Александр Викторович" w:date="2023-07-14T10:54:00Z"/>
                <w:sz w:val="28"/>
                <w:szCs w:val="28"/>
              </w:rPr>
            </w:pPr>
            <w:ins w:id="361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>4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1EDB1" w14:textId="77777777" w:rsidR="00CB5D7B" w:rsidRPr="00F1348E" w:rsidRDefault="00CB5D7B" w:rsidP="003D62E8">
            <w:pPr>
              <w:keepNext/>
              <w:spacing w:after="0" w:line="240" w:lineRule="auto"/>
              <w:rPr>
                <w:ins w:id="362" w:author="Кечин Александр Викторович" w:date="2023-07-14T10:54:00Z"/>
                <w:i/>
                <w:iCs/>
                <w:sz w:val="28"/>
                <w:szCs w:val="28"/>
              </w:rPr>
            </w:pPr>
            <w:ins w:id="363" w:author="Кечин Александр Викторович" w:date="2023-07-14T10:54:00Z">
              <w:r w:rsidRPr="00F1348E">
                <w:rPr>
                  <w:i/>
                  <w:iCs/>
                  <w:sz w:val="28"/>
                  <w:szCs w:val="28"/>
                </w:rPr>
                <w:t>Значение всегда равно «1»</w:t>
              </w:r>
            </w:ins>
          </w:p>
        </w:tc>
      </w:tr>
      <w:tr w:rsidR="00CB5D7B" w:rsidRPr="00F1348E" w14:paraId="7EF7A7BA" w14:textId="77777777" w:rsidTr="003D62E8">
        <w:trPr>
          <w:trHeight w:val="345"/>
          <w:jc w:val="center"/>
          <w:ins w:id="364" w:author="Кечин Александр Викторович" w:date="2023-07-14T10:54:00Z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A742E06" w14:textId="77777777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65" w:author="Кечин Александр Викторович" w:date="2023-07-14T10:54:00Z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68AA0" w14:textId="77777777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66" w:author="Кечин Александр Викторович" w:date="2023-07-14T10:54:00Z"/>
                <w:sz w:val="28"/>
                <w:szCs w:val="28"/>
              </w:rPr>
            </w:pPr>
            <w:ins w:id="367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>5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0EBED" w14:textId="77777777" w:rsidR="00CB5D7B" w:rsidRPr="00F1348E" w:rsidRDefault="00CB5D7B" w:rsidP="003D62E8">
            <w:pPr>
              <w:keepNext/>
              <w:spacing w:after="0" w:line="240" w:lineRule="auto"/>
              <w:rPr>
                <w:ins w:id="368" w:author="Кечин Александр Викторович" w:date="2023-07-14T10:54:00Z"/>
                <w:i/>
                <w:iCs/>
                <w:sz w:val="28"/>
                <w:szCs w:val="28"/>
              </w:rPr>
            </w:pPr>
            <w:ins w:id="369" w:author="Кечин Александр Викторович" w:date="2023-07-14T10:54:00Z">
              <w:r w:rsidRPr="00F1348E">
                <w:rPr>
                  <w:i/>
                  <w:iCs/>
                  <w:sz w:val="28"/>
                  <w:szCs w:val="28"/>
                </w:rPr>
                <w:t>Значение всегда равно «1»</w:t>
              </w:r>
            </w:ins>
          </w:p>
        </w:tc>
      </w:tr>
      <w:tr w:rsidR="00CB5D7B" w:rsidRPr="00F1348E" w14:paraId="261552F9" w14:textId="77777777" w:rsidTr="003D62E8">
        <w:trPr>
          <w:trHeight w:val="345"/>
          <w:jc w:val="center"/>
          <w:ins w:id="370" w:author="Кечин Александр Викторович" w:date="2023-07-14T10:54:00Z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DEA9975" w14:textId="77777777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71" w:author="Кечин Александр Викторович" w:date="2023-07-14T10:54:00Z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E0655" w14:textId="77777777" w:rsidR="00CB5D7B" w:rsidRPr="00F1348E" w:rsidRDefault="00CB5D7B" w:rsidP="003D62E8">
            <w:pPr>
              <w:keepNext/>
              <w:spacing w:after="0" w:line="240" w:lineRule="auto"/>
              <w:jc w:val="center"/>
              <w:rPr>
                <w:ins w:id="372" w:author="Кечин Александр Викторович" w:date="2023-07-14T10:54:00Z"/>
                <w:sz w:val="28"/>
                <w:szCs w:val="28"/>
              </w:rPr>
            </w:pPr>
            <w:ins w:id="373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>6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5A2DA" w14:textId="77777777" w:rsidR="00CB5D7B" w:rsidRPr="00F1348E" w:rsidRDefault="00CB5D7B" w:rsidP="003D62E8">
            <w:pPr>
              <w:keepNext/>
              <w:spacing w:after="0" w:line="240" w:lineRule="auto"/>
              <w:rPr>
                <w:ins w:id="374" w:author="Кечин Александр Викторович" w:date="2023-07-14T10:54:00Z"/>
                <w:i/>
                <w:iCs/>
                <w:sz w:val="28"/>
                <w:szCs w:val="28"/>
              </w:rPr>
            </w:pPr>
            <w:ins w:id="375" w:author="Кечин Александр Викторович" w:date="2023-07-14T10:54:00Z">
              <w:r w:rsidRPr="00F1348E">
                <w:rPr>
                  <w:i/>
                  <w:iCs/>
                  <w:sz w:val="28"/>
                  <w:szCs w:val="28"/>
                </w:rPr>
                <w:t>Значение всегда равно «1»</w:t>
              </w:r>
            </w:ins>
          </w:p>
        </w:tc>
      </w:tr>
      <w:tr w:rsidR="00CB5D7B" w:rsidRPr="00F1348E" w14:paraId="637C11A3" w14:textId="77777777" w:rsidTr="003D62E8">
        <w:trPr>
          <w:trHeight w:val="345"/>
          <w:jc w:val="center"/>
          <w:ins w:id="376" w:author="Кечин Александр Викторович" w:date="2023-07-14T10:54:00Z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CE2C4" w14:textId="77777777" w:rsidR="00CB5D7B" w:rsidRPr="00F1348E" w:rsidRDefault="00CB5D7B" w:rsidP="003D62E8">
            <w:pPr>
              <w:keepNext/>
              <w:keepLines/>
              <w:spacing w:after="0" w:line="240" w:lineRule="auto"/>
              <w:jc w:val="center"/>
              <w:rPr>
                <w:ins w:id="377" w:author="Кечин Александр Викторович" w:date="2023-07-14T10:54:00Z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34378B" w14:textId="77777777" w:rsidR="00CB5D7B" w:rsidRPr="00F1348E" w:rsidRDefault="00CB5D7B" w:rsidP="003D62E8">
            <w:pPr>
              <w:keepNext/>
              <w:keepLines/>
              <w:spacing w:after="0" w:line="240" w:lineRule="auto"/>
              <w:jc w:val="center"/>
              <w:rPr>
                <w:ins w:id="378" w:author="Кечин Александр Викторович" w:date="2023-07-14T10:54:00Z"/>
                <w:sz w:val="28"/>
                <w:szCs w:val="28"/>
              </w:rPr>
            </w:pPr>
            <w:ins w:id="379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>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AE21" w14:textId="77777777" w:rsidR="00CB5D7B" w:rsidRPr="00F1348E" w:rsidRDefault="00CB5D7B" w:rsidP="003D62E8">
            <w:pPr>
              <w:keepNext/>
              <w:keepLines/>
              <w:spacing w:after="0" w:line="240" w:lineRule="auto"/>
              <w:rPr>
                <w:ins w:id="380" w:author="Кечин Александр Викторович" w:date="2023-07-14T10:54:00Z"/>
                <w:i/>
                <w:iCs/>
                <w:sz w:val="28"/>
                <w:szCs w:val="28"/>
              </w:rPr>
            </w:pPr>
            <w:ins w:id="381" w:author="Кечин Александр Викторович" w:date="2023-07-14T10:54:00Z">
              <w:r w:rsidRPr="00F1348E">
                <w:rPr>
                  <w:i/>
                  <w:iCs/>
                  <w:sz w:val="28"/>
                  <w:szCs w:val="28"/>
                </w:rPr>
                <w:t>Значение всегда равно «1»</w:t>
              </w:r>
            </w:ins>
          </w:p>
        </w:tc>
      </w:tr>
      <w:tr w:rsidR="00CB5D7B" w:rsidRPr="00F1348E" w14:paraId="2F35D34F" w14:textId="77777777" w:rsidTr="003D62E8">
        <w:trPr>
          <w:trHeight w:val="345"/>
          <w:jc w:val="center"/>
          <w:ins w:id="382" w:author="Кечин Александр Викторович" w:date="2023-07-14T10:54:00Z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D788D" w14:textId="77777777" w:rsidR="00CB5D7B" w:rsidRPr="00F1348E" w:rsidRDefault="00CB5D7B" w:rsidP="003D62E8">
            <w:pPr>
              <w:spacing w:after="0" w:line="240" w:lineRule="auto"/>
              <w:rPr>
                <w:ins w:id="383" w:author="Кечин Александр Викторович" w:date="2023-07-14T10:54:00Z"/>
                <w:i/>
                <w:iCs/>
                <w:szCs w:val="24"/>
              </w:rPr>
            </w:pPr>
            <w:ins w:id="384" w:author="Кечин Александр Викторович" w:date="2023-07-14T10:54:00Z">
              <w:r w:rsidRPr="00F1348E">
                <w:rPr>
                  <w:i/>
                  <w:iCs/>
                  <w:szCs w:val="24"/>
                </w:rPr>
                <w:t>Примечания</w:t>
              </w:r>
            </w:ins>
          </w:p>
          <w:p w14:paraId="64C686FF" w14:textId="77777777" w:rsidR="00CB5D7B" w:rsidRPr="00F1348E" w:rsidRDefault="00CB5D7B" w:rsidP="00CB5D7B">
            <w:pPr>
              <w:pStyle w:val="af3"/>
              <w:numPr>
                <w:ilvl w:val="0"/>
                <w:numId w:val="29"/>
              </w:numPr>
              <w:tabs>
                <w:tab w:val="left" w:pos="300"/>
              </w:tabs>
              <w:spacing w:after="0" w:line="240" w:lineRule="auto"/>
              <w:rPr>
                <w:ins w:id="385" w:author="Кечин Александр Викторович" w:date="2023-07-14T10:54:00Z"/>
                <w:i/>
                <w:iCs/>
                <w:szCs w:val="24"/>
              </w:rPr>
            </w:pPr>
            <w:ins w:id="386" w:author="Кечин Александр Викторович" w:date="2023-07-14T10:54:00Z">
              <w:r w:rsidRPr="00F1348E">
                <w:rPr>
                  <w:i/>
                  <w:iCs/>
                  <w:szCs w:val="24"/>
                </w:rPr>
                <w:t>Одно сообщение должно содержать только один запрос.</w:t>
              </w:r>
            </w:ins>
          </w:p>
        </w:tc>
      </w:tr>
      <w:tr w:rsidR="00CB5D7B" w:rsidRPr="00F1348E" w14:paraId="54242A44" w14:textId="77777777" w:rsidTr="003D62E8">
        <w:trPr>
          <w:trHeight w:val="345"/>
          <w:jc w:val="center"/>
          <w:ins w:id="387" w:author="Кечин Александр Викторович" w:date="2023-07-14T10:54:00Z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83C0A" w14:textId="50425B29" w:rsidR="00CB5D7B" w:rsidRPr="00F1348E" w:rsidRDefault="00CB5D7B" w:rsidP="003D62E8">
            <w:pPr>
              <w:spacing w:after="0" w:line="240" w:lineRule="auto"/>
              <w:jc w:val="center"/>
              <w:rPr>
                <w:ins w:id="388" w:author="Кечин Александр Викторович" w:date="2023-07-14T10:54:00Z"/>
                <w:sz w:val="28"/>
                <w:szCs w:val="28"/>
              </w:rPr>
            </w:pPr>
            <w:ins w:id="389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 xml:space="preserve">Заполнение ответного сообщения (из </w:t>
              </w:r>
            </w:ins>
            <w:ins w:id="390" w:author="Кечин Александр Викторович" w:date="2023-07-14T10:55:00Z">
              <w:r w:rsidRPr="00F1348E">
                <w:rPr>
                  <w:sz w:val="28"/>
                  <w:szCs w:val="28"/>
                </w:rPr>
                <w:t>БКЗ-115</w:t>
              </w:r>
            </w:ins>
            <w:ins w:id="391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 xml:space="preserve"> в БРЭО) </w:t>
              </w:r>
            </w:ins>
          </w:p>
        </w:tc>
      </w:tr>
      <w:tr w:rsidR="00CB5D7B" w:rsidRPr="00F1348E" w14:paraId="48C06D19" w14:textId="77777777" w:rsidTr="003D62E8">
        <w:trPr>
          <w:trHeight w:val="495"/>
          <w:jc w:val="center"/>
          <w:ins w:id="392" w:author="Кечин Александр Викторович" w:date="2023-07-14T10:54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765C5B" w14:textId="77777777" w:rsidR="00CB5D7B" w:rsidRPr="00F1348E" w:rsidRDefault="00CB5D7B" w:rsidP="003D62E8">
            <w:pPr>
              <w:spacing w:after="0" w:line="240" w:lineRule="auto"/>
              <w:jc w:val="center"/>
              <w:rPr>
                <w:ins w:id="393" w:author="Кечин Александр Викторович" w:date="2023-07-14T10:54:00Z"/>
                <w:sz w:val="28"/>
                <w:szCs w:val="28"/>
              </w:rPr>
            </w:pPr>
            <w:ins w:id="394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>0…3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C1C6E1" w14:textId="77777777" w:rsidR="00CB5D7B" w:rsidRPr="00F1348E" w:rsidRDefault="00CB5D7B" w:rsidP="003D62E8">
            <w:pPr>
              <w:spacing w:after="0" w:line="240" w:lineRule="auto"/>
              <w:jc w:val="center"/>
              <w:rPr>
                <w:ins w:id="395" w:author="Кечин Александр Викторович" w:date="2023-07-14T10:54:00Z"/>
                <w:sz w:val="28"/>
                <w:szCs w:val="28"/>
              </w:rPr>
            </w:pPr>
            <w:ins w:id="396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78BF1" w14:textId="77777777" w:rsidR="00CB5D7B" w:rsidRPr="00F1348E" w:rsidRDefault="00CB5D7B" w:rsidP="003D62E8">
            <w:pPr>
              <w:spacing w:after="0" w:line="240" w:lineRule="auto"/>
              <w:rPr>
                <w:ins w:id="397" w:author="Кечин Александр Викторович" w:date="2023-07-14T10:54:00Z"/>
                <w:sz w:val="28"/>
                <w:szCs w:val="28"/>
              </w:rPr>
            </w:pPr>
            <w:ins w:id="398" w:author="Кечин Александр Викторович" w:date="2023-07-14T10:54:00Z">
              <w:r w:rsidRPr="00F1348E">
                <w:rPr>
                  <w:sz w:val="28"/>
                  <w:szCs w:val="28"/>
                </w:rPr>
                <w:t>Заводской номер/ Версия ПО</w:t>
              </w:r>
            </w:ins>
          </w:p>
        </w:tc>
      </w:tr>
    </w:tbl>
    <w:p w14:paraId="45E7A3EF" w14:textId="06F8557C" w:rsidR="00E75911" w:rsidRPr="00F1348E" w:rsidRDefault="00E75911" w:rsidP="00E75911">
      <w:pPr>
        <w:keepNext/>
        <w:spacing w:after="0" w:line="360" w:lineRule="auto"/>
        <w:ind w:firstLine="567"/>
        <w:rPr>
          <w:sz w:val="28"/>
          <w:szCs w:val="24"/>
        </w:rPr>
      </w:pPr>
    </w:p>
    <w:p w14:paraId="3DA702EE" w14:textId="00B6ED18" w:rsidR="00E75911" w:rsidRPr="00F1348E" w:rsidRDefault="00E75911" w:rsidP="00E75911">
      <w:pPr>
        <w:keepNext/>
        <w:pageBreakBefore/>
        <w:spacing w:before="240" w:line="360" w:lineRule="auto"/>
        <w:jc w:val="center"/>
        <w:rPr>
          <w:b/>
          <w:bCs/>
          <w:iCs/>
          <w:sz w:val="28"/>
          <w:szCs w:val="24"/>
        </w:rPr>
      </w:pPr>
      <w:r w:rsidRPr="00F1348E">
        <w:rPr>
          <w:b/>
          <w:bCs/>
          <w:iCs/>
          <w:sz w:val="28"/>
          <w:szCs w:val="24"/>
        </w:rPr>
        <w:lastRenderedPageBreak/>
        <w:t>Приложение Ж</w:t>
      </w:r>
    </w:p>
    <w:p w14:paraId="4B283396" w14:textId="77777777" w:rsidR="00E75911" w:rsidRPr="00F1348E" w:rsidRDefault="00E75911" w:rsidP="00E75911">
      <w:pPr>
        <w:keepNext/>
        <w:spacing w:after="0" w:line="360" w:lineRule="auto"/>
        <w:jc w:val="center"/>
        <w:rPr>
          <w:iCs/>
          <w:sz w:val="28"/>
          <w:szCs w:val="24"/>
        </w:rPr>
      </w:pPr>
      <w:r w:rsidRPr="00F1348E">
        <w:rPr>
          <w:iCs/>
          <w:sz w:val="28"/>
          <w:szCs w:val="24"/>
        </w:rPr>
        <w:t>(обязательное)</w:t>
      </w:r>
    </w:p>
    <w:p w14:paraId="604FD423" w14:textId="5DF3EBC4" w:rsidR="00E75911" w:rsidRPr="00F1348E" w:rsidRDefault="00E75911" w:rsidP="00E75911">
      <w:pPr>
        <w:keepNext/>
        <w:spacing w:after="0" w:line="360" w:lineRule="auto"/>
        <w:jc w:val="center"/>
        <w:rPr>
          <w:b/>
          <w:bCs/>
          <w:iCs/>
          <w:sz w:val="28"/>
          <w:szCs w:val="24"/>
        </w:rPr>
      </w:pPr>
      <w:r w:rsidRPr="00F1348E">
        <w:rPr>
          <w:b/>
          <w:bCs/>
          <w:iCs/>
          <w:sz w:val="28"/>
          <w:szCs w:val="24"/>
        </w:rPr>
        <w:t>Протокол информационного обмена с БКЗ-27</w:t>
      </w:r>
    </w:p>
    <w:p w14:paraId="18BBBF60" w14:textId="77777777" w:rsidR="00FC25DF" w:rsidRPr="00F1348E" w:rsidRDefault="00FC25DF" w:rsidP="005F694E">
      <w:pPr>
        <w:pStyle w:val="af3"/>
        <w:keepNext/>
        <w:numPr>
          <w:ilvl w:val="0"/>
          <w:numId w:val="17"/>
        </w:numPr>
        <w:tabs>
          <w:tab w:val="left" w:pos="1134"/>
        </w:tabs>
        <w:spacing w:before="240" w:after="0" w:line="360" w:lineRule="auto"/>
        <w:ind w:firstLine="135"/>
        <w:rPr>
          <w:sz w:val="28"/>
          <w:szCs w:val="24"/>
        </w:rPr>
      </w:pPr>
      <w:r w:rsidRPr="00F1348E">
        <w:rPr>
          <w:sz w:val="28"/>
          <w:szCs w:val="24"/>
        </w:rPr>
        <w:t>Краткие сведения</w:t>
      </w:r>
    </w:p>
    <w:p w14:paraId="75A983B0" w14:textId="57139E5B" w:rsidR="00FC25DF" w:rsidRPr="00F1348E" w:rsidRDefault="00FC25DF" w:rsidP="005F694E">
      <w:pPr>
        <w:pStyle w:val="af3"/>
        <w:keepNext/>
        <w:numPr>
          <w:ilvl w:val="1"/>
          <w:numId w:val="17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>Блоки БКЗ-27 предназначены для коммутации линий питания и управления бортовыми приёмниками электроэнергии с качеством по ГОСТ Р 54073</w:t>
      </w:r>
      <w:r w:rsidRPr="00F1348E">
        <w:rPr>
          <w:sz w:val="28"/>
          <w:szCs w:val="24"/>
        </w:rPr>
        <w:noBreakHyphen/>
        <w:t xml:space="preserve">2017, а также для защиты коммутируемых цепей от токовых перегрузок и короткого замыкания (далее – КЗ). </w:t>
      </w:r>
    </w:p>
    <w:p w14:paraId="032DF186" w14:textId="1F8B2FD0" w:rsidR="00FC25DF" w:rsidRPr="00F1348E" w:rsidRDefault="00FC25DF" w:rsidP="005F694E">
      <w:pPr>
        <w:pStyle w:val="af3"/>
        <w:keepNext/>
        <w:numPr>
          <w:ilvl w:val="1"/>
          <w:numId w:val="17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БКЗ-27 обеспечивает работу каналов постоянного напряжения </w:t>
      </w:r>
      <w:r w:rsidRPr="00F1348E">
        <w:rPr>
          <w:sz w:val="28"/>
          <w:szCs w:val="24"/>
        </w:rPr>
        <w:br/>
        <w:t>27 В.</w:t>
      </w:r>
    </w:p>
    <w:p w14:paraId="14975B74" w14:textId="7561DFE1" w:rsidR="00FC25DF" w:rsidRPr="00F1348E" w:rsidRDefault="00FC25DF" w:rsidP="005F694E">
      <w:pPr>
        <w:pStyle w:val="af3"/>
        <w:keepNext/>
        <w:numPr>
          <w:ilvl w:val="1"/>
          <w:numId w:val="17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>Каждому блоку БКЗ-27 присваивается номер, который считывается с ответной части разъёма «Х5» блока БКЗ-27.</w:t>
      </w:r>
    </w:p>
    <w:p w14:paraId="0D9C2658" w14:textId="342DDF90" w:rsidR="00FC25DF" w:rsidRPr="00F1348E" w:rsidRDefault="00FC25DF" w:rsidP="00FC25DF">
      <w:pPr>
        <w:spacing w:before="240" w:line="360" w:lineRule="auto"/>
        <w:ind w:firstLine="567"/>
        <w:rPr>
          <w:i/>
          <w:szCs w:val="24"/>
        </w:rPr>
      </w:pPr>
      <w:r w:rsidRPr="00F1348E">
        <w:rPr>
          <w:i/>
          <w:szCs w:val="24"/>
        </w:rPr>
        <w:t>Примечание – Требования к установке номера блока приведены на чертеже ИКЛВ.422330.001 Э5.</w:t>
      </w:r>
    </w:p>
    <w:p w14:paraId="3A77C719" w14:textId="63266927" w:rsidR="00FC25DF" w:rsidRPr="00F1348E" w:rsidRDefault="00FC25DF" w:rsidP="005F694E">
      <w:pPr>
        <w:pStyle w:val="af3"/>
        <w:keepNext/>
        <w:numPr>
          <w:ilvl w:val="1"/>
          <w:numId w:val="17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Для передачи сообщений по шине локальной сети контроллеров блокам БКЗ-27 в соответствии с заданным номером присваивается адрес по правилам, определенным в таблице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_Ref138676942 \h 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 w:rsidRPr="00351519">
        <w:rPr>
          <w:vanish/>
          <w:sz w:val="28"/>
          <w:szCs w:val="24"/>
        </w:rPr>
        <w:t xml:space="preserve">Таблица </w:t>
      </w:r>
      <w:r w:rsidR="00351519" w:rsidRPr="00351519">
        <w:rPr>
          <w:sz w:val="28"/>
          <w:szCs w:val="24"/>
        </w:rPr>
        <w:t>7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>.</w:t>
      </w:r>
    </w:p>
    <w:p w14:paraId="201DEEB7" w14:textId="77777777" w:rsidR="00FC25DF" w:rsidRPr="00F1348E" w:rsidRDefault="00FC25DF" w:rsidP="005F694E">
      <w:pPr>
        <w:pStyle w:val="af3"/>
        <w:keepNext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>Краткие сведения</w:t>
      </w:r>
    </w:p>
    <w:p w14:paraId="375B93C9" w14:textId="738B56AF" w:rsidR="00FC25DF" w:rsidRPr="00F1348E" w:rsidRDefault="00FC25DF" w:rsidP="005F694E">
      <w:pPr>
        <w:pStyle w:val="af3"/>
        <w:numPr>
          <w:ilvl w:val="1"/>
          <w:numId w:val="17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>В блоке БКЗ-</w:t>
      </w:r>
      <w:r w:rsidR="009E161F" w:rsidRPr="00F1348E">
        <w:rPr>
          <w:sz w:val="28"/>
          <w:szCs w:val="24"/>
        </w:rPr>
        <w:t>27</w:t>
      </w:r>
      <w:r w:rsidRPr="00F1348E">
        <w:rPr>
          <w:sz w:val="28"/>
          <w:szCs w:val="24"/>
        </w:rPr>
        <w:t xml:space="preserve"> предусмотрено 2 канала подключения к шине локальной сети контроллеров.</w:t>
      </w:r>
    </w:p>
    <w:p w14:paraId="4F414D6D" w14:textId="627BA731" w:rsidR="00FC25DF" w:rsidRPr="00F1348E" w:rsidRDefault="00FC25DF" w:rsidP="005F694E">
      <w:pPr>
        <w:pStyle w:val="af3"/>
        <w:numPr>
          <w:ilvl w:val="1"/>
          <w:numId w:val="17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Параметры шины локальной сети контроллеров в соответствии с разделами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_Ref138677375 \r \h </w:instrText>
      </w:r>
      <w:r w:rsidR="00D37757" w:rsidRPr="00F1348E">
        <w:rPr>
          <w:sz w:val="28"/>
          <w:szCs w:val="24"/>
        </w:rPr>
        <w:instrText xml:space="preserve">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5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_Ref138677379 \r \h </w:instrText>
      </w:r>
      <w:r w:rsidR="00D37757" w:rsidRPr="00F1348E">
        <w:rPr>
          <w:sz w:val="28"/>
          <w:szCs w:val="24"/>
        </w:rPr>
        <w:instrText xml:space="preserve">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6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спецификации.</w:t>
      </w:r>
    </w:p>
    <w:p w14:paraId="17442C69" w14:textId="13668732" w:rsidR="00FC25DF" w:rsidRPr="00F1348E" w:rsidRDefault="00FC25DF" w:rsidP="005F694E">
      <w:pPr>
        <w:pStyle w:val="af3"/>
        <w:numPr>
          <w:ilvl w:val="1"/>
          <w:numId w:val="17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Структура идентификатора и параметры сообщения формируются в соответствии с разделами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_Ref138677375 \r \h </w:instrText>
      </w:r>
      <w:r w:rsidR="00D37757" w:rsidRPr="00F1348E">
        <w:rPr>
          <w:sz w:val="28"/>
          <w:szCs w:val="24"/>
        </w:rPr>
        <w:instrText xml:space="preserve">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5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_Ref138677379 \r \h </w:instrText>
      </w:r>
      <w:r w:rsidR="00D37757" w:rsidRPr="00F1348E">
        <w:rPr>
          <w:sz w:val="28"/>
          <w:szCs w:val="24"/>
        </w:rPr>
        <w:instrText xml:space="preserve">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6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спецификации.</w:t>
      </w:r>
    </w:p>
    <w:p w14:paraId="2D687B82" w14:textId="77777777" w:rsidR="00FC25DF" w:rsidRPr="00F1348E" w:rsidRDefault="00FC25DF" w:rsidP="00FC25DF">
      <w:pPr>
        <w:pStyle w:val="af3"/>
        <w:tabs>
          <w:tab w:val="left" w:pos="1418"/>
        </w:tabs>
        <w:spacing w:after="0" w:line="360" w:lineRule="auto"/>
        <w:ind w:left="567"/>
        <w:rPr>
          <w:sz w:val="28"/>
          <w:szCs w:val="24"/>
        </w:rPr>
      </w:pPr>
    </w:p>
    <w:p w14:paraId="1C56E905" w14:textId="36B87347" w:rsidR="00FC25DF" w:rsidRPr="00F1348E" w:rsidRDefault="00FC25DF" w:rsidP="00685D57">
      <w:pPr>
        <w:keepNext/>
        <w:spacing w:after="0" w:line="360" w:lineRule="auto"/>
        <w:rPr>
          <w:sz w:val="28"/>
          <w:szCs w:val="24"/>
        </w:rPr>
      </w:pPr>
      <w:r w:rsidRPr="00F1348E">
        <w:rPr>
          <w:sz w:val="28"/>
          <w:szCs w:val="24"/>
        </w:rPr>
        <w:lastRenderedPageBreak/>
        <w:t xml:space="preserve">Таблица </w:t>
      </w:r>
      <w:ins w:id="399" w:author="Кечин Александр Викторович" w:date="2023-07-14T13:26:00Z">
        <w:r w:rsidR="00F645A7" w:rsidRPr="00F1348E">
          <w:rPr>
            <w:sz w:val="28"/>
            <w:szCs w:val="24"/>
          </w:rPr>
          <w:t>Ж</w:t>
        </w:r>
      </w:ins>
      <w:r w:rsidRPr="00F1348E">
        <w:rPr>
          <w:sz w:val="28"/>
          <w:szCs w:val="24"/>
        </w:rPr>
        <w:t>1 – Структура бит идентификатора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8"/>
        <w:gridCol w:w="1371"/>
        <w:gridCol w:w="3394"/>
        <w:gridCol w:w="3182"/>
      </w:tblGrid>
      <w:tr w:rsidR="0077157B" w:rsidRPr="00F1348E" w14:paraId="7D40DB84" w14:textId="77777777" w:rsidTr="00685D57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62089" w14:textId="77777777" w:rsidR="00FC25DF" w:rsidRPr="00F1348E" w:rsidRDefault="00FC25DF" w:rsidP="00685D57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F8B1" w14:textId="77777777" w:rsidR="00FC25DF" w:rsidRPr="00F1348E" w:rsidRDefault="00FC25DF" w:rsidP="00685D57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Параметр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7EBB" w14:textId="77777777" w:rsidR="00FC25DF" w:rsidRPr="00F1348E" w:rsidRDefault="00FC25DF" w:rsidP="00685D57">
            <w:pPr>
              <w:keepNext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</w:rPr>
              <w:t>Значение</w:t>
            </w:r>
            <w:r w:rsidRPr="00F1348E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1348E">
              <w:rPr>
                <w:sz w:val="28"/>
                <w:szCs w:val="28"/>
              </w:rPr>
              <w:t>двоичн</w:t>
            </w:r>
            <w:proofErr w:type="spellEnd"/>
            <w:r w:rsidRPr="00F1348E">
              <w:rPr>
                <w:sz w:val="28"/>
                <w:szCs w:val="28"/>
              </w:rPr>
              <w:t>.</w:t>
            </w:r>
            <w:r w:rsidRPr="00F1348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C35F" w14:textId="77777777" w:rsidR="00FC25DF" w:rsidRPr="00F1348E" w:rsidRDefault="00FC25DF" w:rsidP="00685D57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Примечание</w:t>
            </w:r>
          </w:p>
        </w:tc>
      </w:tr>
      <w:tr w:rsidR="00685D57" w:rsidRPr="00F1348E" w14:paraId="5EE55555" w14:textId="77777777" w:rsidTr="00685D57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24626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28 – 26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9E88F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LCC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B9E19" w14:textId="6116950B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ins w:id="400" w:author="Кечин Александр Викторович" w:date="2023-07-20T10:36:00Z">
              <w:r w:rsidRPr="00F1348E">
                <w:rPr>
                  <w:szCs w:val="20"/>
                </w:rPr>
                <w:t>&lt;Логический канал обмена&gt;</w:t>
              </w:r>
            </w:ins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D1181" w14:textId="4DF04350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ins w:id="401" w:author="Кечин Александр Викторович" w:date="2023-07-20T10:36:00Z">
              <w:r w:rsidRPr="00F1348E">
                <w:rPr>
                  <w:szCs w:val="20"/>
                </w:rPr>
                <w:t>Смотри таблицу</w:t>
              </w:r>
            </w:ins>
            <w:ins w:id="402" w:author="Кечин Александр Викторович" w:date="2023-07-25T15:17:00Z">
              <w:r w:rsidR="00202DF6" w:rsidRPr="00F1348E">
                <w:rPr>
                  <w:szCs w:val="20"/>
                </w:rPr>
                <w:t xml:space="preserve"> </w:t>
              </w:r>
              <w:r w:rsidR="00202DF6" w:rsidRPr="00F1348E">
                <w:rPr>
                  <w:szCs w:val="20"/>
                </w:rPr>
                <w:fldChar w:fldCharType="begin"/>
              </w:r>
              <w:r w:rsidR="00202DF6" w:rsidRPr="00F1348E">
                <w:rPr>
                  <w:szCs w:val="20"/>
                </w:rPr>
                <w:instrText xml:space="preserve"> REF _Ref141187112 \h </w:instrText>
              </w:r>
              <w:r w:rsidR="00202DF6" w:rsidRPr="00F1348E">
                <w:rPr>
                  <w:szCs w:val="20"/>
                </w:rPr>
              </w:r>
              <w:r w:rsidR="00202DF6" w:rsidRPr="00F1348E">
                <w:rPr>
                  <w:szCs w:val="20"/>
                </w:rPr>
                <w:instrText xml:space="preserve"> \* MERGEFORMAT </w:instrText>
              </w:r>
              <w:r w:rsidR="00202DF6" w:rsidRPr="00F1348E">
                <w:rPr>
                  <w:szCs w:val="20"/>
                </w:rPr>
                <w:fldChar w:fldCharType="separate"/>
              </w:r>
            </w:ins>
            <w:r w:rsidR="00351519" w:rsidRPr="00351519">
              <w:rPr>
                <w:vanish/>
                <w:szCs w:val="20"/>
              </w:rPr>
              <w:t xml:space="preserve">Таблица </w:t>
            </w:r>
            <w:r w:rsidR="00351519" w:rsidRPr="00351519">
              <w:rPr>
                <w:szCs w:val="20"/>
              </w:rPr>
              <w:t>2</w:t>
            </w:r>
            <w:ins w:id="403" w:author="Кечин Александр Викторович" w:date="2023-07-25T15:17:00Z">
              <w:r w:rsidR="00202DF6" w:rsidRPr="00F1348E">
                <w:rPr>
                  <w:szCs w:val="20"/>
                </w:rPr>
                <w:fldChar w:fldCharType="end"/>
              </w:r>
            </w:ins>
          </w:p>
        </w:tc>
      </w:tr>
      <w:tr w:rsidR="00685D57" w:rsidRPr="00F1348E" w14:paraId="2570B378" w14:textId="77777777" w:rsidTr="00685D57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7850F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25 – 19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8487E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Source FID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204E1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0001101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2165C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  <w:lang w:val="en-US"/>
              </w:rPr>
              <w:t xml:space="preserve"> </w:t>
            </w:r>
            <w:r w:rsidRPr="00F1348E">
              <w:rPr>
                <w:szCs w:val="20"/>
              </w:rPr>
              <w:t>«Электрическая мощность»</w:t>
            </w:r>
          </w:p>
        </w:tc>
      </w:tr>
      <w:tr w:rsidR="00685D57" w:rsidRPr="00F1348E" w14:paraId="14A9F64D" w14:textId="77777777" w:rsidTr="000D1344"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A1D995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18</w:t>
            </w:r>
          </w:p>
        </w:tc>
        <w:tc>
          <w:tcPr>
            <w:tcW w:w="13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2524E9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RSD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5DB2E" w14:textId="1F716D8F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ins w:id="404" w:author="Кечин Александр Викторович" w:date="2023-07-20T10:35:00Z">
              <w:r w:rsidRPr="00F1348E">
                <w:rPr>
                  <w:szCs w:val="24"/>
                  <w:lang w:val="en-US"/>
                </w:rPr>
                <w:t>1</w:t>
              </w:r>
            </w:ins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65A10" w14:textId="6CFBFF36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ins w:id="405" w:author="Кечин Александр Викторович" w:date="2023-07-20T10:35:00Z">
              <w:r w:rsidRPr="00F1348E">
                <w:rPr>
                  <w:i/>
                  <w:szCs w:val="24"/>
                </w:rPr>
                <w:t>«Запрос на обслуживание»</w:t>
              </w:r>
            </w:ins>
          </w:p>
        </w:tc>
      </w:tr>
      <w:tr w:rsidR="00685D57" w:rsidRPr="00F1348E" w14:paraId="6470476F" w14:textId="77777777" w:rsidTr="000D1344">
        <w:trPr>
          <w:ins w:id="406" w:author="Кечин Александр Викторович" w:date="2023-07-20T10:35:00Z"/>
        </w:trPr>
        <w:tc>
          <w:tcPr>
            <w:tcW w:w="1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BDB1E" w14:textId="77777777" w:rsidR="00685D57" w:rsidRPr="00F1348E" w:rsidRDefault="00685D57">
            <w:pPr>
              <w:keepNext/>
              <w:spacing w:after="0" w:line="240" w:lineRule="auto"/>
              <w:jc w:val="center"/>
              <w:rPr>
                <w:ins w:id="407" w:author="Кечин Александр Викторович" w:date="2023-07-20T10:35:00Z"/>
                <w:szCs w:val="20"/>
              </w:rPr>
              <w:pPrChange w:id="408" w:author="Кечин Александр Викторович" w:date="2023-07-20T10:36:00Z">
                <w:pPr>
                  <w:spacing w:after="0" w:line="240" w:lineRule="auto"/>
                  <w:jc w:val="center"/>
                </w:pPr>
              </w:pPrChange>
            </w:pPr>
          </w:p>
        </w:tc>
        <w:tc>
          <w:tcPr>
            <w:tcW w:w="13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1E0C6" w14:textId="77777777" w:rsidR="00685D57" w:rsidRPr="00F1348E" w:rsidRDefault="00685D57">
            <w:pPr>
              <w:keepNext/>
              <w:spacing w:after="0" w:line="240" w:lineRule="auto"/>
              <w:jc w:val="center"/>
              <w:rPr>
                <w:ins w:id="409" w:author="Кечин Александр Викторович" w:date="2023-07-20T10:35:00Z"/>
                <w:szCs w:val="20"/>
                <w:lang w:val="en-US"/>
              </w:rPr>
              <w:pPrChange w:id="410" w:author="Кечин Александр Викторович" w:date="2023-07-20T10:36:00Z">
                <w:pPr>
                  <w:spacing w:after="0" w:line="240" w:lineRule="auto"/>
                  <w:jc w:val="center"/>
                </w:pPr>
              </w:pPrChange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8BB5D" w14:textId="66CEA6B5" w:rsidR="00685D57" w:rsidRPr="00F1348E" w:rsidRDefault="00685D57">
            <w:pPr>
              <w:keepNext/>
              <w:spacing w:after="0" w:line="240" w:lineRule="auto"/>
              <w:jc w:val="center"/>
              <w:rPr>
                <w:ins w:id="411" w:author="Кечин Александр Викторович" w:date="2023-07-20T10:35:00Z"/>
                <w:szCs w:val="20"/>
              </w:rPr>
              <w:pPrChange w:id="412" w:author="Кечин Александр Викторович" w:date="2023-07-20T10:36:00Z">
                <w:pPr>
                  <w:spacing w:after="0" w:line="240" w:lineRule="auto"/>
                  <w:jc w:val="center"/>
                </w:pPr>
              </w:pPrChange>
            </w:pPr>
            <w:ins w:id="413" w:author="Кечин Александр Викторович" w:date="2023-07-20T10:35:00Z">
              <w:r w:rsidRPr="00F1348E">
                <w:rPr>
                  <w:szCs w:val="24"/>
                  <w:lang w:val="en-US"/>
                </w:rPr>
                <w:t>0</w:t>
              </w:r>
              <w:r w:rsidRPr="00F1348E">
                <w:rPr>
                  <w:szCs w:val="24"/>
                  <w:vertAlign w:val="superscript"/>
                </w:rPr>
                <w:t xml:space="preserve"> (1)</w:t>
              </w:r>
            </w:ins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89170" w14:textId="20DE52AF" w:rsidR="00685D57" w:rsidRPr="00F1348E" w:rsidRDefault="00685D57">
            <w:pPr>
              <w:keepNext/>
              <w:spacing w:after="0" w:line="240" w:lineRule="auto"/>
              <w:jc w:val="center"/>
              <w:rPr>
                <w:ins w:id="414" w:author="Кечин Александр Викторович" w:date="2023-07-20T10:35:00Z"/>
                <w:szCs w:val="20"/>
              </w:rPr>
              <w:pPrChange w:id="415" w:author="Кечин Александр Викторович" w:date="2023-07-20T10:36:00Z">
                <w:pPr>
                  <w:spacing w:after="0" w:line="240" w:lineRule="auto"/>
                  <w:jc w:val="center"/>
                </w:pPr>
              </w:pPrChange>
            </w:pPr>
            <w:ins w:id="416" w:author="Кечин Александр Викторович" w:date="2023-07-20T10:35:00Z">
              <w:r w:rsidRPr="00F1348E">
                <w:rPr>
                  <w:i/>
                  <w:szCs w:val="24"/>
                </w:rPr>
                <w:t>«Ответ на обслуживание узла»</w:t>
              </w:r>
            </w:ins>
          </w:p>
        </w:tc>
      </w:tr>
      <w:tr w:rsidR="00685D57" w:rsidRPr="00F1348E" w14:paraId="7B6D84CE" w14:textId="77777777" w:rsidTr="00685D57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A9D52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17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23937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LCL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9D86F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0F1EB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Константа</w:t>
            </w:r>
          </w:p>
        </w:tc>
      </w:tr>
      <w:tr w:rsidR="00685D57" w:rsidRPr="00F1348E" w14:paraId="049CCBFF" w14:textId="77777777" w:rsidTr="00685D57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CDB22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F6A6A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PVT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22DC9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0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36A96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Константа</w:t>
            </w:r>
          </w:p>
        </w:tc>
      </w:tr>
      <w:tr w:rsidR="00685D57" w:rsidRPr="00F1348E" w14:paraId="0B9ABC9C" w14:textId="77777777" w:rsidTr="00685D57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A9E67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15 – 12</w:t>
            </w:r>
          </w:p>
        </w:tc>
        <w:tc>
          <w:tcPr>
            <w:tcW w:w="1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B81B3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  <w:lang w:val="en-US"/>
              </w:rPr>
            </w:pPr>
            <w:r w:rsidRPr="00F1348E">
              <w:rPr>
                <w:szCs w:val="20"/>
                <w:lang w:val="en-US"/>
              </w:rPr>
              <w:t>DOC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B9747" w14:textId="3547535F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  <w:lang w:val="en-US"/>
              </w:rPr>
              <w:t>&lt;</w:t>
            </w:r>
            <w:r w:rsidRPr="00F1348E">
              <w:rPr>
                <w:szCs w:val="20"/>
              </w:rPr>
              <w:t>Код подсистемы</w:t>
            </w:r>
            <w:r w:rsidRPr="00F1348E">
              <w:rPr>
                <w:szCs w:val="20"/>
                <w:lang w:val="en-US"/>
              </w:rPr>
              <w:t>&gt;</w:t>
            </w:r>
            <w:r w:rsidRPr="00F1348E">
              <w:rPr>
                <w:szCs w:val="20"/>
              </w:rPr>
              <w:t xml:space="preserve"> = 0110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7642B" w14:textId="40C2EF85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 xml:space="preserve">В соответствии с таблицей </w:t>
            </w:r>
            <w:r w:rsidRPr="00F1348E">
              <w:rPr>
                <w:szCs w:val="20"/>
              </w:rPr>
              <w:fldChar w:fldCharType="begin"/>
            </w:r>
            <w:r w:rsidRPr="00F1348E">
              <w:rPr>
                <w:szCs w:val="20"/>
              </w:rPr>
              <w:instrText xml:space="preserve"> REF _Ref136870901 \h  \* MERGEFORMAT </w:instrText>
            </w:r>
            <w:r w:rsidRPr="00F1348E">
              <w:rPr>
                <w:szCs w:val="20"/>
              </w:rPr>
            </w:r>
            <w:r w:rsidRPr="00F1348E">
              <w:rPr>
                <w:szCs w:val="20"/>
              </w:rPr>
              <w:fldChar w:fldCharType="separate"/>
            </w:r>
            <w:r w:rsidR="00351519" w:rsidRPr="00351519">
              <w:rPr>
                <w:vanish/>
                <w:szCs w:val="20"/>
              </w:rPr>
              <w:t xml:space="preserve">Таблица </w:t>
            </w:r>
            <w:r w:rsidR="00351519" w:rsidRPr="00351519">
              <w:rPr>
                <w:szCs w:val="20"/>
              </w:rPr>
              <w:t>4</w:t>
            </w:r>
            <w:r w:rsidRPr="00F1348E">
              <w:rPr>
                <w:szCs w:val="20"/>
              </w:rPr>
              <w:fldChar w:fldCharType="end"/>
            </w:r>
          </w:p>
        </w:tc>
      </w:tr>
      <w:tr w:rsidR="00685D57" w:rsidRPr="00F1348E" w14:paraId="0436C7BA" w14:textId="77777777" w:rsidTr="00685D57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2713B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11 – 7</w:t>
            </w:r>
          </w:p>
        </w:tc>
        <w:tc>
          <w:tcPr>
            <w:tcW w:w="1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EC5FD" w14:textId="77777777" w:rsidR="00685D57" w:rsidRPr="00F1348E" w:rsidRDefault="00685D57" w:rsidP="00685D57">
            <w:pPr>
              <w:keepNext/>
              <w:spacing w:after="0"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E67C8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&lt;Номер блока&gt;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03AA7" w14:textId="0C4B4A6B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 xml:space="preserve">В соответствии с таблицей </w:t>
            </w:r>
            <w:r w:rsidRPr="00F1348E">
              <w:rPr>
                <w:szCs w:val="20"/>
              </w:rPr>
              <w:fldChar w:fldCharType="begin"/>
            </w:r>
            <w:r w:rsidRPr="00F1348E">
              <w:rPr>
                <w:szCs w:val="20"/>
              </w:rPr>
              <w:instrText xml:space="preserve"> REF _Ref138676942 \h  \* MERGEFORMAT </w:instrText>
            </w:r>
            <w:r w:rsidRPr="00F1348E">
              <w:rPr>
                <w:szCs w:val="20"/>
              </w:rPr>
            </w:r>
            <w:r w:rsidRPr="00F1348E">
              <w:rPr>
                <w:szCs w:val="20"/>
              </w:rPr>
              <w:fldChar w:fldCharType="separate"/>
            </w:r>
            <w:r w:rsidR="00351519" w:rsidRPr="00351519">
              <w:rPr>
                <w:vanish/>
                <w:szCs w:val="20"/>
              </w:rPr>
              <w:t xml:space="preserve">Таблица </w:t>
            </w:r>
            <w:r w:rsidR="00351519" w:rsidRPr="00351519">
              <w:rPr>
                <w:szCs w:val="20"/>
              </w:rPr>
              <w:t>7</w:t>
            </w:r>
            <w:r w:rsidRPr="00F1348E">
              <w:rPr>
                <w:szCs w:val="20"/>
              </w:rPr>
              <w:fldChar w:fldCharType="end"/>
            </w:r>
          </w:p>
        </w:tc>
      </w:tr>
      <w:tr w:rsidR="00685D57" w:rsidRPr="00F1348E" w14:paraId="7896B3C7" w14:textId="77777777" w:rsidTr="00685D57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8E0BE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6 – 2</w:t>
            </w:r>
          </w:p>
        </w:tc>
        <w:tc>
          <w:tcPr>
            <w:tcW w:w="1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2BF60" w14:textId="77777777" w:rsidR="00685D57" w:rsidRPr="00F1348E" w:rsidRDefault="00685D57" w:rsidP="00685D57">
            <w:pPr>
              <w:keepNext/>
              <w:spacing w:after="0"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4A45B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&lt;Код данных&gt;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23923" w14:textId="25F0EB6C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Смотри таблицу Ж2</w:t>
            </w:r>
          </w:p>
        </w:tc>
      </w:tr>
      <w:tr w:rsidR="00685D57" w:rsidRPr="00F1348E" w14:paraId="419F420E" w14:textId="77777777" w:rsidTr="00685D57">
        <w:trPr>
          <w:trHeight w:val="595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BBEBF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1 – 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7D21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  <w:lang w:val="en-US"/>
              </w:rPr>
              <w:t>RCI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A295D" w14:textId="7777777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&lt;Шина данных&gt;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1AE79" w14:textId="40E59D17" w:rsidR="00685D57" w:rsidRPr="00F1348E" w:rsidRDefault="00685D57" w:rsidP="00685D57">
            <w:pPr>
              <w:keepNext/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 xml:space="preserve">В соответствии с таблицей </w:t>
            </w:r>
            <w:r w:rsidRPr="00F1348E">
              <w:rPr>
                <w:szCs w:val="20"/>
              </w:rPr>
              <w:fldChar w:fldCharType="begin"/>
            </w:r>
            <w:r w:rsidRPr="00F1348E">
              <w:rPr>
                <w:szCs w:val="20"/>
              </w:rPr>
              <w:instrText xml:space="preserve"> REF _Ref138752870 \h  \* MERGEFORMAT </w:instrText>
            </w:r>
            <w:r w:rsidRPr="00F1348E">
              <w:rPr>
                <w:szCs w:val="20"/>
              </w:rPr>
            </w:r>
            <w:r w:rsidRPr="00F1348E">
              <w:rPr>
                <w:szCs w:val="20"/>
              </w:rPr>
              <w:fldChar w:fldCharType="separate"/>
            </w:r>
            <w:r w:rsidR="00351519" w:rsidRPr="00351519">
              <w:rPr>
                <w:vanish/>
                <w:szCs w:val="20"/>
              </w:rPr>
              <w:t xml:space="preserve">Таблица </w:t>
            </w:r>
            <w:r w:rsidR="00351519" w:rsidRPr="00351519">
              <w:rPr>
                <w:szCs w:val="20"/>
              </w:rPr>
              <w:t>3</w:t>
            </w:r>
            <w:r w:rsidRPr="00F1348E">
              <w:rPr>
                <w:szCs w:val="20"/>
              </w:rPr>
              <w:fldChar w:fldCharType="end"/>
            </w:r>
          </w:p>
        </w:tc>
      </w:tr>
      <w:tr w:rsidR="00685D57" w:rsidRPr="00F1348E" w14:paraId="761491F0" w14:textId="77777777" w:rsidTr="000D1344">
        <w:trPr>
          <w:trHeight w:val="595"/>
          <w:ins w:id="417" w:author="Кечин Александр Викторович" w:date="2023-07-20T10:36:00Z"/>
        </w:trPr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28350" w14:textId="7923B46A" w:rsidR="00685D57" w:rsidRPr="00F1348E" w:rsidRDefault="00685D57" w:rsidP="00685D57">
            <w:pPr>
              <w:keepNext/>
              <w:spacing w:after="0" w:line="240" w:lineRule="auto"/>
              <w:rPr>
                <w:ins w:id="418" w:author="Кечин Александр Викторович" w:date="2023-07-20T10:36:00Z"/>
                <w:szCs w:val="20"/>
              </w:rPr>
            </w:pPr>
            <w:ins w:id="419" w:author="Кечин Александр Викторович" w:date="2023-07-20T10:36:00Z">
              <w:r w:rsidRPr="00F1348E">
                <w:rPr>
                  <w:sz w:val="20"/>
                  <w:szCs w:val="20"/>
                </w:rPr>
                <w:t xml:space="preserve">Примечание – Для логических каналов информационного обмена </w:t>
              </w:r>
              <w:r w:rsidRPr="00F1348E">
                <w:rPr>
                  <w:sz w:val="20"/>
                  <w:szCs w:val="20"/>
                  <w:lang w:val="en-US"/>
                </w:rPr>
                <w:t>EEC</w:t>
              </w:r>
              <w:r w:rsidRPr="00F1348E">
                <w:rPr>
                  <w:sz w:val="20"/>
                  <w:szCs w:val="20"/>
                </w:rPr>
                <w:t xml:space="preserve"> и </w:t>
              </w:r>
              <w:r w:rsidRPr="00F1348E">
                <w:rPr>
                  <w:sz w:val="20"/>
                  <w:szCs w:val="20"/>
                  <w:lang w:val="en-US"/>
                </w:rPr>
                <w:t>NOC</w:t>
              </w:r>
              <w:r w:rsidRPr="00F1348E">
                <w:rPr>
                  <w:sz w:val="20"/>
                  <w:szCs w:val="20"/>
                </w:rPr>
                <w:t xml:space="preserve"> значение бита «</w:t>
              </w:r>
              <w:r w:rsidRPr="00F1348E">
                <w:rPr>
                  <w:sz w:val="20"/>
                  <w:szCs w:val="20"/>
                  <w:lang w:val="en-US"/>
                </w:rPr>
                <w:t>RSD</w:t>
              </w:r>
              <w:r w:rsidRPr="00F1348E">
                <w:rPr>
                  <w:sz w:val="20"/>
                  <w:szCs w:val="20"/>
                </w:rPr>
                <w:t>» должно всегда быть «0».</w:t>
              </w:r>
            </w:ins>
          </w:p>
        </w:tc>
      </w:tr>
    </w:tbl>
    <w:p w14:paraId="15B5F4B8" w14:textId="77777777" w:rsidR="00FC25DF" w:rsidRPr="00F1348E" w:rsidRDefault="00FC25DF" w:rsidP="00FC25DF">
      <w:pPr>
        <w:pStyle w:val="aa"/>
        <w:tabs>
          <w:tab w:val="left" w:pos="1490"/>
        </w:tabs>
        <w:rPr>
          <w:rFonts w:ascii="Segoe UI" w:hAnsi="Segoe UI" w:cs="Segoe UI"/>
          <w:sz w:val="22"/>
        </w:rPr>
      </w:pPr>
    </w:p>
    <w:p w14:paraId="007A0453" w14:textId="6115530B" w:rsidR="00FC25DF" w:rsidRPr="00F1348E" w:rsidRDefault="00FC25DF" w:rsidP="00FC25DF">
      <w:pPr>
        <w:keepNext/>
        <w:spacing w:after="0" w:line="360" w:lineRule="auto"/>
        <w:ind w:firstLine="851"/>
        <w:rPr>
          <w:sz w:val="28"/>
          <w:szCs w:val="24"/>
        </w:rPr>
      </w:pPr>
      <w:r w:rsidRPr="00F1348E">
        <w:rPr>
          <w:sz w:val="28"/>
          <w:szCs w:val="24"/>
        </w:rPr>
        <w:t>Таблица Ж2 – Код объекта данных</w:t>
      </w:r>
    </w:p>
    <w:tbl>
      <w:tblPr>
        <w:tblW w:w="77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4"/>
        <w:gridCol w:w="538"/>
        <w:gridCol w:w="539"/>
        <w:gridCol w:w="538"/>
        <w:gridCol w:w="539"/>
        <w:gridCol w:w="539"/>
      </w:tblGrid>
      <w:tr w:rsidR="0077157B" w:rsidRPr="00F1348E" w14:paraId="09A5A108" w14:textId="77777777" w:rsidTr="00A36D7F">
        <w:trPr>
          <w:trHeight w:val="407"/>
          <w:jc w:val="center"/>
        </w:trPr>
        <w:tc>
          <w:tcPr>
            <w:tcW w:w="5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49095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Наименование</w:t>
            </w: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B9952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Побитовая матрица</w:t>
            </w:r>
          </w:p>
        </w:tc>
      </w:tr>
      <w:tr w:rsidR="0077157B" w:rsidRPr="00F1348E" w14:paraId="0904A20B" w14:textId="77777777" w:rsidTr="00A36D7F">
        <w:trPr>
          <w:trHeight w:val="342"/>
          <w:jc w:val="center"/>
        </w:trPr>
        <w:tc>
          <w:tcPr>
            <w:tcW w:w="50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F52E6" w14:textId="77777777" w:rsidR="00FC25DF" w:rsidRPr="00F1348E" w:rsidRDefault="00FC25DF" w:rsidP="00A36D7F">
            <w:pPr>
              <w:spacing w:after="0" w:line="240" w:lineRule="auto"/>
              <w:rPr>
                <w:sz w:val="22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C14B9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EEE0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FCFFC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4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AA66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7D934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0"/>
              </w:rPr>
            </w:pPr>
            <w:r w:rsidRPr="00F1348E">
              <w:rPr>
                <w:szCs w:val="20"/>
              </w:rPr>
              <w:t>2</w:t>
            </w:r>
          </w:p>
        </w:tc>
      </w:tr>
      <w:tr w:rsidR="0077157B" w:rsidRPr="00F1348E" w14:paraId="74F7C19F" w14:textId="77777777" w:rsidTr="00A36D7F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471B" w14:textId="77777777" w:rsidR="00FC25DF" w:rsidRPr="00F1348E" w:rsidRDefault="00FC25DF" w:rsidP="00A36D7F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Управление включением/отключением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998BE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5AB3A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6DA29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C4E1A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D3B46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77157B" w:rsidRPr="00F1348E" w14:paraId="6A26DAD5" w14:textId="77777777" w:rsidTr="00A36D7F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BDEC1" w14:textId="77777777" w:rsidR="00FC25DF" w:rsidRPr="00F1348E" w:rsidRDefault="00FC25DF" w:rsidP="00A36D7F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Команда «Сброс защиты»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D84D5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D9661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EC728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AFAAF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FEB69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</w:tr>
      <w:tr w:rsidR="0077157B" w:rsidRPr="00F1348E" w14:paraId="1A5D4BEB" w14:textId="77777777" w:rsidTr="00A36D7F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065A" w14:textId="77777777" w:rsidR="00FC25DF" w:rsidRPr="00F1348E" w:rsidRDefault="00FC25DF" w:rsidP="00A36D7F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Состояние каналов «Исправен/Отказ»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96E4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F8DC2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E18A8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49BF5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FBEF2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77157B" w:rsidRPr="00F1348E" w14:paraId="2F065A0C" w14:textId="77777777" w:rsidTr="00A36D7F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2F8C" w14:textId="77777777" w:rsidR="00FC25DF" w:rsidRPr="00F1348E" w:rsidRDefault="00FC25DF" w:rsidP="00A36D7F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Состояние каналов «</w:t>
            </w:r>
            <w:proofErr w:type="spellStart"/>
            <w:r w:rsidRPr="00F1348E">
              <w:rPr>
                <w:szCs w:val="24"/>
              </w:rPr>
              <w:t>Вкл</w:t>
            </w:r>
            <w:proofErr w:type="spellEnd"/>
            <w:r w:rsidRPr="00F1348E">
              <w:rPr>
                <w:szCs w:val="24"/>
              </w:rPr>
              <w:t>/</w:t>
            </w:r>
            <w:proofErr w:type="spellStart"/>
            <w:r w:rsidRPr="00F1348E">
              <w:rPr>
                <w:szCs w:val="24"/>
              </w:rPr>
              <w:t>Откл</w:t>
            </w:r>
            <w:proofErr w:type="spellEnd"/>
            <w:r w:rsidRPr="00F1348E">
              <w:rPr>
                <w:szCs w:val="24"/>
              </w:rPr>
              <w:t>»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AB1AD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F0CF1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0643F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2B7E8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EBDD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</w:tr>
      <w:tr w:rsidR="0077157B" w:rsidRPr="00F1348E" w14:paraId="49BB8B08" w14:textId="77777777" w:rsidTr="00A36D7F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5341" w14:textId="77777777" w:rsidR="00FC25DF" w:rsidRPr="00F1348E" w:rsidRDefault="00FC25DF" w:rsidP="00A36D7F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Признак «Короткое замыкание»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BB6BC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E2723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01F38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4EFA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4D064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77157B" w:rsidRPr="00F1348E" w14:paraId="708BEA40" w14:textId="77777777" w:rsidTr="00A36D7F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91BD" w14:textId="77777777" w:rsidR="00FC25DF" w:rsidRPr="00F1348E" w:rsidRDefault="00FC25DF" w:rsidP="00A36D7F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Признак «Перегрузка»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0E5B7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96018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3E8D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48C27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18158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</w:tr>
      <w:tr w:rsidR="0077157B" w:rsidRPr="00F1348E" w14:paraId="4CF50FD9" w14:textId="77777777" w:rsidTr="00A36D7F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9EEC" w14:textId="77777777" w:rsidR="00FC25DF" w:rsidRPr="00F1348E" w:rsidRDefault="00FC25DF" w:rsidP="00A36D7F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Признак «Отказ выхода»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B9F60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DDEF8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FB9AB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2AC57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A4991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77157B" w:rsidRPr="00F1348E" w14:paraId="6004DE27" w14:textId="77777777" w:rsidTr="00A36D7F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DF4E" w14:textId="77777777" w:rsidR="00FC25DF" w:rsidRPr="00F1348E" w:rsidRDefault="00FC25DF" w:rsidP="00A36D7F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Признак «Отказ нагрузки»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CAD9E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D7105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5B8DE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1CD46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CF236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</w:tr>
      <w:tr w:rsidR="0077157B" w:rsidRPr="00F1348E" w14:paraId="3FC39A3C" w14:textId="77777777" w:rsidTr="00A36D7F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B6485" w14:textId="77777777" w:rsidR="00FC25DF" w:rsidRPr="00F1348E" w:rsidRDefault="00FC25DF" w:rsidP="00A36D7F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Состояние устройства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C20CD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3342F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D581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C74F4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F8C3C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</w:tr>
      <w:tr w:rsidR="00587519" w:rsidRPr="00F1348E" w14:paraId="002B39D9" w14:textId="77777777" w:rsidTr="00587519">
        <w:trPr>
          <w:jc w:val="center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D1BA" w14:textId="376E37CD" w:rsidR="00587519" w:rsidRPr="00F1348E" w:rsidRDefault="00587519" w:rsidP="00587519">
            <w:pPr>
              <w:spacing w:after="0" w:line="240" w:lineRule="auto"/>
              <w:jc w:val="left"/>
              <w:rPr>
                <w:szCs w:val="24"/>
              </w:rPr>
            </w:pPr>
            <w:ins w:id="420" w:author="Кечин Александр Викторович" w:date="2023-07-14T13:25:00Z">
              <w:r w:rsidRPr="00F1348E">
                <w:rPr>
                  <w:szCs w:val="24"/>
                </w:rPr>
                <w:t>Данные «Ток канала»</w:t>
              </w:r>
            </w:ins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B5EC" w14:textId="1A5F817A" w:rsidR="00587519" w:rsidRPr="00F1348E" w:rsidRDefault="00587519" w:rsidP="00587519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ins w:id="421" w:author="Кечин Александр Викторович" w:date="2023-07-14T13:25:00Z">
              <w:r w:rsidRPr="00F1348E">
                <w:rPr>
                  <w:szCs w:val="24"/>
                </w:rPr>
                <w:t>0</w:t>
              </w:r>
            </w:ins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1E10C" w14:textId="5CF6DC2B" w:rsidR="00587519" w:rsidRPr="00F1348E" w:rsidRDefault="00587519" w:rsidP="00587519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ins w:id="422" w:author="Кечин Александр Викторович" w:date="2023-07-14T13:25:00Z">
              <w:r w:rsidRPr="00F1348E">
                <w:rPr>
                  <w:szCs w:val="24"/>
                </w:rPr>
                <w:t>1</w:t>
              </w:r>
            </w:ins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359AF" w14:textId="056935F7" w:rsidR="00587519" w:rsidRPr="00F1348E" w:rsidRDefault="00587519" w:rsidP="00587519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ins w:id="423" w:author="Кечин Александр Викторович" w:date="2023-07-14T13:25:00Z">
              <w:r w:rsidRPr="00F1348E">
                <w:rPr>
                  <w:szCs w:val="24"/>
                </w:rPr>
                <w:t>1</w:t>
              </w:r>
            </w:ins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45DA0" w14:textId="3047FE20" w:rsidR="00587519" w:rsidRPr="00F1348E" w:rsidRDefault="00587519" w:rsidP="00587519">
            <w:pPr>
              <w:spacing w:after="0" w:line="240" w:lineRule="auto"/>
              <w:jc w:val="center"/>
              <w:rPr>
                <w:szCs w:val="24"/>
              </w:rPr>
            </w:pPr>
            <w:ins w:id="424" w:author="Кечин Александр Викторович" w:date="2023-07-14T13:25:00Z">
              <w:r w:rsidRPr="00F1348E">
                <w:rPr>
                  <w:szCs w:val="24"/>
                </w:rPr>
                <w:t>1</w:t>
              </w:r>
            </w:ins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ECE" w14:textId="54ECF0B5" w:rsidR="00587519" w:rsidRPr="00F1348E" w:rsidRDefault="00587519" w:rsidP="00587519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ins w:id="425" w:author="Кечин Александр Викторович" w:date="2023-07-14T13:25:00Z">
              <w:r w:rsidRPr="00F1348E">
                <w:rPr>
                  <w:szCs w:val="24"/>
                </w:rPr>
                <w:t>1</w:t>
              </w:r>
            </w:ins>
          </w:p>
        </w:tc>
      </w:tr>
      <w:tr w:rsidR="00587519" w:rsidRPr="00F1348E" w14:paraId="15333E5B" w14:textId="77777777" w:rsidTr="00587519">
        <w:trPr>
          <w:jc w:val="center"/>
          <w:ins w:id="426" w:author="Кечин Александр Викторович" w:date="2023-07-14T13:25:00Z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7FC9" w14:textId="69EBF901" w:rsidR="00587519" w:rsidRPr="00F1348E" w:rsidRDefault="00587519" w:rsidP="00587519">
            <w:pPr>
              <w:spacing w:after="0" w:line="240" w:lineRule="auto"/>
              <w:jc w:val="left"/>
              <w:rPr>
                <w:ins w:id="427" w:author="Кечин Александр Викторович" w:date="2023-07-14T13:25:00Z"/>
                <w:szCs w:val="24"/>
              </w:rPr>
            </w:pPr>
            <w:ins w:id="428" w:author="Кечин Александр Викторович" w:date="2023-07-14T13:25:00Z">
              <w:r w:rsidRPr="00F1348E">
                <w:rPr>
                  <w:szCs w:val="24"/>
                </w:rPr>
                <w:t>Запрос данных об изделии</w:t>
              </w:r>
            </w:ins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D181D" w14:textId="1CBC944D" w:rsidR="00587519" w:rsidRPr="00F1348E" w:rsidRDefault="00587519" w:rsidP="00587519">
            <w:pPr>
              <w:spacing w:after="0" w:line="240" w:lineRule="auto"/>
              <w:jc w:val="center"/>
              <w:rPr>
                <w:ins w:id="429" w:author="Кечин Александр Викторович" w:date="2023-07-14T13:25:00Z"/>
                <w:szCs w:val="24"/>
              </w:rPr>
            </w:pPr>
            <w:ins w:id="430" w:author="Кечин Александр Викторович" w:date="2023-07-14T13:25:00Z">
              <w:r w:rsidRPr="00F1348E">
                <w:rPr>
                  <w:szCs w:val="24"/>
                </w:rPr>
                <w:t>1</w:t>
              </w:r>
            </w:ins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2DF0F" w14:textId="099207E5" w:rsidR="00587519" w:rsidRPr="00F1348E" w:rsidRDefault="00587519" w:rsidP="00587519">
            <w:pPr>
              <w:spacing w:after="0" w:line="240" w:lineRule="auto"/>
              <w:jc w:val="center"/>
              <w:rPr>
                <w:ins w:id="431" w:author="Кечин Александр Викторович" w:date="2023-07-14T13:25:00Z"/>
                <w:szCs w:val="24"/>
              </w:rPr>
            </w:pPr>
            <w:ins w:id="432" w:author="Кечин Александр Викторович" w:date="2023-07-14T13:25:00Z">
              <w:r w:rsidRPr="00F1348E">
                <w:rPr>
                  <w:szCs w:val="24"/>
                </w:rPr>
                <w:t>0</w:t>
              </w:r>
            </w:ins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42A14" w14:textId="42459F54" w:rsidR="00587519" w:rsidRPr="00F1348E" w:rsidRDefault="00587519" w:rsidP="00587519">
            <w:pPr>
              <w:spacing w:after="0" w:line="240" w:lineRule="auto"/>
              <w:jc w:val="center"/>
              <w:rPr>
                <w:ins w:id="433" w:author="Кечин Александр Викторович" w:date="2023-07-14T13:25:00Z"/>
                <w:szCs w:val="24"/>
              </w:rPr>
            </w:pPr>
            <w:ins w:id="434" w:author="Кечин Александр Викторович" w:date="2023-07-14T13:25:00Z">
              <w:r w:rsidRPr="00F1348E">
                <w:rPr>
                  <w:szCs w:val="24"/>
                </w:rPr>
                <w:t>1</w:t>
              </w:r>
            </w:ins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EFCC3" w14:textId="03FE29C5" w:rsidR="00587519" w:rsidRPr="00F1348E" w:rsidRDefault="00587519" w:rsidP="00587519">
            <w:pPr>
              <w:spacing w:after="0" w:line="240" w:lineRule="auto"/>
              <w:jc w:val="center"/>
              <w:rPr>
                <w:ins w:id="435" w:author="Кечин Александр Викторович" w:date="2023-07-14T13:25:00Z"/>
                <w:szCs w:val="24"/>
              </w:rPr>
            </w:pPr>
            <w:ins w:id="436" w:author="Кечин Александр Викторович" w:date="2023-07-14T13:25:00Z">
              <w:r w:rsidRPr="00F1348E">
                <w:rPr>
                  <w:szCs w:val="24"/>
                </w:rPr>
                <w:t>1</w:t>
              </w:r>
            </w:ins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380DC" w14:textId="48950C49" w:rsidR="00587519" w:rsidRPr="00F1348E" w:rsidRDefault="00587519" w:rsidP="00587519">
            <w:pPr>
              <w:spacing w:after="0" w:line="240" w:lineRule="auto"/>
              <w:jc w:val="center"/>
              <w:rPr>
                <w:ins w:id="437" w:author="Кечин Александр Викторович" w:date="2023-07-14T13:25:00Z"/>
                <w:szCs w:val="24"/>
              </w:rPr>
            </w:pPr>
            <w:ins w:id="438" w:author="Кечин Александр Викторович" w:date="2023-07-14T13:25:00Z">
              <w:r w:rsidRPr="00F1348E">
                <w:rPr>
                  <w:szCs w:val="24"/>
                </w:rPr>
                <w:t>1</w:t>
              </w:r>
            </w:ins>
          </w:p>
        </w:tc>
      </w:tr>
    </w:tbl>
    <w:p w14:paraId="1556F87A" w14:textId="1F6D93B8" w:rsidR="00FC25DF" w:rsidRPr="00F1348E" w:rsidRDefault="00FC25DF" w:rsidP="005F694E">
      <w:pPr>
        <w:pStyle w:val="af3"/>
        <w:numPr>
          <w:ilvl w:val="1"/>
          <w:numId w:val="17"/>
        </w:numPr>
        <w:tabs>
          <w:tab w:val="left" w:pos="1418"/>
        </w:tabs>
        <w:spacing w:before="240"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Частота передачи периодических и апериодических сообщений в соответствии с разделами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_Ref138677375 \r \h 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5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и </w:t>
      </w:r>
      <w:r w:rsidRPr="00F1348E">
        <w:rPr>
          <w:sz w:val="28"/>
          <w:szCs w:val="24"/>
        </w:rPr>
        <w:fldChar w:fldCharType="begin"/>
      </w:r>
      <w:r w:rsidRPr="00F1348E">
        <w:rPr>
          <w:sz w:val="28"/>
          <w:szCs w:val="24"/>
        </w:rPr>
        <w:instrText xml:space="preserve"> REF _Ref138677379 \r \h  \* MERGEFORMAT </w:instrText>
      </w:r>
      <w:r w:rsidRPr="00F1348E">
        <w:rPr>
          <w:sz w:val="28"/>
          <w:szCs w:val="24"/>
        </w:rPr>
      </w:r>
      <w:r w:rsidRPr="00F1348E">
        <w:rPr>
          <w:sz w:val="28"/>
          <w:szCs w:val="24"/>
        </w:rPr>
        <w:fldChar w:fldCharType="separate"/>
      </w:r>
      <w:r w:rsidR="00351519">
        <w:rPr>
          <w:sz w:val="28"/>
          <w:szCs w:val="24"/>
        </w:rPr>
        <w:t>6</w:t>
      </w:r>
      <w:r w:rsidRPr="00F1348E">
        <w:rPr>
          <w:sz w:val="28"/>
          <w:szCs w:val="24"/>
        </w:rPr>
        <w:fldChar w:fldCharType="end"/>
      </w:r>
      <w:r w:rsidRPr="00F1348E">
        <w:rPr>
          <w:sz w:val="28"/>
          <w:szCs w:val="24"/>
        </w:rPr>
        <w:t xml:space="preserve"> спецификации.</w:t>
      </w:r>
    </w:p>
    <w:p w14:paraId="44870E1A" w14:textId="0F28BE59" w:rsidR="00FC25DF" w:rsidRPr="00F1348E" w:rsidRDefault="00FC25DF" w:rsidP="005F694E">
      <w:pPr>
        <w:pStyle w:val="af3"/>
        <w:numPr>
          <w:ilvl w:val="1"/>
          <w:numId w:val="17"/>
        </w:numPr>
        <w:tabs>
          <w:tab w:val="left" w:pos="1418"/>
        </w:tabs>
        <w:spacing w:before="240"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>Сообщения с командами для/от одного БКЗ-27 занимают до </w:t>
      </w:r>
      <w:r w:rsidRPr="00F1348E">
        <w:rPr>
          <w:sz w:val="28"/>
          <w:szCs w:val="24"/>
        </w:rPr>
        <w:br/>
        <w:t>3,56 % от пропускной способности локальной сети контроллеров.</w:t>
      </w:r>
    </w:p>
    <w:p w14:paraId="0C34E2FB" w14:textId="56B61582" w:rsidR="00FC25DF" w:rsidRPr="00F1348E" w:rsidRDefault="00FC25DF" w:rsidP="005F694E">
      <w:pPr>
        <w:pStyle w:val="af3"/>
        <w:numPr>
          <w:ilvl w:val="1"/>
          <w:numId w:val="17"/>
        </w:numPr>
        <w:tabs>
          <w:tab w:val="left" w:pos="1418"/>
        </w:tabs>
        <w:spacing w:before="240"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 xml:space="preserve">Сообщения с широковещательными командами от БРЭО в </w:t>
      </w:r>
      <w:r w:rsidRPr="00F1348E">
        <w:rPr>
          <w:sz w:val="28"/>
          <w:szCs w:val="24"/>
        </w:rPr>
        <w:br/>
        <w:t>БКЗ-27 занимают до 0,75 % от пропускной способности локальной сети контроллеров.</w:t>
      </w:r>
    </w:p>
    <w:p w14:paraId="63F47393" w14:textId="77777777" w:rsidR="00FC25DF" w:rsidRPr="00F1348E" w:rsidRDefault="00FC25DF" w:rsidP="005F694E">
      <w:pPr>
        <w:pStyle w:val="af3"/>
        <w:keepNext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lastRenderedPageBreak/>
        <w:t>Передаваемые данные</w:t>
      </w:r>
    </w:p>
    <w:p w14:paraId="4C4B18A2" w14:textId="367C689F" w:rsidR="00B92EA8" w:rsidRPr="00F1348E" w:rsidRDefault="00B92EA8" w:rsidP="00B92EA8">
      <w:pPr>
        <w:pStyle w:val="af3"/>
        <w:numPr>
          <w:ilvl w:val="1"/>
          <w:numId w:val="17"/>
        </w:numPr>
        <w:tabs>
          <w:tab w:val="left" w:pos="1418"/>
        </w:tabs>
        <w:spacing w:after="0" w:line="360" w:lineRule="auto"/>
        <w:ind w:left="0" w:firstLine="567"/>
        <w:rPr>
          <w:ins w:id="439" w:author="Кечин Александр Викторович" w:date="2023-07-25T15:26:00Z"/>
          <w:sz w:val="28"/>
          <w:szCs w:val="24"/>
        </w:rPr>
      </w:pPr>
      <w:ins w:id="440" w:author="Кечин Александр Викторович" w:date="2023-07-25T15:26:00Z">
        <w:r w:rsidRPr="00F1348E">
          <w:rPr>
            <w:sz w:val="28"/>
            <w:szCs w:val="24"/>
          </w:rPr>
          <w:t xml:space="preserve">Формат передачи данных должен соответствовать требованиям </w:t>
        </w:r>
        <w:r w:rsidRPr="00F1348E">
          <w:rPr>
            <w:sz w:val="28"/>
            <w:szCs w:val="24"/>
          </w:rPr>
          <w:br/>
          <w:t xml:space="preserve">п. </w:t>
        </w:r>
        <w:r w:rsidRPr="00F1348E">
          <w:rPr>
            <w:sz w:val="28"/>
            <w:szCs w:val="24"/>
          </w:rPr>
          <w:fldChar w:fldCharType="begin"/>
        </w:r>
        <w:r w:rsidRPr="00F1348E">
          <w:rPr>
            <w:sz w:val="28"/>
            <w:szCs w:val="24"/>
          </w:rPr>
          <w:instrText xml:space="preserve"> REF _Ref141189862 \r \h </w:instrText>
        </w:r>
        <w:r w:rsidRPr="00F1348E">
          <w:rPr>
            <w:sz w:val="28"/>
            <w:szCs w:val="24"/>
          </w:rPr>
        </w:r>
        <w:r w:rsidRPr="00F1348E">
          <w:rPr>
            <w:sz w:val="28"/>
            <w:szCs w:val="24"/>
          </w:rPr>
          <w:fldChar w:fldCharType="separate"/>
        </w:r>
      </w:ins>
      <w:r w:rsidR="00351519">
        <w:rPr>
          <w:sz w:val="28"/>
          <w:szCs w:val="24"/>
        </w:rPr>
        <w:t>7.5</w:t>
      </w:r>
      <w:ins w:id="441" w:author="Кечин Александр Викторович" w:date="2023-07-25T15:26:00Z">
        <w:r w:rsidRPr="00F1348E">
          <w:rPr>
            <w:sz w:val="28"/>
            <w:szCs w:val="24"/>
          </w:rPr>
          <w:fldChar w:fldCharType="end"/>
        </w:r>
        <w:r w:rsidRPr="00F1348E">
          <w:rPr>
            <w:sz w:val="28"/>
            <w:szCs w:val="24"/>
          </w:rPr>
          <w:t xml:space="preserve"> настоящей спецификации.</w:t>
        </w:r>
      </w:ins>
    </w:p>
    <w:p w14:paraId="674D498D" w14:textId="7CA80BE4" w:rsidR="00FC25DF" w:rsidRPr="00F1348E" w:rsidRDefault="00FC25DF" w:rsidP="005F694E">
      <w:pPr>
        <w:pStyle w:val="af3"/>
        <w:numPr>
          <w:ilvl w:val="1"/>
          <w:numId w:val="17"/>
        </w:numPr>
        <w:tabs>
          <w:tab w:val="left" w:pos="1418"/>
        </w:tabs>
        <w:spacing w:after="0" w:line="360" w:lineRule="auto"/>
        <w:ind w:left="0" w:firstLine="567"/>
        <w:rPr>
          <w:sz w:val="28"/>
          <w:szCs w:val="24"/>
        </w:rPr>
      </w:pPr>
      <w:r w:rsidRPr="00F1348E">
        <w:rPr>
          <w:sz w:val="28"/>
          <w:szCs w:val="24"/>
        </w:rPr>
        <w:t>Передаваемые сообщения приведены в таблицах Ж3 – Ж1</w:t>
      </w:r>
      <w:ins w:id="442" w:author="Кечин Александр Викторович" w:date="2023-07-14T13:26:00Z">
        <w:r w:rsidR="00F645A7" w:rsidRPr="00F1348E">
          <w:rPr>
            <w:sz w:val="28"/>
            <w:szCs w:val="24"/>
          </w:rPr>
          <w:t>4</w:t>
        </w:r>
      </w:ins>
      <w:r w:rsidRPr="00F1348E">
        <w:rPr>
          <w:sz w:val="28"/>
          <w:szCs w:val="24"/>
        </w:rPr>
        <w:t>.</w:t>
      </w:r>
    </w:p>
    <w:p w14:paraId="1B0BA108" w14:textId="66E93123" w:rsidR="00FC25DF" w:rsidRPr="00F1348E" w:rsidRDefault="00FC25DF" w:rsidP="00FC25DF">
      <w:pPr>
        <w:keepNext/>
        <w:spacing w:after="0" w:line="360" w:lineRule="auto"/>
        <w:ind w:hanging="142"/>
        <w:rPr>
          <w:sz w:val="28"/>
          <w:szCs w:val="24"/>
        </w:rPr>
      </w:pPr>
      <w:r w:rsidRPr="00F1348E">
        <w:rPr>
          <w:sz w:val="28"/>
          <w:szCs w:val="24"/>
        </w:rPr>
        <w:t xml:space="preserve">Таблица Ж3 – </w:t>
      </w:r>
      <w:ins w:id="443" w:author="Кечин Александр Викторович" w:date="2023-07-20T10:48:00Z">
        <w:r w:rsidR="00362E55" w:rsidRPr="00F1348E">
          <w:rPr>
            <w:sz w:val="28"/>
            <w:szCs w:val="28"/>
          </w:rPr>
          <w:t xml:space="preserve">Команда </w:t>
        </w:r>
      </w:ins>
      <w:r w:rsidRPr="00F1348E">
        <w:rPr>
          <w:sz w:val="28"/>
          <w:szCs w:val="28"/>
        </w:rPr>
        <w:t>«Управление включением/отключением»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4810"/>
      </w:tblGrid>
      <w:tr w:rsidR="0077157B" w:rsidRPr="00F1348E" w14:paraId="745DE953" w14:textId="77777777" w:rsidTr="00A36D7F">
        <w:trPr>
          <w:jc w:val="center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282D7E95" w14:textId="684F6065" w:rsidR="00FC25DF" w:rsidRPr="00F1348E" w:rsidRDefault="00FC25DF" w:rsidP="00A36D7F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ins w:id="444" w:author="Кечин Александр Викторович" w:date="2023-07-20T11:07:00Z">
              <w:r w:rsidR="004403BE" w:rsidRPr="00F1348E">
                <w:rPr>
                  <w:bCs/>
                  <w:sz w:val="28"/>
                  <w:szCs w:val="28"/>
                  <w:lang w:val="en-US"/>
                </w:rPr>
                <w:t>NOC</w:t>
              </w:r>
              <w:r w:rsidR="004403BE" w:rsidRPr="00F1348E">
                <w:rPr>
                  <w:bCs/>
                  <w:sz w:val="28"/>
                  <w:szCs w:val="28"/>
                </w:rPr>
                <w:t xml:space="preserve"> (периодическое сообщение) или </w:t>
              </w:r>
              <w:r w:rsidR="004403BE" w:rsidRPr="00F1348E">
                <w:rPr>
                  <w:bCs/>
                  <w:sz w:val="28"/>
                  <w:szCs w:val="28"/>
                  <w:lang w:val="en-US"/>
                </w:rPr>
                <w:t>EEC</w:t>
              </w:r>
              <w:r w:rsidR="004403BE" w:rsidRPr="00F1348E">
                <w:rPr>
                  <w:bCs/>
                  <w:sz w:val="28"/>
                  <w:szCs w:val="28"/>
                </w:rPr>
                <w:t xml:space="preserve"> (апериодическое сообщение)</w:t>
              </w:r>
            </w:ins>
          </w:p>
        </w:tc>
      </w:tr>
      <w:tr w:rsidR="0077157B" w:rsidRPr="00F1348E" w14:paraId="63B042A6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D1521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B0761E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00101</w:t>
            </w:r>
          </w:p>
        </w:tc>
      </w:tr>
      <w:tr w:rsidR="0077157B" w:rsidRPr="00F1348E" w14:paraId="753CCDAA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9CDC4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7D4E2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 байт</w:t>
            </w:r>
          </w:p>
        </w:tc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EC587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4F536D70" w14:textId="77777777" w:rsidTr="00A36D7F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AAFC41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C0915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51857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</w:t>
            </w:r>
          </w:p>
        </w:tc>
      </w:tr>
      <w:tr w:rsidR="0077157B" w:rsidRPr="00F1348E" w14:paraId="789C8834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9A457E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68CA85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2DF854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Включение каналов с 1 по 8 (1 – включить, 0 – отключить)</w:t>
            </w:r>
          </w:p>
        </w:tc>
      </w:tr>
      <w:tr w:rsidR="0077157B" w:rsidRPr="00F1348E" w14:paraId="469A8F41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221CFE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EF78B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2B5CF9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Включение каналов с 9 по 16 (1 – включить, 0 – отключить)</w:t>
            </w:r>
          </w:p>
        </w:tc>
      </w:tr>
      <w:tr w:rsidR="0077157B" w:rsidRPr="00F1348E" w14:paraId="17728210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767F70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03C8D4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C1806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Включение каналов с 17 по 24 (1 – включить, 0 – отключить)</w:t>
            </w:r>
          </w:p>
        </w:tc>
      </w:tr>
      <w:tr w:rsidR="0077157B" w:rsidRPr="00F1348E" w14:paraId="4663093A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F45829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6E727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3E76DF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Включение каналов с 25 по 32 (1 – включить, 0 – отключить)</w:t>
            </w:r>
          </w:p>
        </w:tc>
      </w:tr>
      <w:tr w:rsidR="0077157B" w:rsidRPr="00F1348E" w14:paraId="57A9C07A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65C318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FA656F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121483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Включение каналов с 33 по 40 (1 – включить, 0 – отключить)</w:t>
            </w:r>
          </w:p>
        </w:tc>
      </w:tr>
      <w:tr w:rsidR="0077157B" w:rsidRPr="00F1348E" w14:paraId="4F7AA0D1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49EED3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5BDAB5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E24B96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Включение каналов с 41 по 48 (1 – включить, 0 – отключить)</w:t>
            </w:r>
          </w:p>
        </w:tc>
      </w:tr>
    </w:tbl>
    <w:p w14:paraId="2E785E46" w14:textId="2C7D9EC5" w:rsidR="00FC25DF" w:rsidRPr="00F1348E" w:rsidRDefault="00FC25DF" w:rsidP="00FC25DF">
      <w:pPr>
        <w:keepNext/>
        <w:spacing w:before="240" w:after="0" w:line="360" w:lineRule="auto"/>
        <w:ind w:hanging="142"/>
        <w:rPr>
          <w:sz w:val="28"/>
          <w:szCs w:val="24"/>
        </w:rPr>
      </w:pPr>
      <w:r w:rsidRPr="00F1348E">
        <w:rPr>
          <w:sz w:val="28"/>
          <w:szCs w:val="24"/>
        </w:rPr>
        <w:t xml:space="preserve">Таблица Ж4 – </w:t>
      </w:r>
      <w:ins w:id="445" w:author="Кечин Александр Викторович" w:date="2023-07-20T10:48:00Z">
        <w:r w:rsidR="00362E55" w:rsidRPr="00F1348E">
          <w:rPr>
            <w:sz w:val="28"/>
            <w:szCs w:val="28"/>
          </w:rPr>
          <w:t xml:space="preserve">Команда </w:t>
        </w:r>
      </w:ins>
      <w:r w:rsidRPr="00F1348E">
        <w:rPr>
          <w:sz w:val="28"/>
          <w:szCs w:val="28"/>
        </w:rPr>
        <w:t>«Сброс защиты»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4810"/>
      </w:tblGrid>
      <w:tr w:rsidR="0077157B" w:rsidRPr="00F1348E" w14:paraId="6363E8C2" w14:textId="77777777" w:rsidTr="00A36D7F">
        <w:trPr>
          <w:jc w:val="center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5AC56FEE" w14:textId="77777777" w:rsidR="00FC25DF" w:rsidRPr="00F1348E" w:rsidRDefault="00FC25DF" w:rsidP="00A36D7F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r w:rsidRPr="00F1348E">
              <w:rPr>
                <w:bCs/>
                <w:sz w:val="28"/>
                <w:szCs w:val="28"/>
                <w:lang w:val="en-US"/>
              </w:rPr>
              <w:t>NOC</w:t>
            </w:r>
            <w:r w:rsidRPr="00F1348E">
              <w:rPr>
                <w:bCs/>
                <w:sz w:val="28"/>
                <w:szCs w:val="28"/>
              </w:rPr>
              <w:t xml:space="preserve"> или </w:t>
            </w:r>
            <w:r w:rsidRPr="00F1348E">
              <w:rPr>
                <w:bCs/>
                <w:sz w:val="28"/>
                <w:szCs w:val="28"/>
                <w:lang w:val="en-US"/>
              </w:rPr>
              <w:t>EEC</w:t>
            </w:r>
            <w:r w:rsidRPr="00F1348E">
              <w:rPr>
                <w:bCs/>
                <w:sz w:val="28"/>
                <w:szCs w:val="28"/>
              </w:rPr>
              <w:t xml:space="preserve"> (апериодическое сообщение)</w:t>
            </w:r>
          </w:p>
        </w:tc>
      </w:tr>
      <w:tr w:rsidR="0077157B" w:rsidRPr="00F1348E" w14:paraId="58409759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E53884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5D1DC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00110</w:t>
            </w:r>
          </w:p>
        </w:tc>
      </w:tr>
      <w:tr w:rsidR="0077157B" w:rsidRPr="00F1348E" w14:paraId="1D55FCF5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B148A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FB87D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 байт</w:t>
            </w:r>
          </w:p>
        </w:tc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582C1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7CE3CA23" w14:textId="77777777" w:rsidTr="00A36D7F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60A7D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5D1BD3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015340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</w:t>
            </w:r>
          </w:p>
        </w:tc>
      </w:tr>
      <w:tr w:rsidR="0077157B" w:rsidRPr="00F1348E" w14:paraId="1BF96F0F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EA5B6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B820D8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D0BD43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Сброс признака «КЗ» (1 – сбросить, 0 – без изменений)</w:t>
            </w:r>
          </w:p>
        </w:tc>
      </w:tr>
      <w:tr w:rsidR="0077157B" w:rsidRPr="00F1348E" w14:paraId="030BE0EC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6635F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rFonts w:ascii="Segoe UI" w:hAnsi="Segoe UI" w:cs="Segoe UI"/>
                <w:szCs w:val="20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BF13F2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1…7</w:t>
            </w: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6CFBFD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Резерв</w:t>
            </w:r>
          </w:p>
        </w:tc>
      </w:tr>
    </w:tbl>
    <w:p w14:paraId="79C06033" w14:textId="7DE0E50A" w:rsidR="00FC25DF" w:rsidRPr="00F1348E" w:rsidRDefault="00FC25DF" w:rsidP="00FC25DF">
      <w:pPr>
        <w:keepNext/>
        <w:spacing w:before="240" w:after="0" w:line="360" w:lineRule="auto"/>
        <w:ind w:hanging="284"/>
        <w:rPr>
          <w:sz w:val="28"/>
          <w:szCs w:val="24"/>
        </w:rPr>
      </w:pPr>
      <w:r w:rsidRPr="00F1348E">
        <w:rPr>
          <w:sz w:val="28"/>
          <w:szCs w:val="24"/>
        </w:rPr>
        <w:t xml:space="preserve">Таблица Ж5 – </w:t>
      </w:r>
      <w:r w:rsidRPr="00F1348E">
        <w:rPr>
          <w:sz w:val="28"/>
          <w:szCs w:val="28"/>
        </w:rPr>
        <w:t xml:space="preserve">Сообщение «Состояние каналов </w:t>
      </w:r>
      <w:ins w:id="446" w:author="Кечин Александр Викторович" w:date="2023-07-20T10:49:00Z">
        <w:r w:rsidR="00362E55" w:rsidRPr="00F1348E">
          <w:rPr>
            <w:sz w:val="28"/>
            <w:szCs w:val="28"/>
          </w:rPr>
          <w:t>Исправен/Отказ</w:t>
        </w:r>
      </w:ins>
      <w:r w:rsidRPr="00F1348E">
        <w:rPr>
          <w:sz w:val="28"/>
          <w:szCs w:val="28"/>
        </w:rPr>
        <w:t>»</w:t>
      </w:r>
    </w:p>
    <w:tbl>
      <w:tblPr>
        <w:tblW w:w="9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5106"/>
      </w:tblGrid>
      <w:tr w:rsidR="0077157B" w:rsidRPr="00F1348E" w14:paraId="3E5C8018" w14:textId="77777777" w:rsidTr="00A36D7F">
        <w:trPr>
          <w:jc w:val="center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14:paraId="643773A5" w14:textId="4E8179A1" w:rsidR="00FC25DF" w:rsidRPr="00F1348E" w:rsidRDefault="00FC25DF" w:rsidP="00A36D7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ins w:id="447" w:author="Кечин Александр Викторович" w:date="2023-07-20T11:07:00Z">
              <w:r w:rsidR="002F0B5C" w:rsidRPr="00F1348E">
                <w:rPr>
                  <w:bCs/>
                  <w:sz w:val="28"/>
                  <w:szCs w:val="28"/>
                  <w:lang w:val="en-US"/>
                </w:rPr>
                <w:t>NOC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(периодическое сообщение)</w:t>
              </w:r>
            </w:ins>
          </w:p>
        </w:tc>
      </w:tr>
      <w:tr w:rsidR="0077157B" w:rsidRPr="00F1348E" w14:paraId="5233468F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AFBEC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F7975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00111</w:t>
            </w:r>
          </w:p>
        </w:tc>
      </w:tr>
      <w:tr w:rsidR="0077157B" w:rsidRPr="00F1348E" w14:paraId="6EA692E2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26B99D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AB7176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 байт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2C82E6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02E2B3D7" w14:textId="77777777" w:rsidTr="00A36D7F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5DE66F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5DED64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68F098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 </w:t>
            </w:r>
          </w:p>
        </w:tc>
      </w:tr>
      <w:tr w:rsidR="0077157B" w:rsidRPr="00F1348E" w14:paraId="39686355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19F08F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2E734B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9F0D2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Исправность каналов с 1 по 8 (1 – исправен)</w:t>
            </w:r>
          </w:p>
        </w:tc>
      </w:tr>
      <w:tr w:rsidR="0077157B" w:rsidRPr="00F1348E" w14:paraId="536DCDB9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B792CF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8814B9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8FCB0F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Исправность каналов с 9 по 16 (1 – исправен)</w:t>
            </w:r>
          </w:p>
        </w:tc>
      </w:tr>
      <w:tr w:rsidR="0077157B" w:rsidRPr="00F1348E" w14:paraId="66B10A15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A12CA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2FAE65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21875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Исправность каналов с 17 по 24 (1 – исправен)</w:t>
            </w:r>
          </w:p>
        </w:tc>
      </w:tr>
      <w:tr w:rsidR="0077157B" w:rsidRPr="00F1348E" w14:paraId="512DA978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DCAFB5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4D71B2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0F8352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Исправность каналов с 25 по 32 (1 – исправен)</w:t>
            </w:r>
          </w:p>
        </w:tc>
      </w:tr>
      <w:tr w:rsidR="0077157B" w:rsidRPr="00F1348E" w14:paraId="1B7FCBA4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CB41C6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73953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4EEA50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Исправность каналов с 33 по 40 (1 – исправен)</w:t>
            </w:r>
          </w:p>
        </w:tc>
      </w:tr>
      <w:tr w:rsidR="0077157B" w:rsidRPr="00F1348E" w14:paraId="27246BFA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B41E7C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022E98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C27C3A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Исправность каналов с 41 по 48 (1 – исправен)</w:t>
            </w:r>
          </w:p>
        </w:tc>
      </w:tr>
    </w:tbl>
    <w:p w14:paraId="3B4F246C" w14:textId="333D2B88" w:rsidR="00FC25DF" w:rsidRPr="00F1348E" w:rsidRDefault="00FC25DF" w:rsidP="00FC25DF">
      <w:pPr>
        <w:keepNext/>
        <w:spacing w:before="240" w:after="0" w:line="360" w:lineRule="auto"/>
        <w:ind w:hanging="284"/>
        <w:rPr>
          <w:sz w:val="28"/>
          <w:szCs w:val="24"/>
        </w:rPr>
      </w:pPr>
      <w:r w:rsidRPr="00F1348E">
        <w:rPr>
          <w:sz w:val="28"/>
          <w:szCs w:val="24"/>
        </w:rPr>
        <w:lastRenderedPageBreak/>
        <w:t xml:space="preserve">Таблица Ж6 – </w:t>
      </w:r>
      <w:r w:rsidRPr="00F1348E">
        <w:rPr>
          <w:sz w:val="28"/>
          <w:szCs w:val="28"/>
        </w:rPr>
        <w:t>Сообщение «Состояние каналов БКЗ «</w:t>
      </w:r>
      <w:proofErr w:type="spellStart"/>
      <w:ins w:id="448" w:author="Кечин Александр Викторович" w:date="2023-07-20T10:49:00Z">
        <w:r w:rsidR="00362E55" w:rsidRPr="00F1348E">
          <w:rPr>
            <w:sz w:val="28"/>
            <w:szCs w:val="28"/>
          </w:rPr>
          <w:t>Вкл</w:t>
        </w:r>
        <w:proofErr w:type="spellEnd"/>
        <w:r w:rsidR="00362E55" w:rsidRPr="00F1348E">
          <w:rPr>
            <w:sz w:val="28"/>
            <w:szCs w:val="28"/>
          </w:rPr>
          <w:t>/</w:t>
        </w:r>
        <w:proofErr w:type="spellStart"/>
        <w:r w:rsidR="00362E55" w:rsidRPr="00F1348E">
          <w:rPr>
            <w:sz w:val="28"/>
            <w:szCs w:val="28"/>
          </w:rPr>
          <w:t>Откл</w:t>
        </w:r>
      </w:ins>
      <w:proofErr w:type="spellEnd"/>
      <w:r w:rsidRPr="00F1348E">
        <w:rPr>
          <w:sz w:val="28"/>
          <w:szCs w:val="28"/>
        </w:rPr>
        <w:t>»»</w:t>
      </w:r>
    </w:p>
    <w:tbl>
      <w:tblPr>
        <w:tblW w:w="9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5106"/>
      </w:tblGrid>
      <w:tr w:rsidR="0077157B" w:rsidRPr="00F1348E" w14:paraId="1C05B1F8" w14:textId="77777777" w:rsidTr="00A36D7F">
        <w:trPr>
          <w:jc w:val="center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14:paraId="66350B77" w14:textId="2BDB7BBB" w:rsidR="00FC25DF" w:rsidRPr="00F1348E" w:rsidRDefault="00FC25DF" w:rsidP="00A36D7F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ins w:id="449" w:author="Кечин Александр Викторович" w:date="2023-07-20T11:07:00Z">
              <w:r w:rsidR="002F0B5C" w:rsidRPr="00F1348E">
                <w:rPr>
                  <w:bCs/>
                  <w:sz w:val="28"/>
                  <w:szCs w:val="28"/>
                  <w:lang w:val="en-US"/>
                </w:rPr>
                <w:t>NOC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(периодическое сообщение) или </w:t>
              </w:r>
              <w:r w:rsidR="002F0B5C" w:rsidRPr="00F1348E">
                <w:rPr>
                  <w:bCs/>
                  <w:sz w:val="28"/>
                  <w:szCs w:val="28"/>
                  <w:lang w:val="en-US"/>
                </w:rPr>
                <w:t>EEC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(апериодическое сообщение)</w:t>
              </w:r>
            </w:ins>
          </w:p>
        </w:tc>
      </w:tr>
      <w:tr w:rsidR="0077157B" w:rsidRPr="00F1348E" w14:paraId="4E9DFC7F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89337D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890553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</w:rPr>
              <w:t>01000</w:t>
            </w:r>
          </w:p>
        </w:tc>
      </w:tr>
      <w:tr w:rsidR="0077157B" w:rsidRPr="00F1348E" w14:paraId="114E22E3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C6895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74EACF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 байт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60B009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2EE27631" w14:textId="77777777" w:rsidTr="00A36D7F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D1B3A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A8C31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DAB0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 </w:t>
            </w:r>
          </w:p>
        </w:tc>
      </w:tr>
      <w:tr w:rsidR="0077157B" w:rsidRPr="00F1348E" w14:paraId="24D8EDEF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1123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55A9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E2E73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Состояние каналов с 1 по 8 (1 – включен, 0 – выключен)</w:t>
            </w:r>
          </w:p>
        </w:tc>
      </w:tr>
      <w:tr w:rsidR="0077157B" w:rsidRPr="00F1348E" w14:paraId="610CBBE4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CC2EA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E63BA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48C71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Состояние каналов с 9 по 16 (1 – включен, 0 – выключен)</w:t>
            </w:r>
          </w:p>
        </w:tc>
      </w:tr>
      <w:tr w:rsidR="0077157B" w:rsidRPr="00F1348E" w14:paraId="59F98F86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108F2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11411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9616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Состояние каналов с 17 по 24 (1 – включен, 0 – выключен)</w:t>
            </w:r>
          </w:p>
        </w:tc>
      </w:tr>
      <w:tr w:rsidR="0077157B" w:rsidRPr="00F1348E" w14:paraId="5EE9C5AB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3F719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B57BD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EFD0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Состояние каналов с 25 по 32 (1 – включен, 0 – выключен)</w:t>
            </w:r>
          </w:p>
        </w:tc>
      </w:tr>
      <w:tr w:rsidR="0077157B" w:rsidRPr="00F1348E" w14:paraId="229D198A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196C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91814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D9AEB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Состояние каналов с 33 по 40 (1 – включен, 0 – выключен)</w:t>
            </w:r>
          </w:p>
        </w:tc>
      </w:tr>
      <w:tr w:rsidR="0077157B" w:rsidRPr="00F1348E" w14:paraId="57CC3B9D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999BF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33B1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7D828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Состояние каналов с 41 по 48 (1 – включен, 0 – выключен)</w:t>
            </w:r>
          </w:p>
        </w:tc>
      </w:tr>
    </w:tbl>
    <w:p w14:paraId="5117E202" w14:textId="26E26324" w:rsidR="00FC25DF" w:rsidRPr="00F1348E" w:rsidRDefault="00FC25DF" w:rsidP="00FC25DF">
      <w:pPr>
        <w:keepNext/>
        <w:spacing w:before="240" w:after="0" w:line="360" w:lineRule="auto"/>
        <w:ind w:hanging="284"/>
        <w:rPr>
          <w:sz w:val="28"/>
          <w:szCs w:val="24"/>
        </w:rPr>
      </w:pPr>
      <w:r w:rsidRPr="00F1348E">
        <w:rPr>
          <w:sz w:val="28"/>
          <w:szCs w:val="24"/>
        </w:rPr>
        <w:t xml:space="preserve">Таблица Ж7 – </w:t>
      </w:r>
      <w:r w:rsidRPr="00F1348E">
        <w:rPr>
          <w:sz w:val="28"/>
          <w:szCs w:val="28"/>
        </w:rPr>
        <w:t xml:space="preserve">Сообщение «Признак </w:t>
      </w:r>
      <w:ins w:id="450" w:author="Кечин Александр Викторович" w:date="2023-07-20T10:49:00Z">
        <w:r w:rsidR="00362E55" w:rsidRPr="00F1348E">
          <w:rPr>
            <w:sz w:val="28"/>
            <w:szCs w:val="28"/>
          </w:rPr>
          <w:t>короткое замыкание</w:t>
        </w:r>
      </w:ins>
      <w:r w:rsidRPr="00F1348E">
        <w:rPr>
          <w:sz w:val="28"/>
          <w:szCs w:val="28"/>
        </w:rPr>
        <w:t>»</w:t>
      </w:r>
    </w:p>
    <w:tbl>
      <w:tblPr>
        <w:tblW w:w="9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5106"/>
      </w:tblGrid>
      <w:tr w:rsidR="0077157B" w:rsidRPr="00F1348E" w14:paraId="4CAF3D4A" w14:textId="77777777" w:rsidTr="00A36D7F">
        <w:trPr>
          <w:jc w:val="center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14:paraId="1C4636C1" w14:textId="6125C457" w:rsidR="00FC25DF" w:rsidRPr="00F1348E" w:rsidRDefault="00FC25DF" w:rsidP="00A36D7F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ins w:id="451" w:author="Кечин Александр Викторович" w:date="2023-07-20T11:07:00Z">
              <w:r w:rsidR="002F0B5C" w:rsidRPr="00F1348E">
                <w:rPr>
                  <w:bCs/>
                  <w:sz w:val="28"/>
                  <w:szCs w:val="28"/>
                  <w:lang w:val="en-US"/>
                </w:rPr>
                <w:t>NOC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(периодическое сообщение) или </w:t>
              </w:r>
              <w:r w:rsidR="002F0B5C" w:rsidRPr="00F1348E">
                <w:rPr>
                  <w:bCs/>
                  <w:sz w:val="28"/>
                  <w:szCs w:val="28"/>
                  <w:lang w:val="en-US"/>
                </w:rPr>
                <w:t>EEC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(апериодическое сообщение)</w:t>
              </w:r>
            </w:ins>
          </w:p>
        </w:tc>
      </w:tr>
      <w:tr w:rsidR="0077157B" w:rsidRPr="00F1348E" w14:paraId="07FB26D1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CF1C0B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3BBDF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</w:rPr>
              <w:t>01001</w:t>
            </w:r>
          </w:p>
        </w:tc>
      </w:tr>
      <w:tr w:rsidR="0077157B" w:rsidRPr="00F1348E" w14:paraId="0D33F779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0CDA5F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223C11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 байт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670B93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47B86FE8" w14:textId="77777777" w:rsidTr="00A36D7F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9942E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67D88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958F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 </w:t>
            </w:r>
          </w:p>
        </w:tc>
      </w:tr>
      <w:tr w:rsidR="0077157B" w:rsidRPr="00F1348E" w14:paraId="43FB0DAB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F2C6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4116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DACF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КЗ в канале с 1 по 8 (1 – наличие признака, 0 – отсутствие)</w:t>
            </w:r>
          </w:p>
        </w:tc>
      </w:tr>
      <w:tr w:rsidR="0077157B" w:rsidRPr="00F1348E" w14:paraId="10226243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2421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B2A6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47AC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КЗ в канале с 9 по 16 (1 – наличие признака, 0 – отсутствие)</w:t>
            </w:r>
          </w:p>
        </w:tc>
      </w:tr>
      <w:tr w:rsidR="0077157B" w:rsidRPr="00F1348E" w14:paraId="5F7686E2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0507A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0B45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43AF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КЗ в канале с 17 по 24 (1 – наличие признака, 0 – отсутствие)</w:t>
            </w:r>
          </w:p>
        </w:tc>
      </w:tr>
      <w:tr w:rsidR="0077157B" w:rsidRPr="00F1348E" w14:paraId="7DD18574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18509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8A8D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52CB9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КЗ в канале с 25 по 32 (1 – наличие признака, 0 – отсутствие)</w:t>
            </w:r>
          </w:p>
        </w:tc>
      </w:tr>
      <w:tr w:rsidR="0077157B" w:rsidRPr="00F1348E" w14:paraId="3C99100C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9A195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8C771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0C9F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КЗ в канале с 33 по 40 (1 – наличие признака, 0 – отсутствие)</w:t>
            </w:r>
          </w:p>
        </w:tc>
      </w:tr>
      <w:tr w:rsidR="0077157B" w:rsidRPr="00F1348E" w14:paraId="566A7528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95F7E" w14:textId="77777777" w:rsidR="00FC25DF" w:rsidRPr="00F1348E" w:rsidRDefault="00FC25DF" w:rsidP="004403B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15B63" w14:textId="77777777" w:rsidR="00FC25DF" w:rsidRPr="00F1348E" w:rsidRDefault="00FC25DF" w:rsidP="004403B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BAD0C" w14:textId="77777777" w:rsidR="00FC25DF" w:rsidRPr="00F1348E" w:rsidRDefault="00FC25DF" w:rsidP="004403BE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КЗ в канале с 41 по 48 (1 – наличие признака, 0 – отсутствие)</w:t>
            </w:r>
          </w:p>
        </w:tc>
      </w:tr>
    </w:tbl>
    <w:p w14:paraId="4D1D6A87" w14:textId="002A52D9" w:rsidR="00FC25DF" w:rsidRPr="00F1348E" w:rsidRDefault="00FC25DF" w:rsidP="004403BE">
      <w:pPr>
        <w:keepNext/>
        <w:spacing w:before="240" w:after="0" w:line="360" w:lineRule="auto"/>
        <w:ind w:hanging="284"/>
        <w:rPr>
          <w:sz w:val="28"/>
          <w:szCs w:val="28"/>
        </w:rPr>
      </w:pPr>
      <w:r w:rsidRPr="00F1348E">
        <w:rPr>
          <w:sz w:val="28"/>
          <w:szCs w:val="24"/>
        </w:rPr>
        <w:lastRenderedPageBreak/>
        <w:t xml:space="preserve">Таблица Ж8 – </w:t>
      </w:r>
      <w:r w:rsidRPr="00F1348E">
        <w:rPr>
          <w:sz w:val="28"/>
          <w:szCs w:val="28"/>
        </w:rPr>
        <w:t>Сообщение «Перегрузка»</w:t>
      </w:r>
    </w:p>
    <w:tbl>
      <w:tblPr>
        <w:tblW w:w="9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5106"/>
      </w:tblGrid>
      <w:tr w:rsidR="0077157B" w:rsidRPr="00F1348E" w14:paraId="3AB8946D" w14:textId="77777777" w:rsidTr="00A36D7F">
        <w:trPr>
          <w:jc w:val="center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14:paraId="7C8CA591" w14:textId="11963F75" w:rsidR="00FC25DF" w:rsidRPr="00F1348E" w:rsidRDefault="00FC25DF" w:rsidP="004403BE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ins w:id="452" w:author="Кечин Александр Викторович" w:date="2023-07-20T11:07:00Z">
              <w:r w:rsidR="002F0B5C" w:rsidRPr="00F1348E">
                <w:rPr>
                  <w:bCs/>
                  <w:sz w:val="28"/>
                  <w:szCs w:val="28"/>
                  <w:lang w:val="en-US"/>
                </w:rPr>
                <w:t>NOC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(периодическое сообщение) или </w:t>
              </w:r>
              <w:r w:rsidR="002F0B5C" w:rsidRPr="00F1348E">
                <w:rPr>
                  <w:bCs/>
                  <w:sz w:val="28"/>
                  <w:szCs w:val="28"/>
                  <w:lang w:val="en-US"/>
                </w:rPr>
                <w:t>EEC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(апериодическое сообщение)</w:t>
              </w:r>
            </w:ins>
          </w:p>
        </w:tc>
      </w:tr>
      <w:tr w:rsidR="0077157B" w:rsidRPr="00F1348E" w14:paraId="4CC2234F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22F10A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85E580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F1348E">
              <w:rPr>
                <w:sz w:val="28"/>
                <w:szCs w:val="28"/>
              </w:rPr>
              <w:t>01010</w:t>
            </w:r>
          </w:p>
        </w:tc>
      </w:tr>
      <w:tr w:rsidR="0077157B" w:rsidRPr="00F1348E" w14:paraId="519FC93D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D1764C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B43154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 байт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536B0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12243374" w14:textId="77777777" w:rsidTr="00A36D7F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8180D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FA455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02339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 </w:t>
            </w:r>
          </w:p>
        </w:tc>
      </w:tr>
      <w:tr w:rsidR="0077157B" w:rsidRPr="00F1348E" w14:paraId="17691F30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6926E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C3CA8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FE9CD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«Перегрузка» в канале с 1 по 8 (1 – наличие признака, 0 – отсутствие)</w:t>
            </w:r>
          </w:p>
        </w:tc>
      </w:tr>
      <w:tr w:rsidR="0077157B" w:rsidRPr="00F1348E" w14:paraId="4E2CC231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E3361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5D9E6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4EEE0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«Перегрузка» в канале с 9 по 16 (1 – наличие признака, 0 – отсутствие)</w:t>
            </w:r>
          </w:p>
        </w:tc>
      </w:tr>
      <w:tr w:rsidR="0077157B" w:rsidRPr="00F1348E" w14:paraId="33D902D6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C232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BD53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BE5BB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«Перегрузка» в канале с 17 по 24 (1 – наличие признака, 0 – отсутствие)</w:t>
            </w:r>
          </w:p>
        </w:tc>
      </w:tr>
      <w:tr w:rsidR="0077157B" w:rsidRPr="00F1348E" w14:paraId="052E2FB8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A5A8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F6AD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4F9C1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«Перегрузка» в канале с 25 по 32 (1 – наличие признака, 0 – отсутствие)</w:t>
            </w:r>
          </w:p>
        </w:tc>
      </w:tr>
      <w:tr w:rsidR="0077157B" w:rsidRPr="00F1348E" w14:paraId="4B0C6A8D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947B6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EEDB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03F4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«Перегрузка» в канале с 33 по 40 (1 – наличие признака, 0 – отсутствие)</w:t>
            </w:r>
          </w:p>
        </w:tc>
      </w:tr>
      <w:tr w:rsidR="0077157B" w:rsidRPr="00F1348E" w14:paraId="76411233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84EE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72E8" w14:textId="77777777" w:rsidR="00FC25DF" w:rsidRPr="00F1348E" w:rsidRDefault="00FC25DF" w:rsidP="00A36D7F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CFCF5" w14:textId="77777777" w:rsidR="00FC25DF" w:rsidRPr="00F1348E" w:rsidRDefault="00FC25DF" w:rsidP="00A36D7F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«Перегрузка» в канале с 41 по 48 (1 – наличие признака, 0 – отсутствие)</w:t>
            </w:r>
          </w:p>
        </w:tc>
      </w:tr>
    </w:tbl>
    <w:p w14:paraId="39642E81" w14:textId="40916BBE" w:rsidR="00FC25DF" w:rsidRPr="00F1348E" w:rsidRDefault="00FC25DF" w:rsidP="00FC25DF">
      <w:pPr>
        <w:keepNext/>
        <w:spacing w:before="240" w:after="0" w:line="360" w:lineRule="auto"/>
        <w:ind w:hanging="284"/>
        <w:rPr>
          <w:sz w:val="28"/>
          <w:szCs w:val="24"/>
        </w:rPr>
      </w:pPr>
      <w:r w:rsidRPr="00F1348E">
        <w:rPr>
          <w:sz w:val="28"/>
          <w:szCs w:val="24"/>
        </w:rPr>
        <w:t xml:space="preserve">Таблица Ж9 – </w:t>
      </w:r>
      <w:r w:rsidRPr="00F1348E">
        <w:rPr>
          <w:sz w:val="28"/>
          <w:szCs w:val="28"/>
        </w:rPr>
        <w:t>Сообщение «Отказ выхода»</w:t>
      </w:r>
    </w:p>
    <w:tbl>
      <w:tblPr>
        <w:tblW w:w="9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5106"/>
      </w:tblGrid>
      <w:tr w:rsidR="0077157B" w:rsidRPr="00F1348E" w14:paraId="15AF0F07" w14:textId="77777777" w:rsidTr="00A36D7F">
        <w:trPr>
          <w:jc w:val="center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14:paraId="5358EDFE" w14:textId="6DA67493" w:rsidR="00FC25DF" w:rsidRPr="00F1348E" w:rsidRDefault="00FC25DF" w:rsidP="00A36D7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ins w:id="453" w:author="Кечин Александр Викторович" w:date="2023-07-20T11:07:00Z">
              <w:r w:rsidR="002F0B5C" w:rsidRPr="00F1348E">
                <w:rPr>
                  <w:bCs/>
                  <w:sz w:val="28"/>
                  <w:szCs w:val="28"/>
                  <w:lang w:val="en-US"/>
                </w:rPr>
                <w:t>NOC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(периодическое сообщение) или </w:t>
              </w:r>
              <w:r w:rsidR="002F0B5C" w:rsidRPr="00F1348E">
                <w:rPr>
                  <w:bCs/>
                  <w:sz w:val="28"/>
                  <w:szCs w:val="28"/>
                  <w:lang w:val="en-US"/>
                </w:rPr>
                <w:t>EEC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(апериодическое сообщение)</w:t>
              </w:r>
            </w:ins>
          </w:p>
        </w:tc>
      </w:tr>
      <w:tr w:rsidR="0077157B" w:rsidRPr="00F1348E" w14:paraId="7653C367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04CA4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2C42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01011</w:t>
            </w:r>
          </w:p>
        </w:tc>
      </w:tr>
      <w:tr w:rsidR="0077157B" w:rsidRPr="00F1348E" w14:paraId="671082A6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7C481F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790EB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 байт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AF8867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5ABE2BEF" w14:textId="77777777" w:rsidTr="00A36D7F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711316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F62BB4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F763D9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 </w:t>
            </w:r>
          </w:p>
        </w:tc>
      </w:tr>
      <w:tr w:rsidR="0077157B" w:rsidRPr="00F1348E" w14:paraId="09BBDBAB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86131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567D2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8CC705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«Отказ выхода» в канале с 1 по 8 (1 – наличие признака, 0 – отсутствие)</w:t>
            </w:r>
          </w:p>
        </w:tc>
      </w:tr>
      <w:tr w:rsidR="0077157B" w:rsidRPr="00F1348E" w14:paraId="39549F93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6E23A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179E6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2E5A8D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«Отказ выхода» в канале с 9 по 16 (1 – наличие признака, 0 – отсутствие)</w:t>
            </w:r>
          </w:p>
        </w:tc>
      </w:tr>
      <w:tr w:rsidR="0077157B" w:rsidRPr="00F1348E" w14:paraId="01027A37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7AA7C2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82CA1E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90B87E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«Отказ выхода» в канале с 17 по 24 (1 – наличие признака, 0 – отсутствие)</w:t>
            </w:r>
          </w:p>
        </w:tc>
      </w:tr>
      <w:tr w:rsidR="0077157B" w:rsidRPr="00F1348E" w14:paraId="31AD9700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174B8C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BA2336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59C66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«Отказ выхода» в канале с 25 по 32 (1 – наличие признака, 0 – отсутствие)</w:t>
            </w:r>
          </w:p>
        </w:tc>
      </w:tr>
      <w:tr w:rsidR="0077157B" w:rsidRPr="00F1348E" w14:paraId="13E7A142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869957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B57D3E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9276E2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«Отказ выхода» в канале с 33 по 40 (1 – наличие признака, 0 – отсутствие)</w:t>
            </w:r>
          </w:p>
        </w:tc>
      </w:tr>
      <w:tr w:rsidR="0077157B" w:rsidRPr="00F1348E" w14:paraId="4538B82C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221CB2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B3A997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7DBFEC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Признак «Отказ выхода» в канале с 41 по 48 (1 – наличие признака, 0 – отсутствие)</w:t>
            </w:r>
          </w:p>
        </w:tc>
      </w:tr>
    </w:tbl>
    <w:p w14:paraId="2BFE3824" w14:textId="7C0A99AA" w:rsidR="00FC25DF" w:rsidRPr="00F1348E" w:rsidRDefault="00FC25DF" w:rsidP="004403BE">
      <w:pPr>
        <w:keepNext/>
        <w:spacing w:before="240" w:after="0" w:line="360" w:lineRule="auto"/>
        <w:ind w:hanging="284"/>
        <w:rPr>
          <w:sz w:val="28"/>
          <w:szCs w:val="24"/>
        </w:rPr>
      </w:pPr>
      <w:r w:rsidRPr="00F1348E">
        <w:rPr>
          <w:sz w:val="28"/>
          <w:szCs w:val="24"/>
        </w:rPr>
        <w:lastRenderedPageBreak/>
        <w:t xml:space="preserve">Таблица Ж10 – </w:t>
      </w:r>
      <w:r w:rsidRPr="00F1348E">
        <w:rPr>
          <w:sz w:val="28"/>
          <w:szCs w:val="28"/>
        </w:rPr>
        <w:t>Сообщение «Отказ нагрузки»</w:t>
      </w:r>
    </w:p>
    <w:tbl>
      <w:tblPr>
        <w:tblW w:w="9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5106"/>
      </w:tblGrid>
      <w:tr w:rsidR="0077157B" w:rsidRPr="00F1348E" w14:paraId="2780AC59" w14:textId="77777777" w:rsidTr="00A36D7F">
        <w:trPr>
          <w:jc w:val="center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14:paraId="52BC93D8" w14:textId="79335AEE" w:rsidR="00FC25DF" w:rsidRPr="00F1348E" w:rsidRDefault="00FC25DF" w:rsidP="004403BE">
            <w:pPr>
              <w:keepNext/>
              <w:spacing w:after="0" w:line="240" w:lineRule="auto"/>
              <w:rPr>
                <w:bCs/>
                <w:sz w:val="28"/>
                <w:szCs w:val="28"/>
              </w:rPr>
            </w:pPr>
            <w:r w:rsidRPr="00F1348E">
              <w:rPr>
                <w:bCs/>
                <w:sz w:val="28"/>
                <w:szCs w:val="28"/>
              </w:rPr>
              <w:t xml:space="preserve">Канал передачи сообщения – </w:t>
            </w:r>
            <w:ins w:id="454" w:author="Кечин Александр Викторович" w:date="2023-07-20T11:07:00Z">
              <w:r w:rsidR="002F0B5C" w:rsidRPr="00F1348E">
                <w:rPr>
                  <w:bCs/>
                  <w:sz w:val="28"/>
                  <w:szCs w:val="28"/>
                  <w:lang w:val="en-US"/>
                </w:rPr>
                <w:t>NOC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(периодическое сообщение) или </w:t>
              </w:r>
              <w:r w:rsidR="002F0B5C" w:rsidRPr="00F1348E">
                <w:rPr>
                  <w:bCs/>
                  <w:sz w:val="28"/>
                  <w:szCs w:val="28"/>
                  <w:lang w:val="en-US"/>
                </w:rPr>
                <w:t>EEC</w:t>
              </w:r>
              <w:r w:rsidR="002F0B5C" w:rsidRPr="00F1348E">
                <w:rPr>
                  <w:bCs/>
                  <w:sz w:val="28"/>
                  <w:szCs w:val="28"/>
                </w:rPr>
                <w:t xml:space="preserve"> (апериодическое сообщение)</w:t>
              </w:r>
            </w:ins>
          </w:p>
        </w:tc>
      </w:tr>
      <w:tr w:rsidR="0077157B" w:rsidRPr="00F1348E" w14:paraId="5821936C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094DF" w14:textId="77777777" w:rsidR="00FC25DF" w:rsidRPr="00F1348E" w:rsidRDefault="00FC25DF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Код данных</w:t>
            </w:r>
          </w:p>
        </w:tc>
        <w:tc>
          <w:tcPr>
            <w:tcW w:w="7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BEDE1" w14:textId="77777777" w:rsidR="00FC25DF" w:rsidRPr="00F1348E" w:rsidRDefault="00FC25DF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01100</w:t>
            </w:r>
          </w:p>
        </w:tc>
      </w:tr>
      <w:tr w:rsidR="0077157B" w:rsidRPr="00F1348E" w14:paraId="1BCE2895" w14:textId="77777777" w:rsidTr="00A36D7F">
        <w:trPr>
          <w:jc w:val="center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18967" w14:textId="77777777" w:rsidR="00FC25DF" w:rsidRPr="00F1348E" w:rsidRDefault="00FC25DF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Данные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0EEDC" w14:textId="77777777" w:rsidR="00FC25DF" w:rsidRPr="00F1348E" w:rsidRDefault="00FC25DF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6 байт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F861D5" w14:textId="77777777" w:rsidR="00FC25DF" w:rsidRPr="00F1348E" w:rsidRDefault="00FC25DF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Нулевой бит справа, нулевой байт слева</w:t>
            </w:r>
          </w:p>
        </w:tc>
      </w:tr>
      <w:tr w:rsidR="0077157B" w:rsidRPr="00F1348E" w14:paraId="1B176358" w14:textId="77777777" w:rsidTr="00A36D7F">
        <w:trPr>
          <w:trHeight w:val="345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7ADCD" w14:textId="77777777" w:rsidR="00FC25DF" w:rsidRPr="00F1348E" w:rsidRDefault="00FC25DF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Байт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36ADE" w14:textId="77777777" w:rsidR="00FC25DF" w:rsidRPr="00F1348E" w:rsidRDefault="00FC25DF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Биты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B76E82" w14:textId="77777777" w:rsidR="00FC25DF" w:rsidRPr="00F1348E" w:rsidRDefault="00FC25DF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Наименование </w:t>
            </w:r>
          </w:p>
        </w:tc>
      </w:tr>
      <w:tr w:rsidR="0077157B" w:rsidRPr="00F1348E" w14:paraId="03BFE202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4AF2F2" w14:textId="77777777" w:rsidR="00FC25DF" w:rsidRPr="00F1348E" w:rsidRDefault="00FC25DF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70ECC" w14:textId="77777777" w:rsidR="00FC25DF" w:rsidRPr="00F1348E" w:rsidRDefault="00FC25DF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DF7CB4" w14:textId="77777777" w:rsidR="00FC25DF" w:rsidRPr="00F1348E" w:rsidRDefault="00FC25DF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Отказ нагрузки в канале с 1 по 8 (1 – наличие признака, 0 – отсутствие)</w:t>
            </w:r>
          </w:p>
        </w:tc>
      </w:tr>
      <w:tr w:rsidR="0077157B" w:rsidRPr="00F1348E" w14:paraId="64EF2B42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4E0751" w14:textId="77777777" w:rsidR="00FC25DF" w:rsidRPr="00F1348E" w:rsidRDefault="00FC25DF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7BAF28" w14:textId="77777777" w:rsidR="00FC25DF" w:rsidRPr="00F1348E" w:rsidRDefault="00FC25DF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FB4769" w14:textId="77777777" w:rsidR="00FC25DF" w:rsidRPr="00F1348E" w:rsidRDefault="00FC25DF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Отказ нагрузки в канале с 9 по 16 (1 – наличие признака, 0 – отсутствие)</w:t>
            </w:r>
          </w:p>
        </w:tc>
      </w:tr>
      <w:tr w:rsidR="0077157B" w:rsidRPr="00F1348E" w14:paraId="04CCACDE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5B71F2" w14:textId="77777777" w:rsidR="00FC25DF" w:rsidRPr="00F1348E" w:rsidRDefault="00FC25DF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2F2B21" w14:textId="77777777" w:rsidR="00FC25DF" w:rsidRPr="00F1348E" w:rsidRDefault="00FC25DF" w:rsidP="004403BE">
            <w:pPr>
              <w:keepNext/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965F23" w14:textId="77777777" w:rsidR="00FC25DF" w:rsidRPr="00F1348E" w:rsidRDefault="00FC25DF" w:rsidP="004403BE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Отказ нагрузки в канале с 17 по 24 (1 – наличие признака, 0 – отсутствие)</w:t>
            </w:r>
          </w:p>
        </w:tc>
      </w:tr>
      <w:tr w:rsidR="0077157B" w:rsidRPr="00F1348E" w14:paraId="61D7C5F0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06A62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CE121B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999437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Отказ нагрузки в канале с 25 по 32 (1 – наличие признака, 0 – отсутствие)</w:t>
            </w:r>
          </w:p>
        </w:tc>
      </w:tr>
      <w:tr w:rsidR="0077157B" w:rsidRPr="00F1348E" w14:paraId="5ECA9B65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D17EBA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766AF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B1B7F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Отказ нагрузки в канале с 33 по 40 (1 – наличие признака, 0 – отсутствие)</w:t>
            </w:r>
          </w:p>
        </w:tc>
      </w:tr>
      <w:tr w:rsidR="00FC25DF" w:rsidRPr="00F1348E" w14:paraId="28511688" w14:textId="77777777" w:rsidTr="00A36D7F">
        <w:trPr>
          <w:trHeight w:val="3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B85DBE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F0F2A7" w14:textId="77777777" w:rsidR="00FC25DF" w:rsidRPr="00F1348E" w:rsidRDefault="00FC25DF" w:rsidP="00A36D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0...7</w:t>
            </w: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99C615" w14:textId="77777777" w:rsidR="00FC25DF" w:rsidRPr="00F1348E" w:rsidRDefault="00FC25DF" w:rsidP="00A36D7F">
            <w:pPr>
              <w:spacing w:after="0" w:line="240" w:lineRule="auto"/>
              <w:rPr>
                <w:sz w:val="28"/>
                <w:szCs w:val="28"/>
              </w:rPr>
            </w:pPr>
            <w:r w:rsidRPr="00F1348E">
              <w:rPr>
                <w:sz w:val="28"/>
                <w:szCs w:val="28"/>
              </w:rPr>
              <w:t>Отказ нагрузки в канале с 41 по 48 (1 – наличие признака, 0 – отсутствие)</w:t>
            </w:r>
          </w:p>
        </w:tc>
      </w:tr>
    </w:tbl>
    <w:p w14:paraId="49DA1F65" w14:textId="77777777" w:rsidR="00FC25DF" w:rsidRPr="00F1348E" w:rsidRDefault="00FC25DF" w:rsidP="00FC25DF"/>
    <w:p w14:paraId="4FF3442D" w14:textId="2F756156" w:rsidR="00FC25DF" w:rsidRPr="00F1348E" w:rsidRDefault="00FC25DF" w:rsidP="004403BE">
      <w:pPr>
        <w:keepNext/>
        <w:spacing w:before="240" w:after="0" w:line="360" w:lineRule="auto"/>
        <w:ind w:hanging="284"/>
        <w:rPr>
          <w:ins w:id="455" w:author="Кечин Александр Викторович" w:date="2023-07-20T14:56:00Z"/>
          <w:sz w:val="28"/>
          <w:szCs w:val="28"/>
        </w:rPr>
      </w:pPr>
      <w:r w:rsidRPr="00F1348E">
        <w:rPr>
          <w:sz w:val="28"/>
          <w:szCs w:val="24"/>
        </w:rPr>
        <w:t xml:space="preserve">Таблица Ж11 – </w:t>
      </w:r>
      <w:r w:rsidRPr="00F1348E">
        <w:rPr>
          <w:sz w:val="28"/>
          <w:szCs w:val="28"/>
        </w:rPr>
        <w:t>Сообщение «Состояние устройства»</w:t>
      </w:r>
    </w:p>
    <w:tbl>
      <w:tblPr>
        <w:tblW w:w="9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5"/>
        <w:gridCol w:w="2554"/>
        <w:gridCol w:w="5106"/>
      </w:tblGrid>
      <w:tr w:rsidR="00357308" w:rsidRPr="00F1348E" w14:paraId="1F749A62" w14:textId="77777777" w:rsidTr="00357308">
        <w:trPr>
          <w:jc w:val="center"/>
          <w:ins w:id="456" w:author="Кечин Александр Викторович" w:date="2023-07-20T14:56:00Z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14:paraId="110F9FDD" w14:textId="77777777" w:rsidR="00357308" w:rsidRPr="00F1348E" w:rsidRDefault="00357308" w:rsidP="00357308">
            <w:pPr>
              <w:keepNext/>
              <w:spacing w:before="240" w:after="0" w:line="360" w:lineRule="auto"/>
              <w:ind w:hanging="284"/>
              <w:rPr>
                <w:ins w:id="457" w:author="Кечин Александр Викторович" w:date="2023-07-20T14:56:00Z"/>
                <w:bCs/>
                <w:sz w:val="28"/>
                <w:szCs w:val="28"/>
              </w:rPr>
            </w:pPr>
            <w:ins w:id="458" w:author="Кечин Александр Викторович" w:date="2023-07-20T14:56:00Z">
              <w:r w:rsidRPr="00F1348E">
                <w:rPr>
                  <w:bCs/>
                  <w:sz w:val="28"/>
                  <w:szCs w:val="28"/>
                </w:rPr>
                <w:t>Канал передачи сообщения – NOC (периодическое сообщение) или EEC (апериодическое сообщение)</w:t>
              </w:r>
            </w:ins>
          </w:p>
        </w:tc>
      </w:tr>
      <w:tr w:rsidR="00357308" w:rsidRPr="00F1348E" w14:paraId="3FC0FA9E" w14:textId="77777777" w:rsidTr="008B51DB">
        <w:trPr>
          <w:jc w:val="center"/>
          <w:ins w:id="459" w:author="Кечин Александр Викторович" w:date="2023-07-20T14:56:00Z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364D0" w14:textId="77777777" w:rsidR="00357308" w:rsidRPr="00F1348E" w:rsidRDefault="00357308" w:rsidP="008B51DB">
            <w:pPr>
              <w:spacing w:after="0" w:line="240" w:lineRule="auto"/>
              <w:rPr>
                <w:ins w:id="460" w:author="Кечин Александр Викторович" w:date="2023-07-20T14:56:00Z"/>
                <w:sz w:val="28"/>
                <w:szCs w:val="28"/>
              </w:rPr>
            </w:pPr>
            <w:ins w:id="461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Код данных</w:t>
              </w:r>
            </w:ins>
          </w:p>
        </w:tc>
        <w:tc>
          <w:tcPr>
            <w:tcW w:w="7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F56C8" w14:textId="77777777" w:rsidR="00357308" w:rsidRPr="00F1348E" w:rsidRDefault="00357308" w:rsidP="008B51DB">
            <w:pPr>
              <w:spacing w:after="0" w:line="240" w:lineRule="auto"/>
              <w:jc w:val="center"/>
              <w:rPr>
                <w:ins w:id="462" w:author="Кечин Александр Викторович" w:date="2023-07-20T14:56:00Z"/>
                <w:sz w:val="28"/>
                <w:szCs w:val="28"/>
              </w:rPr>
            </w:pPr>
            <w:ins w:id="463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01101</w:t>
              </w:r>
            </w:ins>
          </w:p>
        </w:tc>
      </w:tr>
      <w:tr w:rsidR="00357308" w:rsidRPr="00F1348E" w14:paraId="028037A4" w14:textId="77777777" w:rsidTr="008B51DB">
        <w:trPr>
          <w:jc w:val="center"/>
          <w:ins w:id="464" w:author="Кечин Александр Викторович" w:date="2023-07-20T14:56:00Z"/>
        </w:trPr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B4F92" w14:textId="77777777" w:rsidR="00357308" w:rsidRPr="00F1348E" w:rsidRDefault="00357308" w:rsidP="008B51DB">
            <w:pPr>
              <w:spacing w:after="0" w:line="240" w:lineRule="auto"/>
              <w:rPr>
                <w:ins w:id="465" w:author="Кечин Александр Викторович" w:date="2023-07-20T14:56:00Z"/>
                <w:sz w:val="28"/>
                <w:szCs w:val="28"/>
              </w:rPr>
            </w:pPr>
            <w:ins w:id="466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Данные</w:t>
              </w:r>
            </w:ins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087B83" w14:textId="77777777" w:rsidR="00357308" w:rsidRPr="00F1348E" w:rsidRDefault="00357308" w:rsidP="008B51DB">
            <w:pPr>
              <w:spacing w:after="0" w:line="240" w:lineRule="auto"/>
              <w:jc w:val="center"/>
              <w:rPr>
                <w:ins w:id="467" w:author="Кечин Александр Викторович" w:date="2023-07-20T14:56:00Z"/>
                <w:sz w:val="28"/>
                <w:szCs w:val="28"/>
              </w:rPr>
            </w:pPr>
            <w:ins w:id="468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1 байт</w:t>
              </w:r>
            </w:ins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74AE0" w14:textId="77777777" w:rsidR="00357308" w:rsidRPr="00F1348E" w:rsidRDefault="00357308" w:rsidP="008B51DB">
            <w:pPr>
              <w:spacing w:after="0" w:line="240" w:lineRule="auto"/>
              <w:jc w:val="center"/>
              <w:rPr>
                <w:ins w:id="469" w:author="Кечин Александр Викторович" w:date="2023-07-20T14:56:00Z"/>
                <w:sz w:val="28"/>
                <w:szCs w:val="28"/>
              </w:rPr>
            </w:pPr>
            <w:ins w:id="470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Нулевой бит справа, нулевой байт слева</w:t>
              </w:r>
            </w:ins>
          </w:p>
        </w:tc>
      </w:tr>
      <w:tr w:rsidR="00357308" w:rsidRPr="00F1348E" w14:paraId="43044BA7" w14:textId="77777777" w:rsidTr="008B51DB">
        <w:trPr>
          <w:trHeight w:val="345"/>
          <w:jc w:val="center"/>
          <w:ins w:id="471" w:author="Кечин Александр Викторович" w:date="2023-07-20T14:56:00Z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E32DE7" w14:textId="77777777" w:rsidR="00357308" w:rsidRPr="00F1348E" w:rsidRDefault="00357308" w:rsidP="008B51DB">
            <w:pPr>
              <w:spacing w:after="0" w:line="240" w:lineRule="auto"/>
              <w:jc w:val="center"/>
              <w:rPr>
                <w:ins w:id="472" w:author="Кечин Александр Викторович" w:date="2023-07-20T14:56:00Z"/>
                <w:sz w:val="28"/>
                <w:szCs w:val="28"/>
              </w:rPr>
            </w:pPr>
            <w:ins w:id="473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Байт</w:t>
              </w:r>
            </w:ins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64A78D" w14:textId="77777777" w:rsidR="00357308" w:rsidRPr="00F1348E" w:rsidRDefault="00357308" w:rsidP="008B51DB">
            <w:pPr>
              <w:spacing w:after="0" w:line="240" w:lineRule="auto"/>
              <w:rPr>
                <w:ins w:id="474" w:author="Кечин Александр Викторович" w:date="2023-07-20T14:56:00Z"/>
                <w:sz w:val="28"/>
                <w:szCs w:val="28"/>
              </w:rPr>
            </w:pPr>
            <w:ins w:id="475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Биты</w:t>
              </w:r>
            </w:ins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7C9246" w14:textId="77777777" w:rsidR="00357308" w:rsidRPr="00F1348E" w:rsidRDefault="00357308" w:rsidP="008B51DB">
            <w:pPr>
              <w:spacing w:after="0" w:line="240" w:lineRule="auto"/>
              <w:rPr>
                <w:ins w:id="476" w:author="Кечин Александр Викторович" w:date="2023-07-20T14:56:00Z"/>
                <w:sz w:val="28"/>
                <w:szCs w:val="28"/>
              </w:rPr>
            </w:pPr>
            <w:ins w:id="477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Наименование </w:t>
              </w:r>
            </w:ins>
          </w:p>
        </w:tc>
      </w:tr>
      <w:tr w:rsidR="00357308" w:rsidRPr="00F1348E" w14:paraId="741CE7ED" w14:textId="77777777" w:rsidTr="008B51DB">
        <w:trPr>
          <w:trHeight w:val="897"/>
          <w:jc w:val="center"/>
          <w:ins w:id="478" w:author="Кечин Александр Викторович" w:date="2023-07-20T14:56:00Z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71B0D" w14:textId="77777777" w:rsidR="00357308" w:rsidRPr="00F1348E" w:rsidRDefault="00357308" w:rsidP="008B51DB">
            <w:pPr>
              <w:spacing w:after="0" w:line="240" w:lineRule="auto"/>
              <w:jc w:val="center"/>
              <w:rPr>
                <w:ins w:id="479" w:author="Кечин Александр Викторович" w:date="2023-07-20T14:56:00Z"/>
                <w:sz w:val="28"/>
                <w:szCs w:val="28"/>
              </w:rPr>
            </w:pPr>
            <w:ins w:id="480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0</w:t>
              </w:r>
            </w:ins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35878E" w14:textId="77777777" w:rsidR="00357308" w:rsidRPr="00F1348E" w:rsidRDefault="00357308" w:rsidP="008B51DB">
            <w:pPr>
              <w:spacing w:after="0" w:line="240" w:lineRule="auto"/>
              <w:jc w:val="center"/>
              <w:rPr>
                <w:ins w:id="481" w:author="Кечин Александр Викторович" w:date="2023-07-20T14:56:00Z"/>
                <w:sz w:val="28"/>
                <w:szCs w:val="28"/>
              </w:rPr>
            </w:pPr>
            <w:ins w:id="482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0…1</w:t>
              </w:r>
            </w:ins>
          </w:p>
          <w:p w14:paraId="019E3785" w14:textId="77777777" w:rsidR="00357308" w:rsidRPr="00F1348E" w:rsidRDefault="00357308" w:rsidP="008B51DB">
            <w:pPr>
              <w:spacing w:after="0" w:line="240" w:lineRule="auto"/>
              <w:jc w:val="center"/>
              <w:rPr>
                <w:ins w:id="483" w:author="Кечин Александр Викторович" w:date="2023-07-20T14:56:00Z"/>
                <w:sz w:val="28"/>
                <w:szCs w:val="28"/>
              </w:rPr>
            </w:pPr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C49021" w14:textId="77777777" w:rsidR="00357308" w:rsidRPr="00F1348E" w:rsidRDefault="00357308" w:rsidP="008B51DB">
            <w:pPr>
              <w:spacing w:after="0" w:line="240" w:lineRule="auto"/>
              <w:rPr>
                <w:ins w:id="484" w:author="Кечин Александр Викторович" w:date="2023-07-20T14:56:00Z"/>
                <w:sz w:val="28"/>
                <w:szCs w:val="28"/>
              </w:rPr>
            </w:pPr>
            <w:ins w:id="485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Состояние светодиода «Готов»:</w:t>
              </w:r>
            </w:ins>
          </w:p>
          <w:p w14:paraId="68DA1F46" w14:textId="77777777" w:rsidR="00357308" w:rsidRPr="00F1348E" w:rsidRDefault="00357308" w:rsidP="008B51DB">
            <w:pPr>
              <w:spacing w:after="0" w:line="240" w:lineRule="auto"/>
              <w:rPr>
                <w:ins w:id="486" w:author="Кечин Александр Викторович" w:date="2023-07-20T14:56:00Z"/>
                <w:sz w:val="28"/>
                <w:szCs w:val="28"/>
              </w:rPr>
            </w:pPr>
            <w:ins w:id="487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 xml:space="preserve">0 – зелёный («готов» </w:t>
              </w:r>
              <w:r w:rsidRPr="00F1348E">
                <w:rPr>
                  <w:sz w:val="28"/>
                  <w:szCs w:val="28"/>
                  <w:vertAlign w:val="superscript"/>
                </w:rPr>
                <w:t>(1)</w:t>
              </w:r>
              <w:r w:rsidRPr="00F1348E">
                <w:rPr>
                  <w:sz w:val="28"/>
                  <w:szCs w:val="28"/>
                </w:rPr>
                <w:t xml:space="preserve">), </w:t>
              </w:r>
            </w:ins>
          </w:p>
          <w:p w14:paraId="12EEAB3E" w14:textId="77777777" w:rsidR="00357308" w:rsidRPr="00F1348E" w:rsidRDefault="00357308" w:rsidP="008B51DB">
            <w:pPr>
              <w:spacing w:after="0" w:line="240" w:lineRule="auto"/>
              <w:rPr>
                <w:ins w:id="488" w:author="Кечин Александр Викторович" w:date="2023-07-20T14:56:00Z"/>
                <w:sz w:val="28"/>
                <w:szCs w:val="28"/>
              </w:rPr>
            </w:pPr>
            <w:ins w:id="489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 xml:space="preserve">1 – оранжевый («ошибка подключения» </w:t>
              </w:r>
              <w:r w:rsidRPr="00F1348E">
                <w:rPr>
                  <w:sz w:val="28"/>
                  <w:szCs w:val="28"/>
                  <w:vertAlign w:val="superscript"/>
                </w:rPr>
                <w:t>(2)</w:t>
              </w:r>
              <w:r w:rsidRPr="00F1348E">
                <w:rPr>
                  <w:sz w:val="28"/>
                  <w:szCs w:val="28"/>
                </w:rPr>
                <w:t>)</w:t>
              </w:r>
            </w:ins>
          </w:p>
          <w:p w14:paraId="692C2D68" w14:textId="77777777" w:rsidR="00357308" w:rsidRPr="00F1348E" w:rsidRDefault="00357308" w:rsidP="008B51DB">
            <w:pPr>
              <w:spacing w:after="0" w:line="240" w:lineRule="auto"/>
              <w:rPr>
                <w:ins w:id="490" w:author="Кечин Александр Викторович" w:date="2023-07-20T14:56:00Z"/>
                <w:sz w:val="28"/>
                <w:szCs w:val="28"/>
              </w:rPr>
            </w:pPr>
            <w:ins w:id="491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 xml:space="preserve">3 – красный («не готов» </w:t>
              </w:r>
              <w:r w:rsidRPr="00F1348E">
                <w:rPr>
                  <w:sz w:val="28"/>
                  <w:szCs w:val="28"/>
                  <w:vertAlign w:val="superscript"/>
                </w:rPr>
                <w:t>(3)</w:t>
              </w:r>
              <w:r w:rsidRPr="00F1348E">
                <w:rPr>
                  <w:sz w:val="28"/>
                  <w:szCs w:val="28"/>
                </w:rPr>
                <w:t>)</w:t>
              </w:r>
            </w:ins>
          </w:p>
          <w:p w14:paraId="5ED6DE59" w14:textId="77777777" w:rsidR="00357308" w:rsidRPr="00F1348E" w:rsidRDefault="00357308" w:rsidP="008B51DB">
            <w:pPr>
              <w:spacing w:after="0" w:line="240" w:lineRule="auto"/>
              <w:rPr>
                <w:ins w:id="492" w:author="Кечин Александр Викторович" w:date="2023-07-20T14:56:00Z"/>
                <w:sz w:val="28"/>
                <w:szCs w:val="28"/>
                <w:highlight w:val="yellow"/>
              </w:rPr>
            </w:pPr>
          </w:p>
        </w:tc>
      </w:tr>
      <w:tr w:rsidR="00357308" w:rsidRPr="00F1348E" w14:paraId="12B8A8F7" w14:textId="77777777" w:rsidTr="008B51DB">
        <w:trPr>
          <w:trHeight w:val="330"/>
          <w:jc w:val="center"/>
          <w:ins w:id="493" w:author="Кечин Александр Викторович" w:date="2023-07-20T14:56:00Z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3FA6902" w14:textId="77777777" w:rsidR="00357308" w:rsidRPr="00F1348E" w:rsidRDefault="00357308" w:rsidP="008B51DB">
            <w:pPr>
              <w:spacing w:after="0" w:line="240" w:lineRule="auto"/>
              <w:jc w:val="center"/>
              <w:rPr>
                <w:ins w:id="494" w:author="Кечин Александр Викторович" w:date="2023-07-20T14:56:00Z"/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9B3996" w14:textId="77777777" w:rsidR="00357308" w:rsidRPr="00F1348E" w:rsidRDefault="00357308" w:rsidP="008B51DB">
            <w:pPr>
              <w:spacing w:after="0" w:line="240" w:lineRule="auto"/>
              <w:jc w:val="center"/>
              <w:rPr>
                <w:ins w:id="495" w:author="Кечин Александр Викторович" w:date="2023-07-20T14:56:00Z"/>
                <w:sz w:val="28"/>
                <w:szCs w:val="28"/>
              </w:rPr>
            </w:pPr>
            <w:ins w:id="496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2</w:t>
              </w:r>
            </w:ins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FCEA63" w14:textId="77777777" w:rsidR="00357308" w:rsidRPr="00F1348E" w:rsidRDefault="00357308" w:rsidP="008B51DB">
            <w:pPr>
              <w:spacing w:after="0" w:line="240" w:lineRule="auto"/>
              <w:rPr>
                <w:ins w:id="497" w:author="Кечин Александр Викторович" w:date="2023-07-20T14:56:00Z"/>
                <w:sz w:val="28"/>
                <w:szCs w:val="28"/>
              </w:rPr>
            </w:pPr>
            <w:ins w:id="498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 xml:space="preserve">Признак Отказ </w:t>
              </w:r>
              <w:proofErr w:type="spellStart"/>
              <w:r w:rsidRPr="00F1348E">
                <w:rPr>
                  <w:sz w:val="28"/>
                  <w:szCs w:val="28"/>
                </w:rPr>
                <w:t>Uвх</w:t>
              </w:r>
              <w:proofErr w:type="spellEnd"/>
              <w:r w:rsidRPr="00F1348E">
                <w:rPr>
                  <w:sz w:val="28"/>
                  <w:szCs w:val="28"/>
                </w:rPr>
                <w:t xml:space="preserve"> (1 – отказ) </w:t>
              </w:r>
            </w:ins>
          </w:p>
        </w:tc>
      </w:tr>
      <w:tr w:rsidR="00357308" w:rsidRPr="00F1348E" w14:paraId="1B441457" w14:textId="77777777" w:rsidTr="008B51DB">
        <w:trPr>
          <w:trHeight w:val="330"/>
          <w:jc w:val="center"/>
          <w:ins w:id="499" w:author="Кечин Александр Викторович" w:date="2023-07-20T14:56:00Z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136CCC4" w14:textId="77777777" w:rsidR="00357308" w:rsidRPr="00F1348E" w:rsidRDefault="00357308" w:rsidP="008B51DB">
            <w:pPr>
              <w:spacing w:after="0" w:line="240" w:lineRule="auto"/>
              <w:jc w:val="center"/>
              <w:rPr>
                <w:ins w:id="500" w:author="Кечин Александр Викторович" w:date="2023-07-20T14:56:00Z"/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A6E85" w14:textId="77777777" w:rsidR="00357308" w:rsidRPr="00F1348E" w:rsidRDefault="00357308" w:rsidP="008B51DB">
            <w:pPr>
              <w:spacing w:after="0" w:line="240" w:lineRule="auto"/>
              <w:jc w:val="center"/>
              <w:rPr>
                <w:ins w:id="501" w:author="Кечин Александр Викторович" w:date="2023-07-20T14:56:00Z"/>
                <w:sz w:val="28"/>
                <w:szCs w:val="28"/>
              </w:rPr>
            </w:pPr>
            <w:ins w:id="502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3..7</w:t>
              </w:r>
            </w:ins>
          </w:p>
        </w:tc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4EACB3" w14:textId="77777777" w:rsidR="00357308" w:rsidRPr="00F1348E" w:rsidRDefault="00357308" w:rsidP="008B51DB">
            <w:pPr>
              <w:spacing w:after="0" w:line="240" w:lineRule="auto"/>
              <w:rPr>
                <w:ins w:id="503" w:author="Кечин Александр Викторович" w:date="2023-07-20T14:56:00Z"/>
                <w:sz w:val="28"/>
                <w:szCs w:val="28"/>
              </w:rPr>
            </w:pPr>
            <w:ins w:id="504" w:author="Кечин Александр Викторович" w:date="2023-07-20T14:56:00Z">
              <w:r w:rsidRPr="00F1348E">
                <w:rPr>
                  <w:sz w:val="28"/>
                  <w:szCs w:val="28"/>
                </w:rPr>
                <w:t>Резерв</w:t>
              </w:r>
            </w:ins>
          </w:p>
        </w:tc>
      </w:tr>
      <w:tr w:rsidR="00F1348E" w:rsidRPr="00F1348E" w14:paraId="50E9362A" w14:textId="77777777" w:rsidTr="008B51DB">
        <w:trPr>
          <w:trHeight w:val="330"/>
          <w:jc w:val="center"/>
          <w:ins w:id="505" w:author="Кечин Александр Викторович" w:date="2023-07-20T14:56:00Z"/>
        </w:trPr>
        <w:tc>
          <w:tcPr>
            <w:tcW w:w="99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D01C2" w14:textId="77777777" w:rsidR="00357308" w:rsidRPr="00F1348E" w:rsidRDefault="00357308" w:rsidP="008B51DB">
            <w:pPr>
              <w:spacing w:after="0"/>
              <w:rPr>
                <w:ins w:id="506" w:author="Кечин Александр Викторович" w:date="2023-07-20T14:56:00Z"/>
                <w:i/>
                <w:iCs/>
                <w:szCs w:val="24"/>
              </w:rPr>
            </w:pPr>
            <w:ins w:id="507" w:author="Кечин Александр Викторович" w:date="2023-07-20T14:56:00Z">
              <w:r w:rsidRPr="00F1348E">
                <w:rPr>
                  <w:i/>
                  <w:iCs/>
                </w:rPr>
                <w:t>Примечания:</w:t>
              </w:r>
            </w:ins>
          </w:p>
          <w:p w14:paraId="5CC93323" w14:textId="77777777" w:rsidR="00357308" w:rsidRPr="00F1348E" w:rsidRDefault="00357308" w:rsidP="00202DF6">
            <w:pPr>
              <w:pStyle w:val="af3"/>
              <w:numPr>
                <w:ilvl w:val="0"/>
                <w:numId w:val="32"/>
              </w:numPr>
              <w:tabs>
                <w:tab w:val="left" w:pos="392"/>
              </w:tabs>
              <w:suppressAutoHyphens w:val="0"/>
              <w:spacing w:after="0" w:line="240" w:lineRule="auto"/>
              <w:ind w:left="0" w:firstLine="0"/>
              <w:rPr>
                <w:ins w:id="508" w:author="Кечин Александр Викторович" w:date="2023-07-20T14:56:00Z"/>
                <w:i/>
                <w:iCs/>
              </w:rPr>
            </w:pPr>
            <w:ins w:id="509" w:author="Кечин Александр Викторович" w:date="2023-07-20T14:56:00Z">
              <w:r w:rsidRPr="00F1348E">
                <w:rPr>
                  <w:i/>
                  <w:iCs/>
                </w:rPr>
                <w:t>Блок исправен и готов к работе</w:t>
              </w:r>
            </w:ins>
          </w:p>
          <w:p w14:paraId="2DBBA061" w14:textId="77777777" w:rsidR="00357308" w:rsidRPr="00F1348E" w:rsidRDefault="00357308" w:rsidP="00202DF6">
            <w:pPr>
              <w:pStyle w:val="af3"/>
              <w:numPr>
                <w:ilvl w:val="0"/>
                <w:numId w:val="32"/>
              </w:numPr>
              <w:tabs>
                <w:tab w:val="left" w:pos="392"/>
              </w:tabs>
              <w:suppressAutoHyphens w:val="0"/>
              <w:spacing w:after="0" w:line="240" w:lineRule="auto"/>
              <w:ind w:left="0" w:firstLine="0"/>
              <w:rPr>
                <w:ins w:id="510" w:author="Кечин Александр Викторович" w:date="2023-07-20T14:56:00Z"/>
                <w:i/>
                <w:iCs/>
              </w:rPr>
            </w:pPr>
            <w:ins w:id="511" w:author="Кечин Александр Викторович" w:date="2023-07-20T14:56:00Z">
              <w:r w:rsidRPr="00F1348E">
                <w:rPr>
                  <w:i/>
                  <w:iCs/>
                </w:rPr>
                <w:t>Блок исправен, но неправильно подключен к бортовой сети</w:t>
              </w:r>
            </w:ins>
          </w:p>
          <w:p w14:paraId="12047AD7" w14:textId="77777777" w:rsidR="00357308" w:rsidRPr="00F1348E" w:rsidRDefault="00357308" w:rsidP="00202DF6">
            <w:pPr>
              <w:pStyle w:val="af3"/>
              <w:numPr>
                <w:ilvl w:val="0"/>
                <w:numId w:val="32"/>
              </w:numPr>
              <w:tabs>
                <w:tab w:val="left" w:pos="392"/>
              </w:tabs>
              <w:suppressAutoHyphens w:val="0"/>
              <w:spacing w:after="0" w:line="240" w:lineRule="auto"/>
              <w:ind w:left="0" w:firstLine="0"/>
              <w:rPr>
                <w:ins w:id="512" w:author="Кечин Александр Викторович" w:date="2023-07-20T14:56:00Z"/>
                <w:i/>
                <w:iCs/>
              </w:rPr>
            </w:pPr>
            <w:ins w:id="513" w:author="Кечин Александр Викторович" w:date="2023-07-20T14:56:00Z">
              <w:r w:rsidRPr="00F1348E">
                <w:rPr>
                  <w:i/>
                  <w:iCs/>
                </w:rPr>
                <w:t>Блок неисправен</w:t>
              </w:r>
            </w:ins>
          </w:p>
        </w:tc>
      </w:tr>
    </w:tbl>
    <w:p w14:paraId="4C9C87AC" w14:textId="0ED00597" w:rsidR="00F645A7" w:rsidRPr="00F1348E" w:rsidRDefault="00F645A7" w:rsidP="00202DF6">
      <w:pPr>
        <w:keepNext/>
        <w:spacing w:before="240" w:after="0" w:line="360" w:lineRule="auto"/>
        <w:ind w:hanging="284"/>
        <w:rPr>
          <w:ins w:id="514" w:author="Кечин Александр Викторович" w:date="2023-07-14T13:26:00Z"/>
          <w:sz w:val="28"/>
          <w:szCs w:val="24"/>
        </w:rPr>
      </w:pPr>
      <w:ins w:id="515" w:author="Кечин Александр Викторович" w:date="2023-07-14T13:26:00Z">
        <w:r w:rsidRPr="00F1348E">
          <w:rPr>
            <w:sz w:val="28"/>
            <w:szCs w:val="24"/>
          </w:rPr>
          <w:lastRenderedPageBreak/>
          <w:t xml:space="preserve">Таблица Ж12 – </w:t>
        </w:r>
        <w:r w:rsidRPr="00F1348E">
          <w:rPr>
            <w:sz w:val="28"/>
            <w:szCs w:val="28"/>
          </w:rPr>
          <w:t>Сообщение «Ток канала»</w:t>
        </w:r>
      </w:ins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3128"/>
        <w:gridCol w:w="4810"/>
      </w:tblGrid>
      <w:tr w:rsidR="00F1348E" w:rsidRPr="00F1348E" w14:paraId="25E7E481" w14:textId="77777777" w:rsidTr="003D62E8">
        <w:trPr>
          <w:jc w:val="center"/>
          <w:ins w:id="516" w:author="Кечин Александр Викторович" w:date="2023-07-14T13:26:00Z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2C0DBBBC" w14:textId="77777777" w:rsidR="00F645A7" w:rsidRPr="00F1348E" w:rsidRDefault="00F645A7" w:rsidP="00202DF6">
            <w:pPr>
              <w:keepNext/>
              <w:spacing w:after="0" w:line="240" w:lineRule="auto"/>
              <w:rPr>
                <w:ins w:id="517" w:author="Кечин Александр Викторович" w:date="2023-07-14T13:26:00Z"/>
                <w:bCs/>
                <w:sz w:val="28"/>
                <w:szCs w:val="28"/>
              </w:rPr>
            </w:pPr>
            <w:ins w:id="518" w:author="Кечин Александр Викторович" w:date="2023-07-14T13:26:00Z">
              <w:r w:rsidRPr="00F1348E">
                <w:rPr>
                  <w:bCs/>
                  <w:sz w:val="28"/>
                  <w:szCs w:val="28"/>
                </w:rPr>
                <w:t>Канал передачи сообщения – ТМС (апериодическое сообщение)</w:t>
              </w:r>
            </w:ins>
          </w:p>
        </w:tc>
      </w:tr>
      <w:tr w:rsidR="00F645A7" w:rsidRPr="00F1348E" w14:paraId="1EE3D046" w14:textId="77777777" w:rsidTr="003D62E8">
        <w:trPr>
          <w:jc w:val="center"/>
          <w:ins w:id="519" w:author="Кечин Александр Викторович" w:date="2023-07-14T13:26:00Z"/>
        </w:trPr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35EE19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520" w:author="Кечин Александр Викторович" w:date="2023-07-14T13:26:00Z"/>
                <w:sz w:val="28"/>
                <w:szCs w:val="28"/>
              </w:rPr>
            </w:pPr>
            <w:ins w:id="521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Код данных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C08A0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522" w:author="Кечин Александр Викторович" w:date="2023-07-14T13:26:00Z"/>
                <w:sz w:val="28"/>
                <w:szCs w:val="28"/>
                <w:lang w:val="en-US"/>
              </w:rPr>
            </w:pPr>
            <w:ins w:id="523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01111</w:t>
              </w:r>
            </w:ins>
          </w:p>
        </w:tc>
      </w:tr>
      <w:tr w:rsidR="00F645A7" w:rsidRPr="00F1348E" w14:paraId="1F85215A" w14:textId="77777777" w:rsidTr="003D62E8">
        <w:trPr>
          <w:trHeight w:val="381"/>
          <w:jc w:val="center"/>
          <w:ins w:id="524" w:author="Кечин Александр Викторович" w:date="2023-07-14T13:26:00Z"/>
        </w:trPr>
        <w:tc>
          <w:tcPr>
            <w:tcW w:w="16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4B9C15B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525" w:author="Кечин Александр Викторович" w:date="2023-07-14T13:26:00Z"/>
                <w:sz w:val="28"/>
                <w:szCs w:val="28"/>
              </w:rPr>
            </w:pPr>
            <w:ins w:id="526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Данные</w:t>
              </w:r>
            </w:ins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53B952E" w14:textId="68C0B99A" w:rsidR="00F645A7" w:rsidRPr="00F1348E" w:rsidRDefault="00362E55" w:rsidP="003D62E8">
            <w:pPr>
              <w:keepNext/>
              <w:spacing w:after="0" w:line="240" w:lineRule="auto"/>
              <w:jc w:val="center"/>
              <w:rPr>
                <w:ins w:id="527" w:author="Кечин Александр Викторович" w:date="2023-07-14T13:26:00Z"/>
                <w:sz w:val="28"/>
                <w:szCs w:val="28"/>
              </w:rPr>
            </w:pPr>
            <w:ins w:id="528" w:author="Кечин Александр Викторович" w:date="2023-07-20T10:50:00Z">
              <w:r w:rsidRPr="00F1348E">
                <w:rPr>
                  <w:sz w:val="28"/>
                  <w:szCs w:val="28"/>
                </w:rPr>
                <w:t>4</w:t>
              </w:r>
            </w:ins>
            <w:ins w:id="529" w:author="Кечин Александр Викторович" w:date="2023-07-14T13:26:00Z">
              <w:r w:rsidR="00F645A7" w:rsidRPr="00F1348E">
                <w:rPr>
                  <w:sz w:val="28"/>
                  <w:szCs w:val="28"/>
                </w:rPr>
                <w:t xml:space="preserve"> байт</w:t>
              </w:r>
            </w:ins>
            <w:ins w:id="530" w:author="Кечин Александр Викторович" w:date="2023-07-20T10:50:00Z">
              <w:r w:rsidRPr="00F1348E">
                <w:rPr>
                  <w:sz w:val="28"/>
                  <w:szCs w:val="28"/>
                </w:rPr>
                <w:t>а</w:t>
              </w:r>
            </w:ins>
            <w:ins w:id="531" w:author="Кечин Александр Викторович" w:date="2023-07-14T13:26:00Z">
              <w:r w:rsidR="00F645A7" w:rsidRPr="00F1348E">
                <w:rPr>
                  <w:sz w:val="28"/>
                  <w:szCs w:val="28"/>
                </w:rPr>
                <w:t xml:space="preserve"> – запрос</w:t>
              </w:r>
            </w:ins>
          </w:p>
        </w:tc>
        <w:tc>
          <w:tcPr>
            <w:tcW w:w="4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9D6C65F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532" w:author="Кечин Александр Викторович" w:date="2023-07-14T13:26:00Z"/>
                <w:sz w:val="28"/>
                <w:szCs w:val="28"/>
              </w:rPr>
            </w:pPr>
            <w:ins w:id="533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Нулевой бит справа, нулевой байт слева</w:t>
              </w:r>
            </w:ins>
          </w:p>
        </w:tc>
      </w:tr>
      <w:tr w:rsidR="00F645A7" w:rsidRPr="00F1348E" w14:paraId="0E12A60E" w14:textId="77777777" w:rsidTr="003D62E8">
        <w:trPr>
          <w:trHeight w:val="259"/>
          <w:jc w:val="center"/>
          <w:ins w:id="534" w:author="Кечин Александр Викторович" w:date="2023-07-14T13:26:00Z"/>
        </w:trPr>
        <w:tc>
          <w:tcPr>
            <w:tcW w:w="169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D3051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535" w:author="Кечин Александр Викторович" w:date="2023-07-14T13:26:00Z"/>
                <w:sz w:val="28"/>
                <w:szCs w:val="28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37D39" w14:textId="0415292B" w:rsidR="00F645A7" w:rsidRPr="00F1348E" w:rsidRDefault="00362E55" w:rsidP="003D62E8">
            <w:pPr>
              <w:keepNext/>
              <w:spacing w:after="0" w:line="240" w:lineRule="auto"/>
              <w:jc w:val="center"/>
              <w:rPr>
                <w:ins w:id="536" w:author="Кечин Александр Викторович" w:date="2023-07-14T13:26:00Z"/>
                <w:sz w:val="28"/>
                <w:szCs w:val="28"/>
              </w:rPr>
            </w:pPr>
            <w:ins w:id="537" w:author="Кечин Александр Викторович" w:date="2023-07-20T10:50:00Z">
              <w:r w:rsidRPr="00F1348E">
                <w:rPr>
                  <w:sz w:val="28"/>
                  <w:szCs w:val="28"/>
                </w:rPr>
                <w:t>8</w:t>
              </w:r>
            </w:ins>
            <w:ins w:id="538" w:author="Кечин Александр Викторович" w:date="2023-07-14T13:26:00Z">
              <w:r w:rsidR="00F645A7" w:rsidRPr="00F1348E">
                <w:rPr>
                  <w:sz w:val="28"/>
                  <w:szCs w:val="28"/>
                </w:rPr>
                <w:t xml:space="preserve"> байт – ответ</w:t>
              </w:r>
            </w:ins>
          </w:p>
        </w:tc>
        <w:tc>
          <w:tcPr>
            <w:tcW w:w="48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7DFD5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539" w:author="Кечин Александр Викторович" w:date="2023-07-14T13:26:00Z"/>
                <w:sz w:val="28"/>
                <w:szCs w:val="28"/>
              </w:rPr>
            </w:pPr>
          </w:p>
        </w:tc>
      </w:tr>
      <w:tr w:rsidR="00F645A7" w:rsidRPr="00F1348E" w14:paraId="40BB8C07" w14:textId="77777777" w:rsidTr="003D62E8">
        <w:trPr>
          <w:trHeight w:val="345"/>
          <w:jc w:val="center"/>
          <w:ins w:id="540" w:author="Кечин Александр Викторович" w:date="2023-07-14T13:26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7918FC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541" w:author="Кечин Александр Викторович" w:date="2023-07-14T13:26:00Z"/>
                <w:sz w:val="28"/>
                <w:szCs w:val="28"/>
              </w:rPr>
            </w:pPr>
            <w:ins w:id="542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Байт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C07AB3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543" w:author="Кечин Александр Викторович" w:date="2023-07-14T13:26:00Z"/>
                <w:sz w:val="28"/>
                <w:szCs w:val="28"/>
              </w:rPr>
            </w:pPr>
            <w:ins w:id="544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Биты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300850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545" w:author="Кечин Александр Викторович" w:date="2023-07-14T13:26:00Z"/>
                <w:sz w:val="28"/>
                <w:szCs w:val="28"/>
              </w:rPr>
            </w:pPr>
            <w:ins w:id="546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Наименование</w:t>
              </w:r>
            </w:ins>
          </w:p>
        </w:tc>
      </w:tr>
      <w:tr w:rsidR="00F645A7" w:rsidRPr="00F1348E" w14:paraId="39C41F7C" w14:textId="77777777" w:rsidTr="003D62E8">
        <w:trPr>
          <w:trHeight w:val="345"/>
          <w:jc w:val="center"/>
          <w:ins w:id="547" w:author="Кечин Александр Викторович" w:date="2023-07-14T13:26:00Z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7AD66" w14:textId="27B832F3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548" w:author="Кечин Александр Викторович" w:date="2023-07-14T13:26:00Z"/>
                <w:sz w:val="28"/>
                <w:szCs w:val="28"/>
              </w:rPr>
            </w:pPr>
            <w:ins w:id="549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Заполнение запроса (из БРЭО в БКЗ-</w:t>
              </w:r>
            </w:ins>
            <w:ins w:id="550" w:author="Кечин Александр Викторович" w:date="2023-07-14T13:27:00Z">
              <w:r w:rsidRPr="00F1348E">
                <w:rPr>
                  <w:sz w:val="28"/>
                  <w:szCs w:val="28"/>
                </w:rPr>
                <w:t>27</w:t>
              </w:r>
            </w:ins>
            <w:ins w:id="551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 xml:space="preserve">) </w:t>
              </w:r>
            </w:ins>
          </w:p>
        </w:tc>
      </w:tr>
      <w:tr w:rsidR="00F645A7" w:rsidRPr="00F1348E" w14:paraId="5DD65455" w14:textId="77777777" w:rsidTr="003D62E8">
        <w:trPr>
          <w:trHeight w:val="417"/>
          <w:jc w:val="center"/>
          <w:ins w:id="552" w:author="Кечин Александр Викторович" w:date="2023-07-14T13:26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3F8B496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553" w:author="Кечин Александр Викторович" w:date="2023-07-14T13:26:00Z"/>
                <w:sz w:val="28"/>
                <w:szCs w:val="28"/>
              </w:rPr>
            </w:pPr>
            <w:ins w:id="554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7349E7B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555" w:author="Кечин Александр Викторович" w:date="2023-07-14T13:26:00Z"/>
                <w:sz w:val="28"/>
                <w:szCs w:val="28"/>
              </w:rPr>
            </w:pPr>
            <w:ins w:id="556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8B0B32A" w14:textId="2707BE36" w:rsidR="00F645A7" w:rsidRPr="00F1348E" w:rsidRDefault="00F645A7" w:rsidP="003D62E8">
            <w:pPr>
              <w:keepNext/>
              <w:spacing w:after="0" w:line="240" w:lineRule="auto"/>
              <w:rPr>
                <w:ins w:id="557" w:author="Кечин Александр Викторович" w:date="2023-07-14T13:26:00Z"/>
                <w:sz w:val="28"/>
                <w:szCs w:val="28"/>
              </w:rPr>
            </w:pPr>
            <w:ins w:id="558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 xml:space="preserve">Номер канала (от 1 до </w:t>
              </w:r>
            </w:ins>
            <w:ins w:id="559" w:author="Кечин Александр Викторович" w:date="2023-07-20T10:50:00Z">
              <w:r w:rsidR="00362E55" w:rsidRPr="00F1348E">
                <w:rPr>
                  <w:sz w:val="28"/>
                  <w:szCs w:val="28"/>
                </w:rPr>
                <w:t>48</w:t>
              </w:r>
            </w:ins>
            <w:ins w:id="560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)</w:t>
              </w:r>
            </w:ins>
          </w:p>
        </w:tc>
      </w:tr>
      <w:tr w:rsidR="00F645A7" w:rsidRPr="00F1348E" w14:paraId="36F03A43" w14:textId="77777777" w:rsidTr="003D62E8">
        <w:trPr>
          <w:trHeight w:val="417"/>
          <w:jc w:val="center"/>
          <w:ins w:id="561" w:author="Кечин Александр Викторович" w:date="2023-07-14T13:26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26E274F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562" w:author="Кечин Александр Викторович" w:date="2023-07-14T13:26:00Z"/>
                <w:sz w:val="28"/>
                <w:szCs w:val="28"/>
              </w:rPr>
            </w:pPr>
            <w:ins w:id="563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6E6C0CA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564" w:author="Кечин Александр Викторович" w:date="2023-07-14T13:26:00Z"/>
                <w:sz w:val="28"/>
                <w:szCs w:val="28"/>
              </w:rPr>
            </w:pPr>
            <w:ins w:id="565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D7EDCF9" w14:textId="7500EDF9" w:rsidR="00F645A7" w:rsidRPr="00F1348E" w:rsidRDefault="00F645A7" w:rsidP="003D62E8">
            <w:pPr>
              <w:keepNext/>
              <w:spacing w:after="0" w:line="240" w:lineRule="auto"/>
              <w:rPr>
                <w:ins w:id="566" w:author="Кечин Александр Викторович" w:date="2023-07-14T13:26:00Z"/>
                <w:sz w:val="28"/>
                <w:szCs w:val="28"/>
              </w:rPr>
            </w:pPr>
            <w:ins w:id="567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 xml:space="preserve">Номер канала (от 1 до </w:t>
              </w:r>
            </w:ins>
            <w:ins w:id="568" w:author="Кечин Александр Викторович" w:date="2023-07-20T10:50:00Z">
              <w:r w:rsidR="00362E55" w:rsidRPr="00F1348E">
                <w:rPr>
                  <w:sz w:val="28"/>
                  <w:szCs w:val="28"/>
                </w:rPr>
                <w:t>48</w:t>
              </w:r>
            </w:ins>
            <w:ins w:id="569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)</w:t>
              </w:r>
            </w:ins>
          </w:p>
        </w:tc>
      </w:tr>
      <w:tr w:rsidR="00F645A7" w:rsidRPr="00F1348E" w14:paraId="13AF3812" w14:textId="77777777" w:rsidTr="003D62E8">
        <w:trPr>
          <w:trHeight w:val="417"/>
          <w:jc w:val="center"/>
          <w:ins w:id="570" w:author="Кечин Александр Викторович" w:date="2023-07-14T13:26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8F7F548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571" w:author="Кечин Александр Викторович" w:date="2023-07-14T13:26:00Z"/>
                <w:sz w:val="28"/>
                <w:szCs w:val="28"/>
              </w:rPr>
            </w:pPr>
            <w:ins w:id="572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2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B8995F0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573" w:author="Кечин Александр Викторович" w:date="2023-07-14T13:26:00Z"/>
                <w:sz w:val="28"/>
                <w:szCs w:val="28"/>
              </w:rPr>
            </w:pPr>
            <w:ins w:id="574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849D64F" w14:textId="0AE0C41B" w:rsidR="00F645A7" w:rsidRPr="00F1348E" w:rsidRDefault="00F645A7" w:rsidP="003D62E8">
            <w:pPr>
              <w:keepNext/>
              <w:spacing w:after="0" w:line="240" w:lineRule="auto"/>
              <w:rPr>
                <w:ins w:id="575" w:author="Кечин Александр Викторович" w:date="2023-07-14T13:26:00Z"/>
                <w:sz w:val="28"/>
                <w:szCs w:val="28"/>
              </w:rPr>
            </w:pPr>
            <w:ins w:id="576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 xml:space="preserve">Номер канала (от 1 до </w:t>
              </w:r>
            </w:ins>
            <w:ins w:id="577" w:author="Кечин Александр Викторович" w:date="2023-07-20T10:50:00Z">
              <w:r w:rsidR="00362E55" w:rsidRPr="00F1348E">
                <w:rPr>
                  <w:sz w:val="28"/>
                  <w:szCs w:val="28"/>
                </w:rPr>
                <w:t>48</w:t>
              </w:r>
            </w:ins>
            <w:ins w:id="578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)</w:t>
              </w:r>
            </w:ins>
          </w:p>
        </w:tc>
      </w:tr>
      <w:tr w:rsidR="00F645A7" w:rsidRPr="00F1348E" w14:paraId="7B837619" w14:textId="77777777" w:rsidTr="003D62E8">
        <w:trPr>
          <w:trHeight w:val="397"/>
          <w:jc w:val="center"/>
          <w:ins w:id="579" w:author="Кечин Александр Викторович" w:date="2023-07-14T13:26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406B3D3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580" w:author="Кечин Александр Викторович" w:date="2023-07-14T13:26:00Z"/>
                <w:sz w:val="28"/>
                <w:szCs w:val="28"/>
              </w:rPr>
            </w:pPr>
            <w:ins w:id="581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3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02D82B6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582" w:author="Кечин Александр Викторович" w:date="2023-07-14T13:26:00Z"/>
                <w:sz w:val="28"/>
                <w:szCs w:val="28"/>
              </w:rPr>
            </w:pPr>
            <w:ins w:id="583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CFC70E2" w14:textId="30C28A97" w:rsidR="00F645A7" w:rsidRPr="00F1348E" w:rsidRDefault="00F645A7" w:rsidP="003D62E8">
            <w:pPr>
              <w:keepNext/>
              <w:spacing w:after="0" w:line="240" w:lineRule="auto"/>
              <w:rPr>
                <w:ins w:id="584" w:author="Кечин Александр Викторович" w:date="2023-07-14T13:26:00Z"/>
                <w:sz w:val="28"/>
                <w:szCs w:val="28"/>
              </w:rPr>
            </w:pPr>
            <w:ins w:id="585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 xml:space="preserve">Номер канала (от 1 до </w:t>
              </w:r>
            </w:ins>
            <w:ins w:id="586" w:author="Кечин Александр Викторович" w:date="2023-07-20T10:50:00Z">
              <w:r w:rsidR="00362E55" w:rsidRPr="00F1348E">
                <w:rPr>
                  <w:sz w:val="28"/>
                  <w:szCs w:val="28"/>
                </w:rPr>
                <w:t>48</w:t>
              </w:r>
            </w:ins>
            <w:ins w:id="587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)</w:t>
              </w:r>
            </w:ins>
          </w:p>
        </w:tc>
      </w:tr>
      <w:tr w:rsidR="00F645A7" w:rsidRPr="00F1348E" w14:paraId="7F894381" w14:textId="77777777" w:rsidTr="003D62E8">
        <w:trPr>
          <w:trHeight w:val="345"/>
          <w:jc w:val="center"/>
          <w:ins w:id="588" w:author="Кечин Александр Викторович" w:date="2023-07-14T13:26:00Z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6A1C7" w14:textId="3DCD9D09" w:rsidR="00F645A7" w:rsidRPr="00F1348E" w:rsidRDefault="00F645A7" w:rsidP="003D62E8">
            <w:pPr>
              <w:spacing w:after="0" w:line="240" w:lineRule="auto"/>
              <w:jc w:val="center"/>
              <w:rPr>
                <w:ins w:id="589" w:author="Кечин Александр Викторович" w:date="2023-07-14T13:26:00Z"/>
                <w:sz w:val="28"/>
                <w:szCs w:val="28"/>
              </w:rPr>
            </w:pPr>
            <w:ins w:id="590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Заполнение ответного сообщения (из БКЗ-</w:t>
              </w:r>
            </w:ins>
            <w:ins w:id="591" w:author="Кечин Александр Викторович" w:date="2023-07-14T13:27:00Z">
              <w:r w:rsidRPr="00F1348E">
                <w:rPr>
                  <w:sz w:val="28"/>
                  <w:szCs w:val="28"/>
                </w:rPr>
                <w:t>27</w:t>
              </w:r>
            </w:ins>
            <w:ins w:id="592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 xml:space="preserve"> в БРЭО) </w:t>
              </w:r>
            </w:ins>
          </w:p>
        </w:tc>
      </w:tr>
      <w:tr w:rsidR="00F645A7" w:rsidRPr="00F1348E" w14:paraId="62D66D6F" w14:textId="77777777" w:rsidTr="003D62E8">
        <w:trPr>
          <w:trHeight w:val="337"/>
          <w:jc w:val="center"/>
          <w:ins w:id="593" w:author="Кечин Александр Викторович" w:date="2023-07-14T13:26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FA193" w14:textId="77777777" w:rsidR="00F645A7" w:rsidRPr="00F1348E" w:rsidRDefault="00F645A7" w:rsidP="003D62E8">
            <w:pPr>
              <w:spacing w:after="0" w:line="240" w:lineRule="auto"/>
              <w:jc w:val="center"/>
              <w:rPr>
                <w:ins w:id="594" w:author="Кечин Александр Викторович" w:date="2023-07-14T13:26:00Z"/>
                <w:sz w:val="28"/>
                <w:szCs w:val="28"/>
              </w:rPr>
            </w:pPr>
            <w:ins w:id="595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 и 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166C07" w14:textId="77777777" w:rsidR="00F645A7" w:rsidRPr="00F1348E" w:rsidRDefault="00F645A7" w:rsidP="003D62E8">
            <w:pPr>
              <w:spacing w:after="0" w:line="240" w:lineRule="auto"/>
              <w:jc w:val="center"/>
              <w:rPr>
                <w:ins w:id="596" w:author="Кечин Александр Викторович" w:date="2023-07-14T13:26:00Z"/>
                <w:sz w:val="28"/>
                <w:szCs w:val="28"/>
              </w:rPr>
            </w:pPr>
            <w:ins w:id="597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B2A66" w14:textId="77777777" w:rsidR="00F645A7" w:rsidRPr="00F1348E" w:rsidRDefault="00F645A7" w:rsidP="003D62E8">
            <w:pPr>
              <w:spacing w:after="0" w:line="240" w:lineRule="auto"/>
              <w:rPr>
                <w:ins w:id="598" w:author="Кечин Александр Викторович" w:date="2023-07-14T13:26:00Z"/>
                <w:sz w:val="28"/>
                <w:szCs w:val="28"/>
              </w:rPr>
            </w:pPr>
            <w:ins w:id="599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Ток канала (ответ на байт № 0)</w:t>
              </w:r>
            </w:ins>
          </w:p>
        </w:tc>
      </w:tr>
      <w:tr w:rsidR="00F645A7" w:rsidRPr="00F1348E" w14:paraId="120108ED" w14:textId="77777777" w:rsidTr="003D62E8">
        <w:trPr>
          <w:trHeight w:val="387"/>
          <w:jc w:val="center"/>
          <w:ins w:id="600" w:author="Кечин Александр Викторович" w:date="2023-07-14T13:26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312832" w14:textId="77777777" w:rsidR="00F645A7" w:rsidRPr="00F1348E" w:rsidRDefault="00F645A7" w:rsidP="003D62E8">
            <w:pPr>
              <w:spacing w:after="0" w:line="240" w:lineRule="auto"/>
              <w:jc w:val="center"/>
              <w:rPr>
                <w:ins w:id="601" w:author="Кечин Александр Викторович" w:date="2023-07-14T13:26:00Z"/>
                <w:sz w:val="28"/>
                <w:szCs w:val="28"/>
              </w:rPr>
            </w:pPr>
            <w:ins w:id="602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2 и 3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DFDD15" w14:textId="77777777" w:rsidR="00F645A7" w:rsidRPr="00F1348E" w:rsidRDefault="00F645A7" w:rsidP="003D62E8">
            <w:pPr>
              <w:spacing w:after="0" w:line="240" w:lineRule="auto"/>
              <w:jc w:val="center"/>
              <w:rPr>
                <w:ins w:id="603" w:author="Кечин Александр Викторович" w:date="2023-07-14T13:26:00Z"/>
                <w:sz w:val="28"/>
                <w:szCs w:val="28"/>
              </w:rPr>
            </w:pPr>
            <w:ins w:id="604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13D15" w14:textId="77777777" w:rsidR="00F645A7" w:rsidRPr="00F1348E" w:rsidRDefault="00F645A7" w:rsidP="003D62E8">
            <w:pPr>
              <w:spacing w:after="0" w:line="240" w:lineRule="auto"/>
              <w:rPr>
                <w:ins w:id="605" w:author="Кечин Александр Викторович" w:date="2023-07-14T13:26:00Z"/>
                <w:sz w:val="28"/>
                <w:szCs w:val="28"/>
              </w:rPr>
            </w:pPr>
            <w:ins w:id="606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Ток канала (ответ на байт № 1)</w:t>
              </w:r>
            </w:ins>
          </w:p>
        </w:tc>
      </w:tr>
      <w:tr w:rsidR="00F645A7" w:rsidRPr="00F1348E" w14:paraId="6F0C7251" w14:textId="77777777" w:rsidTr="003D62E8">
        <w:trPr>
          <w:trHeight w:val="495"/>
          <w:jc w:val="center"/>
          <w:ins w:id="607" w:author="Кечин Александр Викторович" w:date="2023-07-14T13:26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C02BB6" w14:textId="77777777" w:rsidR="00F645A7" w:rsidRPr="00F1348E" w:rsidRDefault="00F645A7" w:rsidP="003D62E8">
            <w:pPr>
              <w:spacing w:after="0" w:line="240" w:lineRule="auto"/>
              <w:jc w:val="center"/>
              <w:rPr>
                <w:ins w:id="608" w:author="Кечин Александр Викторович" w:date="2023-07-14T13:26:00Z"/>
                <w:sz w:val="28"/>
                <w:szCs w:val="28"/>
              </w:rPr>
            </w:pPr>
            <w:ins w:id="609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4 и 5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9C721" w14:textId="77777777" w:rsidR="00F645A7" w:rsidRPr="00F1348E" w:rsidRDefault="00F645A7" w:rsidP="003D62E8">
            <w:pPr>
              <w:spacing w:after="0" w:line="240" w:lineRule="auto"/>
              <w:jc w:val="center"/>
              <w:rPr>
                <w:ins w:id="610" w:author="Кечин Александр Викторович" w:date="2023-07-14T13:26:00Z"/>
                <w:sz w:val="28"/>
                <w:szCs w:val="28"/>
              </w:rPr>
            </w:pPr>
            <w:ins w:id="611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8E095" w14:textId="77777777" w:rsidR="00F645A7" w:rsidRPr="00F1348E" w:rsidRDefault="00F645A7" w:rsidP="003D62E8">
            <w:pPr>
              <w:spacing w:after="0" w:line="240" w:lineRule="auto"/>
              <w:rPr>
                <w:ins w:id="612" w:author="Кечин Александр Викторович" w:date="2023-07-14T13:26:00Z"/>
                <w:sz w:val="28"/>
                <w:szCs w:val="28"/>
              </w:rPr>
            </w:pPr>
            <w:ins w:id="613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Ток канала (ответ на байт № 2)</w:t>
              </w:r>
            </w:ins>
          </w:p>
        </w:tc>
      </w:tr>
      <w:tr w:rsidR="00F645A7" w:rsidRPr="00F1348E" w14:paraId="3222F8E6" w14:textId="77777777" w:rsidTr="003D62E8">
        <w:trPr>
          <w:trHeight w:val="302"/>
          <w:jc w:val="center"/>
          <w:ins w:id="614" w:author="Кечин Александр Викторович" w:date="2023-07-14T13:26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8A847D" w14:textId="77777777" w:rsidR="00F645A7" w:rsidRPr="00F1348E" w:rsidRDefault="00F645A7" w:rsidP="003D62E8">
            <w:pPr>
              <w:spacing w:after="0" w:line="240" w:lineRule="auto"/>
              <w:jc w:val="center"/>
              <w:rPr>
                <w:ins w:id="615" w:author="Кечин Александр Викторович" w:date="2023-07-14T13:26:00Z"/>
                <w:sz w:val="28"/>
                <w:szCs w:val="28"/>
              </w:rPr>
            </w:pPr>
            <w:ins w:id="616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6 и 7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97B04" w14:textId="77777777" w:rsidR="00F645A7" w:rsidRPr="00F1348E" w:rsidRDefault="00F645A7" w:rsidP="003D62E8">
            <w:pPr>
              <w:spacing w:after="0" w:line="240" w:lineRule="auto"/>
              <w:jc w:val="center"/>
              <w:rPr>
                <w:ins w:id="617" w:author="Кечин Александр Викторович" w:date="2023-07-14T13:26:00Z"/>
                <w:sz w:val="28"/>
                <w:szCs w:val="28"/>
              </w:rPr>
            </w:pPr>
            <w:ins w:id="618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1067F" w14:textId="77777777" w:rsidR="00F645A7" w:rsidRPr="00F1348E" w:rsidRDefault="00F645A7" w:rsidP="003D62E8">
            <w:pPr>
              <w:spacing w:after="0" w:line="240" w:lineRule="auto"/>
              <w:rPr>
                <w:ins w:id="619" w:author="Кечин Александр Викторович" w:date="2023-07-14T13:26:00Z"/>
                <w:sz w:val="28"/>
                <w:szCs w:val="28"/>
              </w:rPr>
            </w:pPr>
            <w:ins w:id="620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Ток канала (ответ на байт № 3)</w:t>
              </w:r>
            </w:ins>
          </w:p>
        </w:tc>
      </w:tr>
    </w:tbl>
    <w:p w14:paraId="62B5CC9A" w14:textId="206103C2" w:rsidR="00F645A7" w:rsidRPr="00F1348E" w:rsidRDefault="00F645A7" w:rsidP="00F645A7">
      <w:pPr>
        <w:keepNext/>
        <w:spacing w:before="240" w:after="0" w:line="360" w:lineRule="auto"/>
        <w:ind w:left="-142"/>
        <w:rPr>
          <w:ins w:id="621" w:author="Кечин Александр Викторович" w:date="2023-07-14T13:26:00Z"/>
          <w:sz w:val="28"/>
          <w:szCs w:val="28"/>
        </w:rPr>
      </w:pPr>
      <w:ins w:id="622" w:author="Кечин Александр Викторович" w:date="2023-07-14T13:26:00Z">
        <w:r w:rsidRPr="00F1348E">
          <w:rPr>
            <w:sz w:val="28"/>
            <w:szCs w:val="28"/>
          </w:rPr>
          <w:t>Таблица Ж1</w:t>
        </w:r>
      </w:ins>
      <w:ins w:id="623" w:author="Кечин Александр Викторович" w:date="2023-07-20T11:07:00Z">
        <w:r w:rsidR="002F0B5C" w:rsidRPr="00F1348E">
          <w:rPr>
            <w:sz w:val="28"/>
            <w:szCs w:val="28"/>
          </w:rPr>
          <w:t>3</w:t>
        </w:r>
      </w:ins>
      <w:ins w:id="624" w:author="Кечин Александр Викторович" w:date="2023-07-14T13:26:00Z">
        <w:r w:rsidRPr="00F1348E">
          <w:rPr>
            <w:sz w:val="28"/>
            <w:szCs w:val="28"/>
          </w:rPr>
          <w:t xml:space="preserve"> – Сообщение «Запрос данных об изделии»</w:t>
        </w:r>
      </w:ins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3128"/>
        <w:gridCol w:w="4810"/>
      </w:tblGrid>
      <w:tr w:rsidR="00F645A7" w:rsidRPr="00F1348E" w14:paraId="3B4318B9" w14:textId="77777777" w:rsidTr="003D62E8">
        <w:trPr>
          <w:jc w:val="center"/>
          <w:ins w:id="625" w:author="Кечин Александр Викторович" w:date="2023-07-14T13:26:00Z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14:paraId="73771A91" w14:textId="77777777" w:rsidR="00F645A7" w:rsidRPr="00F1348E" w:rsidRDefault="00F645A7" w:rsidP="003D62E8">
            <w:pPr>
              <w:keepNext/>
              <w:spacing w:after="0" w:line="240" w:lineRule="auto"/>
              <w:rPr>
                <w:ins w:id="626" w:author="Кечин Александр Викторович" w:date="2023-07-14T13:26:00Z"/>
                <w:bCs/>
                <w:sz w:val="28"/>
                <w:szCs w:val="28"/>
              </w:rPr>
            </w:pPr>
            <w:ins w:id="627" w:author="Кечин Александр Викторович" w:date="2023-07-14T13:26:00Z">
              <w:r w:rsidRPr="00F1348E">
                <w:rPr>
                  <w:bCs/>
                  <w:sz w:val="28"/>
                  <w:szCs w:val="28"/>
                </w:rPr>
                <w:t>Канал передачи сообщения – ТМС (апериодическое сообщение)</w:t>
              </w:r>
            </w:ins>
          </w:p>
        </w:tc>
      </w:tr>
      <w:tr w:rsidR="00F645A7" w:rsidRPr="00F1348E" w14:paraId="685C713B" w14:textId="77777777" w:rsidTr="003D62E8">
        <w:trPr>
          <w:jc w:val="center"/>
          <w:ins w:id="628" w:author="Кечин Александр Викторович" w:date="2023-07-14T13:26:00Z"/>
        </w:trPr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18485A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629" w:author="Кечин Александр Викторович" w:date="2023-07-14T13:26:00Z"/>
                <w:sz w:val="28"/>
                <w:szCs w:val="28"/>
              </w:rPr>
            </w:pPr>
            <w:ins w:id="630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Код данных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9C61AF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631" w:author="Кечин Александр Викторович" w:date="2023-07-14T13:26:00Z"/>
                <w:sz w:val="28"/>
                <w:szCs w:val="28"/>
                <w:lang w:val="en-US"/>
              </w:rPr>
            </w:pPr>
            <w:ins w:id="632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10111</w:t>
              </w:r>
            </w:ins>
          </w:p>
        </w:tc>
      </w:tr>
      <w:tr w:rsidR="00F645A7" w:rsidRPr="00F1348E" w14:paraId="04C96710" w14:textId="77777777" w:rsidTr="003D62E8">
        <w:trPr>
          <w:trHeight w:val="381"/>
          <w:jc w:val="center"/>
          <w:ins w:id="633" w:author="Кечин Александр Викторович" w:date="2023-07-14T13:26:00Z"/>
        </w:trPr>
        <w:tc>
          <w:tcPr>
            <w:tcW w:w="16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D70CB9C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634" w:author="Кечин Александр Викторович" w:date="2023-07-14T13:26:00Z"/>
                <w:sz w:val="28"/>
                <w:szCs w:val="28"/>
              </w:rPr>
            </w:pPr>
            <w:ins w:id="635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Данные</w:t>
              </w:r>
            </w:ins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B3FFE15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636" w:author="Кечин Александр Викторович" w:date="2023-07-14T13:26:00Z"/>
                <w:sz w:val="28"/>
                <w:szCs w:val="28"/>
              </w:rPr>
            </w:pPr>
            <w:ins w:id="637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1 байт – запрос</w:t>
              </w:r>
            </w:ins>
          </w:p>
        </w:tc>
        <w:tc>
          <w:tcPr>
            <w:tcW w:w="4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103405F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638" w:author="Кечин Александр Викторович" w:date="2023-07-14T13:26:00Z"/>
                <w:sz w:val="28"/>
                <w:szCs w:val="28"/>
              </w:rPr>
            </w:pPr>
            <w:ins w:id="639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Нулевой бит справа, нулевой байт слева</w:t>
              </w:r>
            </w:ins>
          </w:p>
        </w:tc>
      </w:tr>
      <w:tr w:rsidR="00F645A7" w:rsidRPr="00F1348E" w14:paraId="38CD9F89" w14:textId="77777777" w:rsidTr="003D62E8">
        <w:trPr>
          <w:trHeight w:val="259"/>
          <w:jc w:val="center"/>
          <w:ins w:id="640" w:author="Кечин Александр Викторович" w:date="2023-07-14T13:26:00Z"/>
        </w:trPr>
        <w:tc>
          <w:tcPr>
            <w:tcW w:w="169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38F87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641" w:author="Кечин Александр Викторович" w:date="2023-07-14T13:26:00Z"/>
                <w:sz w:val="28"/>
                <w:szCs w:val="28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60927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642" w:author="Кечин Александр Викторович" w:date="2023-07-14T13:26:00Z"/>
                <w:sz w:val="28"/>
                <w:szCs w:val="28"/>
              </w:rPr>
            </w:pPr>
            <w:ins w:id="643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4 байта – ответ</w:t>
              </w:r>
            </w:ins>
          </w:p>
        </w:tc>
        <w:tc>
          <w:tcPr>
            <w:tcW w:w="48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A1892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644" w:author="Кечин Александр Викторович" w:date="2023-07-14T13:26:00Z"/>
                <w:sz w:val="28"/>
                <w:szCs w:val="28"/>
              </w:rPr>
            </w:pPr>
          </w:p>
        </w:tc>
      </w:tr>
      <w:tr w:rsidR="00F645A7" w:rsidRPr="00F1348E" w14:paraId="7FA95796" w14:textId="77777777" w:rsidTr="003D62E8">
        <w:trPr>
          <w:trHeight w:val="345"/>
          <w:jc w:val="center"/>
          <w:ins w:id="645" w:author="Кечин Александр Викторович" w:date="2023-07-14T13:26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6E2668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646" w:author="Кечин Александр Викторович" w:date="2023-07-14T13:26:00Z"/>
                <w:sz w:val="28"/>
                <w:szCs w:val="28"/>
              </w:rPr>
            </w:pPr>
            <w:ins w:id="647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Байт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4433D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648" w:author="Кечин Александр Викторович" w:date="2023-07-14T13:26:00Z"/>
                <w:sz w:val="28"/>
                <w:szCs w:val="28"/>
              </w:rPr>
            </w:pPr>
            <w:ins w:id="649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Биты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5464BC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650" w:author="Кечин Александр Викторович" w:date="2023-07-14T13:26:00Z"/>
                <w:sz w:val="28"/>
                <w:szCs w:val="28"/>
              </w:rPr>
            </w:pPr>
            <w:ins w:id="651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Наименование</w:t>
              </w:r>
            </w:ins>
          </w:p>
        </w:tc>
      </w:tr>
      <w:tr w:rsidR="00F645A7" w:rsidRPr="00F1348E" w14:paraId="631B1912" w14:textId="77777777" w:rsidTr="003D62E8">
        <w:trPr>
          <w:trHeight w:val="345"/>
          <w:jc w:val="center"/>
          <w:ins w:id="652" w:author="Кечин Александр Викторович" w:date="2023-07-14T13:26:00Z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206C9" w14:textId="7F9EECC3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653" w:author="Кечин Александр Викторович" w:date="2023-07-14T13:26:00Z"/>
                <w:sz w:val="28"/>
                <w:szCs w:val="28"/>
              </w:rPr>
            </w:pPr>
            <w:ins w:id="654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Заполнение запроса (из БРЭО в БКЗ-</w:t>
              </w:r>
            </w:ins>
            <w:ins w:id="655" w:author="Кечин Александр Викторович" w:date="2023-07-14T13:27:00Z">
              <w:r w:rsidRPr="00F1348E">
                <w:rPr>
                  <w:sz w:val="28"/>
                  <w:szCs w:val="28"/>
                </w:rPr>
                <w:t>27</w:t>
              </w:r>
            </w:ins>
            <w:ins w:id="656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 xml:space="preserve">) </w:t>
              </w:r>
            </w:ins>
          </w:p>
        </w:tc>
      </w:tr>
      <w:tr w:rsidR="00F645A7" w:rsidRPr="00F1348E" w14:paraId="1C06C06A" w14:textId="77777777" w:rsidTr="003D62E8">
        <w:trPr>
          <w:trHeight w:val="345"/>
          <w:jc w:val="center"/>
          <w:ins w:id="657" w:author="Кечин Александр Викторович" w:date="2023-07-14T13:26:00Z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19DAF64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658" w:author="Кечин Александр Викторович" w:date="2023-07-14T13:26:00Z"/>
                <w:sz w:val="28"/>
                <w:szCs w:val="28"/>
              </w:rPr>
            </w:pPr>
            <w:ins w:id="659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5E5FBA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660" w:author="Кечин Александр Викторович" w:date="2023-07-14T13:26:00Z"/>
                <w:sz w:val="28"/>
                <w:szCs w:val="28"/>
              </w:rPr>
            </w:pPr>
            <w:ins w:id="661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B3896" w14:textId="60A310A5" w:rsidR="00F645A7" w:rsidRPr="00F1348E" w:rsidRDefault="00F645A7" w:rsidP="003D62E8">
            <w:pPr>
              <w:keepNext/>
              <w:spacing w:after="0" w:line="240" w:lineRule="auto"/>
              <w:rPr>
                <w:ins w:id="662" w:author="Кечин Александр Викторович" w:date="2023-07-14T13:26:00Z"/>
                <w:sz w:val="28"/>
                <w:szCs w:val="28"/>
              </w:rPr>
            </w:pPr>
            <w:ins w:id="663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Запрос заводского номера БКЗ-</w:t>
              </w:r>
            </w:ins>
            <w:ins w:id="664" w:author="Кечин Александр Викторович" w:date="2023-07-14T13:27:00Z">
              <w:r w:rsidRPr="00F1348E">
                <w:rPr>
                  <w:sz w:val="28"/>
                  <w:szCs w:val="28"/>
                </w:rPr>
                <w:t>27</w:t>
              </w:r>
            </w:ins>
            <w:ins w:id="665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 xml:space="preserve"> (1 – запрос, 0 – запроса нет);</w:t>
              </w:r>
            </w:ins>
          </w:p>
        </w:tc>
      </w:tr>
      <w:tr w:rsidR="00F645A7" w:rsidRPr="00F1348E" w14:paraId="51EAFA43" w14:textId="77777777" w:rsidTr="003D62E8">
        <w:trPr>
          <w:trHeight w:val="345"/>
          <w:jc w:val="center"/>
          <w:ins w:id="666" w:author="Кечин Александр Викторович" w:date="2023-07-14T13:26:00Z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A1067F7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667" w:author="Кечин Александр Викторович" w:date="2023-07-14T13:26:00Z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1572E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668" w:author="Кечин Александр Викторович" w:date="2023-07-14T13:26:00Z"/>
                <w:sz w:val="28"/>
                <w:szCs w:val="28"/>
              </w:rPr>
            </w:pPr>
            <w:ins w:id="669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1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A617F" w14:textId="63E44A84" w:rsidR="00F645A7" w:rsidRPr="00F1348E" w:rsidRDefault="00F645A7" w:rsidP="003D62E8">
            <w:pPr>
              <w:keepNext/>
              <w:spacing w:after="0" w:line="240" w:lineRule="auto"/>
              <w:rPr>
                <w:ins w:id="670" w:author="Кечин Александр Викторович" w:date="2023-07-14T13:26:00Z"/>
                <w:sz w:val="28"/>
                <w:szCs w:val="28"/>
              </w:rPr>
            </w:pPr>
            <w:ins w:id="671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Запрос версии ПО БКЗ-</w:t>
              </w:r>
            </w:ins>
            <w:ins w:id="672" w:author="Кечин Александр Викторович" w:date="2023-07-14T13:27:00Z">
              <w:r w:rsidRPr="00F1348E">
                <w:rPr>
                  <w:sz w:val="28"/>
                  <w:szCs w:val="28"/>
                </w:rPr>
                <w:t>27</w:t>
              </w:r>
            </w:ins>
            <w:ins w:id="673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 xml:space="preserve"> (1 – запрос, 0 – нет запроса);</w:t>
              </w:r>
            </w:ins>
          </w:p>
        </w:tc>
      </w:tr>
      <w:tr w:rsidR="00F645A7" w:rsidRPr="00F1348E" w14:paraId="1F383D44" w14:textId="77777777" w:rsidTr="003D62E8">
        <w:trPr>
          <w:trHeight w:val="345"/>
          <w:jc w:val="center"/>
          <w:ins w:id="674" w:author="Кечин Александр Викторович" w:date="2023-07-14T13:26:00Z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E8FADDD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675" w:author="Кечин Александр Викторович" w:date="2023-07-14T13:26:00Z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DCE34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676" w:author="Кечин Александр Викторович" w:date="2023-07-14T13:26:00Z"/>
                <w:sz w:val="28"/>
                <w:szCs w:val="28"/>
              </w:rPr>
            </w:pPr>
            <w:ins w:id="677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2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C6F58" w14:textId="77777777" w:rsidR="00F645A7" w:rsidRPr="00F1348E" w:rsidRDefault="00F645A7" w:rsidP="003D62E8">
            <w:pPr>
              <w:keepNext/>
              <w:spacing w:after="0" w:line="240" w:lineRule="auto"/>
              <w:rPr>
                <w:ins w:id="678" w:author="Кечин Александр Викторович" w:date="2023-07-14T13:26:00Z"/>
                <w:sz w:val="28"/>
                <w:szCs w:val="28"/>
              </w:rPr>
            </w:pPr>
            <w:ins w:id="679" w:author="Кечин Александр Викторович" w:date="2023-07-14T13:26:00Z">
              <w:r w:rsidRPr="00F1348E">
                <w:rPr>
                  <w:i/>
                  <w:iCs/>
                  <w:sz w:val="28"/>
                  <w:szCs w:val="28"/>
                </w:rPr>
                <w:t>Значение всегда равно «1»</w:t>
              </w:r>
            </w:ins>
          </w:p>
        </w:tc>
      </w:tr>
      <w:tr w:rsidR="00F645A7" w:rsidRPr="00F1348E" w14:paraId="4D8D2E59" w14:textId="77777777" w:rsidTr="003D62E8">
        <w:trPr>
          <w:trHeight w:val="345"/>
          <w:jc w:val="center"/>
          <w:ins w:id="680" w:author="Кечин Александр Викторович" w:date="2023-07-14T13:26:00Z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B931951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681" w:author="Кечин Александр Викторович" w:date="2023-07-14T13:26:00Z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F1A6E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682" w:author="Кечин Александр Викторович" w:date="2023-07-14T13:26:00Z"/>
                <w:sz w:val="28"/>
                <w:szCs w:val="28"/>
              </w:rPr>
            </w:pPr>
            <w:ins w:id="683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3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5DE47" w14:textId="77777777" w:rsidR="00F645A7" w:rsidRPr="00F1348E" w:rsidRDefault="00F645A7" w:rsidP="003D62E8">
            <w:pPr>
              <w:keepNext/>
              <w:spacing w:after="0" w:line="240" w:lineRule="auto"/>
              <w:rPr>
                <w:ins w:id="684" w:author="Кечин Александр Викторович" w:date="2023-07-14T13:26:00Z"/>
                <w:i/>
                <w:iCs/>
                <w:sz w:val="28"/>
                <w:szCs w:val="28"/>
              </w:rPr>
            </w:pPr>
            <w:ins w:id="685" w:author="Кечин Александр Викторович" w:date="2023-07-14T13:26:00Z">
              <w:r w:rsidRPr="00F1348E">
                <w:rPr>
                  <w:i/>
                  <w:iCs/>
                  <w:sz w:val="28"/>
                  <w:szCs w:val="28"/>
                </w:rPr>
                <w:t>Значение всегда равно «1»</w:t>
              </w:r>
            </w:ins>
          </w:p>
        </w:tc>
      </w:tr>
      <w:tr w:rsidR="00F645A7" w:rsidRPr="00F1348E" w14:paraId="62FCE1B8" w14:textId="77777777" w:rsidTr="003D62E8">
        <w:trPr>
          <w:trHeight w:val="345"/>
          <w:jc w:val="center"/>
          <w:ins w:id="686" w:author="Кечин Александр Викторович" w:date="2023-07-14T13:26:00Z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C37DD08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687" w:author="Кечин Александр Викторович" w:date="2023-07-14T13:26:00Z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7476F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688" w:author="Кечин Александр Викторович" w:date="2023-07-14T13:26:00Z"/>
                <w:sz w:val="28"/>
                <w:szCs w:val="28"/>
              </w:rPr>
            </w:pPr>
            <w:ins w:id="689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4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C4AC2" w14:textId="77777777" w:rsidR="00F645A7" w:rsidRPr="00F1348E" w:rsidRDefault="00F645A7" w:rsidP="003D62E8">
            <w:pPr>
              <w:keepNext/>
              <w:spacing w:after="0" w:line="240" w:lineRule="auto"/>
              <w:rPr>
                <w:ins w:id="690" w:author="Кечин Александр Викторович" w:date="2023-07-14T13:26:00Z"/>
                <w:i/>
                <w:iCs/>
                <w:sz w:val="28"/>
                <w:szCs w:val="28"/>
              </w:rPr>
            </w:pPr>
            <w:ins w:id="691" w:author="Кечин Александр Викторович" w:date="2023-07-14T13:26:00Z">
              <w:r w:rsidRPr="00F1348E">
                <w:rPr>
                  <w:i/>
                  <w:iCs/>
                  <w:sz w:val="28"/>
                  <w:szCs w:val="28"/>
                </w:rPr>
                <w:t>Значение всегда равно «1»</w:t>
              </w:r>
            </w:ins>
          </w:p>
        </w:tc>
      </w:tr>
      <w:tr w:rsidR="00F645A7" w:rsidRPr="00F1348E" w14:paraId="6DADDACD" w14:textId="77777777" w:rsidTr="003D62E8">
        <w:trPr>
          <w:trHeight w:val="345"/>
          <w:jc w:val="center"/>
          <w:ins w:id="692" w:author="Кечин Александр Викторович" w:date="2023-07-14T13:26:00Z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A6C49C1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693" w:author="Кечин Александр Викторович" w:date="2023-07-14T13:26:00Z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638E5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694" w:author="Кечин Александр Викторович" w:date="2023-07-14T13:26:00Z"/>
                <w:sz w:val="28"/>
                <w:szCs w:val="28"/>
              </w:rPr>
            </w:pPr>
            <w:ins w:id="695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5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1837B" w14:textId="77777777" w:rsidR="00F645A7" w:rsidRPr="00F1348E" w:rsidRDefault="00F645A7" w:rsidP="003D62E8">
            <w:pPr>
              <w:keepNext/>
              <w:spacing w:after="0" w:line="240" w:lineRule="auto"/>
              <w:rPr>
                <w:ins w:id="696" w:author="Кечин Александр Викторович" w:date="2023-07-14T13:26:00Z"/>
                <w:i/>
                <w:iCs/>
                <w:sz w:val="28"/>
                <w:szCs w:val="28"/>
              </w:rPr>
            </w:pPr>
            <w:ins w:id="697" w:author="Кечин Александр Викторович" w:date="2023-07-14T13:26:00Z">
              <w:r w:rsidRPr="00F1348E">
                <w:rPr>
                  <w:i/>
                  <w:iCs/>
                  <w:sz w:val="28"/>
                  <w:szCs w:val="28"/>
                </w:rPr>
                <w:t>Значение всегда равно «1»</w:t>
              </w:r>
            </w:ins>
          </w:p>
        </w:tc>
      </w:tr>
      <w:tr w:rsidR="00F645A7" w:rsidRPr="00F1348E" w14:paraId="30A81EBE" w14:textId="77777777" w:rsidTr="003D62E8">
        <w:trPr>
          <w:trHeight w:val="345"/>
          <w:jc w:val="center"/>
          <w:ins w:id="698" w:author="Кечин Александр Викторович" w:date="2023-07-14T13:26:00Z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1AFD180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699" w:author="Кечин Александр Викторович" w:date="2023-07-14T13:26:00Z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4EC0D" w14:textId="77777777" w:rsidR="00F645A7" w:rsidRPr="00F1348E" w:rsidRDefault="00F645A7" w:rsidP="003D62E8">
            <w:pPr>
              <w:keepNext/>
              <w:spacing w:after="0" w:line="240" w:lineRule="auto"/>
              <w:jc w:val="center"/>
              <w:rPr>
                <w:ins w:id="700" w:author="Кечин Александр Викторович" w:date="2023-07-14T13:26:00Z"/>
                <w:sz w:val="28"/>
                <w:szCs w:val="28"/>
              </w:rPr>
            </w:pPr>
            <w:ins w:id="701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6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06C51" w14:textId="77777777" w:rsidR="00F645A7" w:rsidRPr="00F1348E" w:rsidRDefault="00F645A7" w:rsidP="003D62E8">
            <w:pPr>
              <w:keepNext/>
              <w:spacing w:after="0" w:line="240" w:lineRule="auto"/>
              <w:rPr>
                <w:ins w:id="702" w:author="Кечин Александр Викторович" w:date="2023-07-14T13:26:00Z"/>
                <w:i/>
                <w:iCs/>
                <w:sz w:val="28"/>
                <w:szCs w:val="28"/>
              </w:rPr>
            </w:pPr>
            <w:ins w:id="703" w:author="Кечин Александр Викторович" w:date="2023-07-14T13:26:00Z">
              <w:r w:rsidRPr="00F1348E">
                <w:rPr>
                  <w:i/>
                  <w:iCs/>
                  <w:sz w:val="28"/>
                  <w:szCs w:val="28"/>
                </w:rPr>
                <w:t>Значение всегда равно «1»</w:t>
              </w:r>
            </w:ins>
          </w:p>
        </w:tc>
      </w:tr>
      <w:tr w:rsidR="00F645A7" w:rsidRPr="00F1348E" w14:paraId="08CB9A98" w14:textId="77777777" w:rsidTr="003D62E8">
        <w:trPr>
          <w:trHeight w:val="345"/>
          <w:jc w:val="center"/>
          <w:ins w:id="704" w:author="Кечин Александр Викторович" w:date="2023-07-14T13:26:00Z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02528" w14:textId="77777777" w:rsidR="00F645A7" w:rsidRPr="00F1348E" w:rsidRDefault="00F645A7" w:rsidP="003D62E8">
            <w:pPr>
              <w:keepNext/>
              <w:keepLines/>
              <w:spacing w:after="0" w:line="240" w:lineRule="auto"/>
              <w:jc w:val="center"/>
              <w:rPr>
                <w:ins w:id="705" w:author="Кечин Александр Викторович" w:date="2023-07-14T13:26:00Z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8E49F8" w14:textId="77777777" w:rsidR="00F645A7" w:rsidRPr="00F1348E" w:rsidRDefault="00F645A7" w:rsidP="003D62E8">
            <w:pPr>
              <w:keepNext/>
              <w:keepLines/>
              <w:spacing w:after="0" w:line="240" w:lineRule="auto"/>
              <w:jc w:val="center"/>
              <w:rPr>
                <w:ins w:id="706" w:author="Кечин Александр Викторович" w:date="2023-07-14T13:26:00Z"/>
                <w:sz w:val="28"/>
                <w:szCs w:val="28"/>
              </w:rPr>
            </w:pPr>
            <w:ins w:id="707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89227" w14:textId="77777777" w:rsidR="00F645A7" w:rsidRPr="00F1348E" w:rsidRDefault="00F645A7" w:rsidP="003D62E8">
            <w:pPr>
              <w:keepNext/>
              <w:keepLines/>
              <w:spacing w:after="0" w:line="240" w:lineRule="auto"/>
              <w:rPr>
                <w:ins w:id="708" w:author="Кечин Александр Викторович" w:date="2023-07-14T13:26:00Z"/>
                <w:i/>
                <w:iCs/>
                <w:sz w:val="28"/>
                <w:szCs w:val="28"/>
              </w:rPr>
            </w:pPr>
            <w:ins w:id="709" w:author="Кечин Александр Викторович" w:date="2023-07-14T13:26:00Z">
              <w:r w:rsidRPr="00F1348E">
                <w:rPr>
                  <w:i/>
                  <w:iCs/>
                  <w:sz w:val="28"/>
                  <w:szCs w:val="28"/>
                </w:rPr>
                <w:t>Значение всегда равно «1»</w:t>
              </w:r>
            </w:ins>
          </w:p>
        </w:tc>
      </w:tr>
      <w:tr w:rsidR="00F645A7" w:rsidRPr="00F1348E" w14:paraId="7BBBBD34" w14:textId="77777777" w:rsidTr="003D62E8">
        <w:trPr>
          <w:trHeight w:val="345"/>
          <w:jc w:val="center"/>
          <w:ins w:id="710" w:author="Кечин Александр Викторович" w:date="2023-07-14T13:26:00Z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66415" w14:textId="77777777" w:rsidR="00F645A7" w:rsidRPr="00F1348E" w:rsidRDefault="00F645A7" w:rsidP="003D62E8">
            <w:pPr>
              <w:spacing w:after="0" w:line="240" w:lineRule="auto"/>
              <w:rPr>
                <w:ins w:id="711" w:author="Кечин Александр Викторович" w:date="2023-07-14T13:26:00Z"/>
                <w:i/>
                <w:iCs/>
                <w:szCs w:val="24"/>
              </w:rPr>
            </w:pPr>
            <w:ins w:id="712" w:author="Кечин Александр Викторович" w:date="2023-07-14T13:26:00Z">
              <w:r w:rsidRPr="00F1348E">
                <w:rPr>
                  <w:i/>
                  <w:iCs/>
                  <w:szCs w:val="24"/>
                </w:rPr>
                <w:t>Примечания</w:t>
              </w:r>
            </w:ins>
          </w:p>
          <w:p w14:paraId="586A2935" w14:textId="77777777" w:rsidR="00F645A7" w:rsidRPr="00F1348E" w:rsidRDefault="00F645A7" w:rsidP="00F645A7">
            <w:pPr>
              <w:pStyle w:val="af3"/>
              <w:numPr>
                <w:ilvl w:val="0"/>
                <w:numId w:val="30"/>
              </w:numPr>
              <w:tabs>
                <w:tab w:val="left" w:pos="300"/>
              </w:tabs>
              <w:spacing w:after="0" w:line="240" w:lineRule="auto"/>
              <w:rPr>
                <w:ins w:id="713" w:author="Кечин Александр Викторович" w:date="2023-07-14T13:26:00Z"/>
                <w:i/>
                <w:iCs/>
                <w:szCs w:val="24"/>
              </w:rPr>
            </w:pPr>
            <w:ins w:id="714" w:author="Кечин Александр Викторович" w:date="2023-07-14T13:26:00Z">
              <w:r w:rsidRPr="00F1348E">
                <w:rPr>
                  <w:i/>
                  <w:iCs/>
                  <w:szCs w:val="24"/>
                </w:rPr>
                <w:t>Одно сообщение должно содержать только один запрос.</w:t>
              </w:r>
            </w:ins>
          </w:p>
        </w:tc>
      </w:tr>
      <w:tr w:rsidR="00F645A7" w:rsidRPr="00F1348E" w14:paraId="493DEAA9" w14:textId="77777777" w:rsidTr="003D62E8">
        <w:trPr>
          <w:trHeight w:val="345"/>
          <w:jc w:val="center"/>
          <w:ins w:id="715" w:author="Кечин Александр Викторович" w:date="2023-07-14T13:26:00Z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663C2" w14:textId="01F07B6A" w:rsidR="00F645A7" w:rsidRPr="00F1348E" w:rsidRDefault="00F645A7" w:rsidP="003D62E8">
            <w:pPr>
              <w:spacing w:after="0" w:line="240" w:lineRule="auto"/>
              <w:jc w:val="center"/>
              <w:rPr>
                <w:ins w:id="716" w:author="Кечин Александр Викторович" w:date="2023-07-14T13:26:00Z"/>
                <w:sz w:val="28"/>
                <w:szCs w:val="28"/>
              </w:rPr>
            </w:pPr>
            <w:ins w:id="717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Заполнение ответного сообщения (из БКЗ-</w:t>
              </w:r>
            </w:ins>
            <w:ins w:id="718" w:author="Кечин Александр Викторович" w:date="2023-07-14T13:27:00Z">
              <w:r w:rsidRPr="00F1348E">
                <w:rPr>
                  <w:sz w:val="28"/>
                  <w:szCs w:val="28"/>
                </w:rPr>
                <w:t>27</w:t>
              </w:r>
            </w:ins>
            <w:ins w:id="719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 xml:space="preserve"> в БРЭО) </w:t>
              </w:r>
            </w:ins>
          </w:p>
        </w:tc>
      </w:tr>
      <w:tr w:rsidR="00F645A7" w:rsidRPr="00F1348E" w14:paraId="09CF3D45" w14:textId="77777777" w:rsidTr="003D62E8">
        <w:trPr>
          <w:trHeight w:val="495"/>
          <w:jc w:val="center"/>
          <w:ins w:id="720" w:author="Кечин Александр Викторович" w:date="2023-07-14T13:26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601F7F" w14:textId="77777777" w:rsidR="00F645A7" w:rsidRPr="00F1348E" w:rsidRDefault="00F645A7" w:rsidP="003D62E8">
            <w:pPr>
              <w:spacing w:after="0" w:line="240" w:lineRule="auto"/>
              <w:jc w:val="center"/>
              <w:rPr>
                <w:ins w:id="721" w:author="Кечин Александр Викторович" w:date="2023-07-14T13:26:00Z"/>
                <w:sz w:val="28"/>
                <w:szCs w:val="28"/>
              </w:rPr>
            </w:pPr>
            <w:ins w:id="722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0…3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53DA0" w14:textId="77777777" w:rsidR="00F645A7" w:rsidRPr="00F1348E" w:rsidRDefault="00F645A7" w:rsidP="003D62E8">
            <w:pPr>
              <w:spacing w:after="0" w:line="240" w:lineRule="auto"/>
              <w:jc w:val="center"/>
              <w:rPr>
                <w:ins w:id="723" w:author="Кечин Александр Викторович" w:date="2023-07-14T13:26:00Z"/>
                <w:sz w:val="28"/>
                <w:szCs w:val="28"/>
              </w:rPr>
            </w:pPr>
            <w:ins w:id="724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0…7</w:t>
              </w:r>
            </w:ins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A11F1" w14:textId="77777777" w:rsidR="00F645A7" w:rsidRPr="00F1348E" w:rsidRDefault="00F645A7" w:rsidP="003D62E8">
            <w:pPr>
              <w:spacing w:after="0" w:line="240" w:lineRule="auto"/>
              <w:rPr>
                <w:ins w:id="725" w:author="Кечин Александр Викторович" w:date="2023-07-14T13:26:00Z"/>
                <w:sz w:val="28"/>
                <w:szCs w:val="28"/>
              </w:rPr>
            </w:pPr>
            <w:ins w:id="726" w:author="Кечин Александр Викторович" w:date="2023-07-14T13:26:00Z">
              <w:r w:rsidRPr="00F1348E">
                <w:rPr>
                  <w:sz w:val="28"/>
                  <w:szCs w:val="28"/>
                </w:rPr>
                <w:t>Заводской номер/ Версия ПО</w:t>
              </w:r>
            </w:ins>
          </w:p>
        </w:tc>
      </w:tr>
    </w:tbl>
    <w:p w14:paraId="6E6E3723" w14:textId="77777777" w:rsidR="00F645A7" w:rsidRPr="00F1348E" w:rsidRDefault="00F645A7" w:rsidP="00F645A7">
      <w:pPr>
        <w:keepNext/>
        <w:spacing w:after="0" w:line="360" w:lineRule="auto"/>
        <w:ind w:firstLine="567"/>
        <w:rPr>
          <w:ins w:id="727" w:author="Кечин Александр Викторович" w:date="2023-07-14T13:26:00Z"/>
          <w:sz w:val="28"/>
          <w:szCs w:val="24"/>
        </w:rPr>
      </w:pPr>
    </w:p>
    <w:p w14:paraId="1A32BDF8" w14:textId="41EEF0CA" w:rsidR="0060692A" w:rsidRPr="00F1348E" w:rsidRDefault="0060692A">
      <w:pPr>
        <w:spacing w:after="0" w:line="240" w:lineRule="auto"/>
        <w:jc w:val="left"/>
        <w:rPr>
          <w:b/>
          <w:sz w:val="28"/>
          <w:szCs w:val="28"/>
        </w:rPr>
      </w:pPr>
    </w:p>
    <w:p w14:paraId="070636AE" w14:textId="7D5DFFFE" w:rsidR="00C65CF4" w:rsidRPr="00F1348E" w:rsidRDefault="00742F8C" w:rsidP="009B3531">
      <w:pPr>
        <w:pageBreakBefore/>
        <w:spacing w:line="360" w:lineRule="auto"/>
        <w:jc w:val="center"/>
        <w:rPr>
          <w:b/>
          <w:sz w:val="28"/>
          <w:szCs w:val="28"/>
        </w:rPr>
      </w:pPr>
      <w:r w:rsidRPr="00F1348E">
        <w:rPr>
          <w:b/>
          <w:sz w:val="28"/>
          <w:szCs w:val="28"/>
        </w:rPr>
        <w:lastRenderedPageBreak/>
        <w:t>Хронология</w:t>
      </w:r>
      <w:r w:rsidR="00D763AE" w:rsidRPr="00F1348E">
        <w:rPr>
          <w:b/>
          <w:sz w:val="28"/>
          <w:szCs w:val="28"/>
        </w:rPr>
        <w:t xml:space="preserve"> изменений</w:t>
      </w:r>
    </w:p>
    <w:tbl>
      <w:tblPr>
        <w:tblStyle w:val="af6"/>
        <w:tblW w:w="9344" w:type="dxa"/>
        <w:tblLook w:val="04A0" w:firstRow="1" w:lastRow="0" w:firstColumn="1" w:lastColumn="0" w:noHBand="0" w:noVBand="1"/>
      </w:tblPr>
      <w:tblGrid>
        <w:gridCol w:w="691"/>
        <w:gridCol w:w="3664"/>
        <w:gridCol w:w="1296"/>
        <w:gridCol w:w="1848"/>
        <w:gridCol w:w="1845"/>
      </w:tblGrid>
      <w:tr w:rsidR="0077157B" w:rsidRPr="00F1348E" w14:paraId="69D07499" w14:textId="77777777">
        <w:tc>
          <w:tcPr>
            <w:tcW w:w="692" w:type="dxa"/>
          </w:tcPr>
          <w:p w14:paraId="146C6FEE" w14:textId="77777777" w:rsidR="00C65CF4" w:rsidRPr="00F1348E" w:rsidRDefault="00D763AE">
            <w:pPr>
              <w:spacing w:after="0"/>
              <w:jc w:val="left"/>
              <w:rPr>
                <w:sz w:val="28"/>
              </w:rPr>
            </w:pPr>
            <w:r w:rsidRPr="00F1348E">
              <w:t>№</w:t>
            </w:r>
          </w:p>
          <w:p w14:paraId="1F0EB236" w14:textId="77777777" w:rsidR="00C65CF4" w:rsidRPr="00F1348E" w:rsidRDefault="00D763AE">
            <w:pPr>
              <w:jc w:val="left"/>
              <w:rPr>
                <w:sz w:val="28"/>
              </w:rPr>
            </w:pPr>
            <w:r w:rsidRPr="00F1348E">
              <w:t>ред.</w:t>
            </w:r>
          </w:p>
        </w:tc>
        <w:tc>
          <w:tcPr>
            <w:tcW w:w="3671" w:type="dxa"/>
          </w:tcPr>
          <w:p w14:paraId="11D796AA" w14:textId="77777777" w:rsidR="00C65CF4" w:rsidRPr="00F1348E" w:rsidRDefault="00D763AE">
            <w:pPr>
              <w:jc w:val="left"/>
              <w:rPr>
                <w:sz w:val="28"/>
              </w:rPr>
            </w:pPr>
            <w:r w:rsidRPr="00F1348E">
              <w:t>Краткое описание изменений</w:t>
            </w:r>
          </w:p>
        </w:tc>
        <w:tc>
          <w:tcPr>
            <w:tcW w:w="1286" w:type="dxa"/>
          </w:tcPr>
          <w:p w14:paraId="16BBB175" w14:textId="77777777" w:rsidR="00C65CF4" w:rsidRPr="00F1348E" w:rsidRDefault="00D763AE">
            <w:pPr>
              <w:jc w:val="left"/>
              <w:rPr>
                <w:sz w:val="28"/>
              </w:rPr>
            </w:pPr>
            <w:r w:rsidRPr="00F1348E">
              <w:t>Дата</w:t>
            </w:r>
          </w:p>
        </w:tc>
        <w:tc>
          <w:tcPr>
            <w:tcW w:w="1849" w:type="dxa"/>
          </w:tcPr>
          <w:p w14:paraId="399383BC" w14:textId="77777777" w:rsidR="00C65CF4" w:rsidRPr="00F1348E" w:rsidRDefault="00D763AE">
            <w:pPr>
              <w:jc w:val="left"/>
              <w:rPr>
                <w:sz w:val="28"/>
              </w:rPr>
            </w:pPr>
            <w:r w:rsidRPr="00F1348E">
              <w:t>Изменения внес</w:t>
            </w:r>
          </w:p>
        </w:tc>
        <w:tc>
          <w:tcPr>
            <w:tcW w:w="1846" w:type="dxa"/>
          </w:tcPr>
          <w:p w14:paraId="6B319FE8" w14:textId="77777777" w:rsidR="00C65CF4" w:rsidRPr="00F1348E" w:rsidRDefault="00D763AE">
            <w:pPr>
              <w:jc w:val="left"/>
              <w:rPr>
                <w:sz w:val="28"/>
              </w:rPr>
            </w:pPr>
            <w:r w:rsidRPr="00F1348E">
              <w:t>Основания для изменения</w:t>
            </w:r>
          </w:p>
        </w:tc>
      </w:tr>
      <w:tr w:rsidR="0077157B" w:rsidRPr="00F1348E" w14:paraId="49487F7C" w14:textId="77777777" w:rsidTr="00681318">
        <w:trPr>
          <w:trHeight w:val="307"/>
        </w:trPr>
        <w:tc>
          <w:tcPr>
            <w:tcW w:w="692" w:type="dxa"/>
          </w:tcPr>
          <w:p w14:paraId="7D161261" w14:textId="77777777" w:rsidR="00C65CF4" w:rsidRPr="00F1348E" w:rsidRDefault="00681318" w:rsidP="00681318">
            <w:pPr>
              <w:spacing w:after="0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</w:p>
        </w:tc>
        <w:tc>
          <w:tcPr>
            <w:tcW w:w="3671" w:type="dxa"/>
          </w:tcPr>
          <w:p w14:paraId="52CC1CA8" w14:textId="77777777" w:rsidR="00C65CF4" w:rsidRPr="00F1348E" w:rsidRDefault="00681318" w:rsidP="00681318">
            <w:pPr>
              <w:spacing w:after="0"/>
              <w:rPr>
                <w:szCs w:val="24"/>
              </w:rPr>
            </w:pPr>
            <w:r w:rsidRPr="00F1348E">
              <w:rPr>
                <w:szCs w:val="24"/>
              </w:rPr>
              <w:t>Первичное введение</w:t>
            </w:r>
          </w:p>
        </w:tc>
        <w:tc>
          <w:tcPr>
            <w:tcW w:w="1286" w:type="dxa"/>
          </w:tcPr>
          <w:p w14:paraId="7B7437F6" w14:textId="645D9CA3" w:rsidR="00C65CF4" w:rsidRPr="00F1348E" w:rsidRDefault="00967602" w:rsidP="00681318">
            <w:pPr>
              <w:spacing w:after="0"/>
              <w:rPr>
                <w:szCs w:val="24"/>
              </w:rPr>
            </w:pPr>
            <w:r w:rsidRPr="00F1348E">
              <w:rPr>
                <w:szCs w:val="24"/>
              </w:rPr>
              <w:t>1</w:t>
            </w:r>
            <w:r w:rsidR="00A8274E" w:rsidRPr="00F1348E">
              <w:rPr>
                <w:szCs w:val="24"/>
              </w:rPr>
              <w:t>4</w:t>
            </w:r>
            <w:r w:rsidR="00681318" w:rsidRPr="00F1348E">
              <w:rPr>
                <w:szCs w:val="24"/>
              </w:rPr>
              <w:t>.0</w:t>
            </w:r>
            <w:r w:rsidRPr="00F1348E">
              <w:rPr>
                <w:szCs w:val="24"/>
              </w:rPr>
              <w:t>7</w:t>
            </w:r>
            <w:r w:rsidR="00681318" w:rsidRPr="00F1348E">
              <w:rPr>
                <w:szCs w:val="24"/>
              </w:rPr>
              <w:t>.2023</w:t>
            </w:r>
          </w:p>
        </w:tc>
        <w:tc>
          <w:tcPr>
            <w:tcW w:w="1849" w:type="dxa"/>
          </w:tcPr>
          <w:p w14:paraId="3493DDE4" w14:textId="77777777" w:rsidR="00C65CF4" w:rsidRPr="00F1348E" w:rsidRDefault="00681318" w:rsidP="00681318">
            <w:pPr>
              <w:spacing w:after="0"/>
              <w:rPr>
                <w:szCs w:val="24"/>
              </w:rPr>
            </w:pPr>
            <w:r w:rsidRPr="00F1348E">
              <w:rPr>
                <w:szCs w:val="24"/>
              </w:rPr>
              <w:t>А.В. Кечин</w:t>
            </w:r>
          </w:p>
        </w:tc>
        <w:tc>
          <w:tcPr>
            <w:tcW w:w="1846" w:type="dxa"/>
          </w:tcPr>
          <w:p w14:paraId="27B441AE" w14:textId="77777777" w:rsidR="00C65CF4" w:rsidRPr="00F1348E" w:rsidRDefault="00681318" w:rsidP="00681318">
            <w:pPr>
              <w:spacing w:after="0"/>
              <w:rPr>
                <w:szCs w:val="24"/>
              </w:rPr>
            </w:pPr>
            <w:r w:rsidRPr="00F1348E">
              <w:rPr>
                <w:szCs w:val="24"/>
              </w:rPr>
              <w:t>первичный выпуск</w:t>
            </w:r>
          </w:p>
        </w:tc>
      </w:tr>
      <w:tr w:rsidR="0077157B" w:rsidRPr="00F1348E" w14:paraId="7CACA7C6" w14:textId="77777777">
        <w:trPr>
          <w:trHeight w:val="850"/>
        </w:trPr>
        <w:tc>
          <w:tcPr>
            <w:tcW w:w="692" w:type="dxa"/>
          </w:tcPr>
          <w:p w14:paraId="7D4F98A0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3671" w:type="dxa"/>
          </w:tcPr>
          <w:p w14:paraId="719F377F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286" w:type="dxa"/>
          </w:tcPr>
          <w:p w14:paraId="0420E945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849" w:type="dxa"/>
          </w:tcPr>
          <w:p w14:paraId="7DA19F5B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846" w:type="dxa"/>
          </w:tcPr>
          <w:p w14:paraId="3C6B551A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</w:tr>
      <w:tr w:rsidR="0077157B" w:rsidRPr="00F1348E" w14:paraId="2E369D6E" w14:textId="77777777">
        <w:trPr>
          <w:trHeight w:val="850"/>
        </w:trPr>
        <w:tc>
          <w:tcPr>
            <w:tcW w:w="692" w:type="dxa"/>
          </w:tcPr>
          <w:p w14:paraId="06AD5543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3671" w:type="dxa"/>
          </w:tcPr>
          <w:p w14:paraId="42ACA868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286" w:type="dxa"/>
          </w:tcPr>
          <w:p w14:paraId="74C5790A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849" w:type="dxa"/>
          </w:tcPr>
          <w:p w14:paraId="56C17DFA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846" w:type="dxa"/>
          </w:tcPr>
          <w:p w14:paraId="580AB7B6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</w:tr>
      <w:tr w:rsidR="0077157B" w:rsidRPr="00F1348E" w14:paraId="4F0B9D0C" w14:textId="77777777">
        <w:trPr>
          <w:trHeight w:val="850"/>
        </w:trPr>
        <w:tc>
          <w:tcPr>
            <w:tcW w:w="692" w:type="dxa"/>
          </w:tcPr>
          <w:p w14:paraId="0042566A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3671" w:type="dxa"/>
          </w:tcPr>
          <w:p w14:paraId="0BF9BEA2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286" w:type="dxa"/>
          </w:tcPr>
          <w:p w14:paraId="07130115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849" w:type="dxa"/>
          </w:tcPr>
          <w:p w14:paraId="7F1D3544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846" w:type="dxa"/>
          </w:tcPr>
          <w:p w14:paraId="1E9180EC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</w:tr>
      <w:tr w:rsidR="0077157B" w:rsidRPr="00F1348E" w14:paraId="39CCAEED" w14:textId="77777777">
        <w:trPr>
          <w:trHeight w:val="850"/>
        </w:trPr>
        <w:tc>
          <w:tcPr>
            <w:tcW w:w="692" w:type="dxa"/>
          </w:tcPr>
          <w:p w14:paraId="0B94C1DC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3671" w:type="dxa"/>
          </w:tcPr>
          <w:p w14:paraId="64DDC8FF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286" w:type="dxa"/>
          </w:tcPr>
          <w:p w14:paraId="2B74C1B2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849" w:type="dxa"/>
          </w:tcPr>
          <w:p w14:paraId="39378216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846" w:type="dxa"/>
          </w:tcPr>
          <w:p w14:paraId="21865737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</w:tr>
      <w:tr w:rsidR="0077157B" w:rsidRPr="00F1348E" w14:paraId="5293B0AF" w14:textId="77777777">
        <w:trPr>
          <w:trHeight w:val="850"/>
        </w:trPr>
        <w:tc>
          <w:tcPr>
            <w:tcW w:w="692" w:type="dxa"/>
          </w:tcPr>
          <w:p w14:paraId="7C5F7AAF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3671" w:type="dxa"/>
          </w:tcPr>
          <w:p w14:paraId="75F27B70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286" w:type="dxa"/>
          </w:tcPr>
          <w:p w14:paraId="72767F3B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849" w:type="dxa"/>
          </w:tcPr>
          <w:p w14:paraId="46FBEAE7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846" w:type="dxa"/>
          </w:tcPr>
          <w:p w14:paraId="496F6C1F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</w:tr>
      <w:tr w:rsidR="0077157B" w:rsidRPr="00F1348E" w14:paraId="4AC98DAB" w14:textId="77777777">
        <w:trPr>
          <w:trHeight w:val="850"/>
        </w:trPr>
        <w:tc>
          <w:tcPr>
            <w:tcW w:w="692" w:type="dxa"/>
          </w:tcPr>
          <w:p w14:paraId="06EE1819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3671" w:type="dxa"/>
          </w:tcPr>
          <w:p w14:paraId="771F277C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286" w:type="dxa"/>
          </w:tcPr>
          <w:p w14:paraId="013AA6ED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849" w:type="dxa"/>
          </w:tcPr>
          <w:p w14:paraId="422294B6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846" w:type="dxa"/>
          </w:tcPr>
          <w:p w14:paraId="43AFCFF4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</w:tr>
      <w:tr w:rsidR="0077157B" w:rsidRPr="00F1348E" w14:paraId="2C43F8AB" w14:textId="77777777">
        <w:trPr>
          <w:trHeight w:val="850"/>
        </w:trPr>
        <w:tc>
          <w:tcPr>
            <w:tcW w:w="692" w:type="dxa"/>
          </w:tcPr>
          <w:p w14:paraId="314CC4A5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3671" w:type="dxa"/>
          </w:tcPr>
          <w:p w14:paraId="6920BA84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286" w:type="dxa"/>
          </w:tcPr>
          <w:p w14:paraId="27A04C38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849" w:type="dxa"/>
          </w:tcPr>
          <w:p w14:paraId="4B98DA42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846" w:type="dxa"/>
          </w:tcPr>
          <w:p w14:paraId="41F9EE9E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</w:tr>
      <w:tr w:rsidR="0077157B" w:rsidRPr="00F1348E" w14:paraId="14F789C9" w14:textId="77777777">
        <w:trPr>
          <w:trHeight w:val="850"/>
        </w:trPr>
        <w:tc>
          <w:tcPr>
            <w:tcW w:w="692" w:type="dxa"/>
          </w:tcPr>
          <w:p w14:paraId="46A786B9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3671" w:type="dxa"/>
          </w:tcPr>
          <w:p w14:paraId="23E82F71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286" w:type="dxa"/>
          </w:tcPr>
          <w:p w14:paraId="1D70B96D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849" w:type="dxa"/>
          </w:tcPr>
          <w:p w14:paraId="088646FE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846" w:type="dxa"/>
          </w:tcPr>
          <w:p w14:paraId="225E4130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</w:tr>
      <w:tr w:rsidR="0077157B" w:rsidRPr="00F1348E" w14:paraId="4A3A5FB9" w14:textId="77777777">
        <w:trPr>
          <w:trHeight w:val="850"/>
        </w:trPr>
        <w:tc>
          <w:tcPr>
            <w:tcW w:w="692" w:type="dxa"/>
          </w:tcPr>
          <w:p w14:paraId="776D9219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3671" w:type="dxa"/>
          </w:tcPr>
          <w:p w14:paraId="418ABE1F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286" w:type="dxa"/>
          </w:tcPr>
          <w:p w14:paraId="02AC7A9D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849" w:type="dxa"/>
          </w:tcPr>
          <w:p w14:paraId="2DE89A39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846" w:type="dxa"/>
          </w:tcPr>
          <w:p w14:paraId="4F715799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</w:tr>
      <w:tr w:rsidR="0077157B" w:rsidRPr="00F1348E" w14:paraId="3EAF5F62" w14:textId="77777777">
        <w:trPr>
          <w:trHeight w:val="850"/>
        </w:trPr>
        <w:tc>
          <w:tcPr>
            <w:tcW w:w="692" w:type="dxa"/>
          </w:tcPr>
          <w:p w14:paraId="3C771F90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3671" w:type="dxa"/>
          </w:tcPr>
          <w:p w14:paraId="4102AB9B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286" w:type="dxa"/>
          </w:tcPr>
          <w:p w14:paraId="1E7E406A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849" w:type="dxa"/>
          </w:tcPr>
          <w:p w14:paraId="6C79D395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846" w:type="dxa"/>
          </w:tcPr>
          <w:p w14:paraId="18B6FA5C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</w:tr>
      <w:tr w:rsidR="0077157B" w:rsidRPr="00F1348E" w14:paraId="465FBEB0" w14:textId="77777777">
        <w:trPr>
          <w:trHeight w:val="850"/>
        </w:trPr>
        <w:tc>
          <w:tcPr>
            <w:tcW w:w="692" w:type="dxa"/>
          </w:tcPr>
          <w:p w14:paraId="68EB02C6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3671" w:type="dxa"/>
          </w:tcPr>
          <w:p w14:paraId="1AD64D69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286" w:type="dxa"/>
          </w:tcPr>
          <w:p w14:paraId="2A6462B4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849" w:type="dxa"/>
          </w:tcPr>
          <w:p w14:paraId="682B57A6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846" w:type="dxa"/>
          </w:tcPr>
          <w:p w14:paraId="61CE6759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</w:tr>
      <w:tr w:rsidR="00C65CF4" w:rsidRPr="00F1348E" w14:paraId="28146C7C" w14:textId="77777777">
        <w:trPr>
          <w:trHeight w:val="850"/>
        </w:trPr>
        <w:tc>
          <w:tcPr>
            <w:tcW w:w="692" w:type="dxa"/>
          </w:tcPr>
          <w:p w14:paraId="62233B5B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3671" w:type="dxa"/>
          </w:tcPr>
          <w:p w14:paraId="7CA8EE97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286" w:type="dxa"/>
          </w:tcPr>
          <w:p w14:paraId="77D62391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849" w:type="dxa"/>
          </w:tcPr>
          <w:p w14:paraId="6D1F76AC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  <w:tc>
          <w:tcPr>
            <w:tcW w:w="1846" w:type="dxa"/>
          </w:tcPr>
          <w:p w14:paraId="6B188E35" w14:textId="77777777" w:rsidR="00C65CF4" w:rsidRPr="00F1348E" w:rsidRDefault="00C65CF4" w:rsidP="00681318">
            <w:pPr>
              <w:spacing w:after="0"/>
              <w:rPr>
                <w:szCs w:val="24"/>
              </w:rPr>
            </w:pPr>
          </w:p>
        </w:tc>
      </w:tr>
    </w:tbl>
    <w:p w14:paraId="329293CF" w14:textId="77777777" w:rsidR="00C65CF4" w:rsidRPr="00F1348E" w:rsidRDefault="00C65CF4">
      <w:pPr>
        <w:rPr>
          <w:sz w:val="28"/>
        </w:rPr>
      </w:pPr>
    </w:p>
    <w:sectPr w:rsidR="00C65CF4" w:rsidRPr="00F1348E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765" w:right="850" w:bottom="1134" w:left="1701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EC27B" w14:textId="77777777" w:rsidR="008B51DB" w:rsidRDefault="008B51DB">
      <w:pPr>
        <w:spacing w:after="0" w:line="240" w:lineRule="auto"/>
      </w:pPr>
      <w:r>
        <w:separator/>
      </w:r>
    </w:p>
  </w:endnote>
  <w:endnote w:type="continuationSeparator" w:id="0">
    <w:p w14:paraId="64F31287" w14:textId="77777777" w:rsidR="008B51DB" w:rsidRDefault="008B5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27" w:type="dxa"/>
      <w:tblLook w:val="04A0" w:firstRow="1" w:lastRow="0" w:firstColumn="1" w:lastColumn="0" w:noHBand="0" w:noVBand="1"/>
    </w:tblPr>
    <w:tblGrid>
      <w:gridCol w:w="2956"/>
      <w:gridCol w:w="3718"/>
      <w:gridCol w:w="272"/>
      <w:gridCol w:w="2681"/>
    </w:tblGrid>
    <w:tr w:rsidR="008B51DB" w14:paraId="4C78BE11" w14:textId="77777777">
      <w:tc>
        <w:tcPr>
          <w:tcW w:w="2955" w:type="dxa"/>
          <w:tcBorders>
            <w:top w:val="single" w:sz="4" w:space="0" w:color="000000"/>
          </w:tcBorders>
          <w:shd w:val="clear" w:color="auto" w:fill="auto"/>
        </w:tcPr>
        <w:p w14:paraId="5F7ECB33" w14:textId="77777777" w:rsidR="008B51DB" w:rsidRDefault="008B51DB">
          <w:pPr>
            <w:pStyle w:val="af2"/>
            <w:rPr>
              <w:sz w:val="20"/>
              <w:szCs w:val="20"/>
            </w:rPr>
          </w:pPr>
          <w:r>
            <w:rPr>
              <w:sz w:val="20"/>
              <w:szCs w:val="20"/>
            </w:rPr>
            <w:t>© АО «УЗГА</w:t>
          </w:r>
          <w:r w:rsidRPr="005D5EC4">
            <w:rPr>
              <w:sz w:val="20"/>
              <w:szCs w:val="20"/>
            </w:rPr>
            <w:t>»</w:t>
          </w:r>
        </w:p>
      </w:tc>
      <w:tc>
        <w:tcPr>
          <w:tcW w:w="3718" w:type="dxa"/>
          <w:tcBorders>
            <w:top w:val="single" w:sz="4" w:space="0" w:color="000000"/>
          </w:tcBorders>
        </w:tcPr>
        <w:p w14:paraId="1E46490F" w14:textId="718AE4B8" w:rsidR="008B51DB" w:rsidRPr="00070A19" w:rsidRDefault="008B51DB" w:rsidP="00070A19">
          <w:pPr>
            <w:spacing w:after="0" w:line="240" w:lineRule="auto"/>
            <w:jc w:val="center"/>
            <w:rPr>
              <w:sz w:val="20"/>
              <w:szCs w:val="20"/>
            </w:rPr>
          </w:pPr>
          <w:r w:rsidRPr="00070A19">
            <w:rPr>
              <w:sz w:val="20"/>
              <w:szCs w:val="20"/>
            </w:rPr>
            <w:t>ТВРС.СС.АТА-</w:t>
          </w:r>
          <w:proofErr w:type="gramStart"/>
          <w:r w:rsidRPr="00070A19">
            <w:rPr>
              <w:sz w:val="20"/>
              <w:szCs w:val="20"/>
            </w:rPr>
            <w:t>24.</w:t>
          </w:r>
          <w:r>
            <w:rPr>
              <w:sz w:val="20"/>
              <w:szCs w:val="20"/>
            </w:rPr>
            <w:t>СП</w:t>
          </w:r>
          <w:proofErr w:type="gramEnd"/>
          <w:r w:rsidRPr="00070A19">
            <w:rPr>
              <w:sz w:val="20"/>
              <w:szCs w:val="20"/>
            </w:rPr>
            <w:t>00001</w:t>
          </w:r>
        </w:p>
      </w:tc>
      <w:tc>
        <w:tcPr>
          <w:tcW w:w="272" w:type="dxa"/>
          <w:tcBorders>
            <w:top w:val="single" w:sz="4" w:space="0" w:color="000000"/>
          </w:tcBorders>
          <w:shd w:val="clear" w:color="auto" w:fill="auto"/>
        </w:tcPr>
        <w:p w14:paraId="096D7CA6" w14:textId="77777777" w:rsidR="008B51DB" w:rsidRDefault="008B51DB">
          <w:pPr>
            <w:spacing w:after="0" w:line="240" w:lineRule="auto"/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2681" w:type="dxa"/>
          <w:tcBorders>
            <w:top w:val="single" w:sz="4" w:space="0" w:color="000000"/>
          </w:tcBorders>
          <w:shd w:val="clear" w:color="auto" w:fill="auto"/>
        </w:tcPr>
        <w:p w14:paraId="4853A89F" w14:textId="77777777" w:rsidR="008B51DB" w:rsidRDefault="008B51DB">
          <w:pPr>
            <w:pStyle w:val="af2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Стр.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27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из </w:t>
          </w:r>
          <w:r>
            <w:rPr>
              <w:sz w:val="20"/>
              <w:szCs w:val="20"/>
              <w:lang w:val="en-US"/>
            </w:rPr>
            <w:fldChar w:fldCharType="begin"/>
          </w:r>
          <w:r>
            <w:rPr>
              <w:sz w:val="20"/>
              <w:szCs w:val="20"/>
              <w:lang w:val="en-US"/>
            </w:rPr>
            <w:instrText>NUMPAGES</w:instrText>
          </w:r>
          <w:r>
            <w:rPr>
              <w:sz w:val="20"/>
              <w:szCs w:val="20"/>
              <w:lang w:val="en-US"/>
            </w:rPr>
            <w:fldChar w:fldCharType="separate"/>
          </w:r>
          <w:r>
            <w:rPr>
              <w:noProof/>
              <w:sz w:val="20"/>
              <w:szCs w:val="20"/>
              <w:lang w:val="en-US"/>
            </w:rPr>
            <w:t>27</w:t>
          </w:r>
          <w:r>
            <w:rPr>
              <w:sz w:val="20"/>
              <w:szCs w:val="20"/>
              <w:lang w:val="en-US"/>
            </w:rPr>
            <w:fldChar w:fldCharType="end"/>
          </w:r>
        </w:p>
      </w:tc>
    </w:tr>
  </w:tbl>
  <w:p w14:paraId="4F207801" w14:textId="77777777" w:rsidR="008B51DB" w:rsidRDefault="008B51DB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10" w:type="dxa"/>
      <w:tblLook w:val="04A0" w:firstRow="1" w:lastRow="0" w:firstColumn="1" w:lastColumn="0" w:noHBand="0" w:noVBand="1"/>
    </w:tblPr>
    <w:tblGrid>
      <w:gridCol w:w="2552"/>
      <w:gridCol w:w="3970"/>
      <w:gridCol w:w="282"/>
      <w:gridCol w:w="2606"/>
    </w:tblGrid>
    <w:tr w:rsidR="008B51DB" w14:paraId="0C125F0D" w14:textId="77777777">
      <w:tc>
        <w:tcPr>
          <w:tcW w:w="2551" w:type="dxa"/>
          <w:tcBorders>
            <w:top w:val="single" w:sz="4" w:space="0" w:color="000000"/>
          </w:tcBorders>
          <w:shd w:val="clear" w:color="auto" w:fill="auto"/>
        </w:tcPr>
        <w:p w14:paraId="5700C352" w14:textId="55AEE724" w:rsidR="008B51DB" w:rsidRDefault="008B51DB">
          <w:pPr>
            <w:pStyle w:val="af2"/>
            <w:rPr>
              <w:sz w:val="20"/>
              <w:szCs w:val="20"/>
            </w:rPr>
          </w:pPr>
        </w:p>
      </w:tc>
      <w:tc>
        <w:tcPr>
          <w:tcW w:w="3970" w:type="dxa"/>
          <w:tcBorders>
            <w:top w:val="single" w:sz="4" w:space="0" w:color="000000"/>
          </w:tcBorders>
        </w:tcPr>
        <w:p w14:paraId="535202DF" w14:textId="55B59558" w:rsidR="008B51DB" w:rsidRPr="0039792B" w:rsidRDefault="008B51DB" w:rsidP="00070A19">
          <w:pPr>
            <w:spacing w:after="0" w:line="240" w:lineRule="auto"/>
            <w:jc w:val="center"/>
            <w:rPr>
              <w:b/>
              <w:bCs/>
              <w:sz w:val="28"/>
              <w:szCs w:val="28"/>
            </w:rPr>
          </w:pPr>
        </w:p>
      </w:tc>
      <w:tc>
        <w:tcPr>
          <w:tcW w:w="282" w:type="dxa"/>
          <w:tcBorders>
            <w:top w:val="single" w:sz="4" w:space="0" w:color="000000"/>
          </w:tcBorders>
          <w:shd w:val="clear" w:color="auto" w:fill="auto"/>
        </w:tcPr>
        <w:p w14:paraId="0C44F5F0" w14:textId="77777777" w:rsidR="008B51DB" w:rsidRDefault="008B51DB">
          <w:pPr>
            <w:spacing w:after="0" w:line="240" w:lineRule="auto"/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2606" w:type="dxa"/>
          <w:tcBorders>
            <w:top w:val="single" w:sz="4" w:space="0" w:color="000000"/>
          </w:tcBorders>
          <w:shd w:val="clear" w:color="auto" w:fill="auto"/>
        </w:tcPr>
        <w:p w14:paraId="4C9BB242" w14:textId="77777777" w:rsidR="008B51DB" w:rsidRDefault="008B51DB">
          <w:pPr>
            <w:pStyle w:val="af2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Стр.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26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из </w:t>
          </w:r>
          <w:r>
            <w:rPr>
              <w:sz w:val="20"/>
              <w:szCs w:val="20"/>
              <w:lang w:val="en-US"/>
            </w:rPr>
            <w:fldChar w:fldCharType="begin"/>
          </w:r>
          <w:r>
            <w:rPr>
              <w:sz w:val="20"/>
              <w:szCs w:val="20"/>
              <w:lang w:val="en-US"/>
            </w:rPr>
            <w:instrText>NUMPAGES</w:instrText>
          </w:r>
          <w:r>
            <w:rPr>
              <w:sz w:val="20"/>
              <w:szCs w:val="20"/>
              <w:lang w:val="en-US"/>
            </w:rPr>
            <w:fldChar w:fldCharType="separate"/>
          </w:r>
          <w:r>
            <w:rPr>
              <w:noProof/>
              <w:sz w:val="20"/>
              <w:szCs w:val="20"/>
              <w:lang w:val="en-US"/>
            </w:rPr>
            <w:t>27</w:t>
          </w:r>
          <w:r>
            <w:rPr>
              <w:sz w:val="20"/>
              <w:szCs w:val="20"/>
              <w:lang w:val="en-US"/>
            </w:rPr>
            <w:fldChar w:fldCharType="end"/>
          </w:r>
        </w:p>
      </w:tc>
    </w:tr>
  </w:tbl>
  <w:p w14:paraId="37D53DBB" w14:textId="77777777" w:rsidR="008B51DB" w:rsidRDefault="008B51D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7A1BF" w14:textId="77777777" w:rsidR="008B51DB" w:rsidRDefault="008B51DB">
      <w:pPr>
        <w:spacing w:after="0" w:line="240" w:lineRule="auto"/>
      </w:pPr>
      <w:r>
        <w:separator/>
      </w:r>
    </w:p>
  </w:footnote>
  <w:footnote w:type="continuationSeparator" w:id="0">
    <w:p w14:paraId="029A4766" w14:textId="77777777" w:rsidR="008B51DB" w:rsidRDefault="008B5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ook w:val="04A0" w:firstRow="1" w:lastRow="0" w:firstColumn="1" w:lastColumn="0" w:noHBand="0" w:noVBand="1"/>
    </w:tblPr>
    <w:tblGrid>
      <w:gridCol w:w="9356"/>
    </w:tblGrid>
    <w:tr w:rsidR="008B51DB" w14:paraId="73101F0A" w14:textId="77777777" w:rsidTr="007F410A">
      <w:trPr>
        <w:trHeight w:val="268"/>
      </w:trPr>
      <w:tc>
        <w:tcPr>
          <w:tcW w:w="9356" w:type="dxa"/>
          <w:tcBorders>
            <w:bottom w:val="single" w:sz="4" w:space="0" w:color="000000"/>
          </w:tcBorders>
        </w:tcPr>
        <w:p w14:paraId="6E87F3E5" w14:textId="57EC0727" w:rsidR="008B51DB" w:rsidRPr="002A173D" w:rsidRDefault="008B51DB">
          <w:pPr>
            <w:spacing w:after="0"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8"/>
            </w:rPr>
            <w:t>МЦША.101.024.00.00.000 СП. Редакция 01.000</w:t>
          </w:r>
        </w:p>
      </w:tc>
    </w:tr>
  </w:tbl>
  <w:p w14:paraId="4C83B8F2" w14:textId="77777777" w:rsidR="008B51DB" w:rsidRDefault="008B51DB">
    <w:pPr>
      <w:tabs>
        <w:tab w:val="left" w:pos="420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4B5D1" w14:textId="77777777" w:rsidR="008B51DB" w:rsidRDefault="008B51DB">
    <w:pPr>
      <w:tabs>
        <w:tab w:val="left" w:pos="42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486"/>
    <w:multiLevelType w:val="hybridMultilevel"/>
    <w:tmpl w:val="15E8DDF4"/>
    <w:lvl w:ilvl="0" w:tplc="FFFFFFFF">
      <w:start w:val="1"/>
      <w:numFmt w:val="decimal"/>
      <w:lvlText w:val="%1"/>
      <w:lvlJc w:val="left"/>
      <w:pPr>
        <w:ind w:left="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8" w:hanging="360"/>
      </w:pPr>
    </w:lvl>
    <w:lvl w:ilvl="2" w:tplc="FFFFFFFF" w:tentative="1">
      <w:start w:val="1"/>
      <w:numFmt w:val="lowerRoman"/>
      <w:lvlText w:val="%3."/>
      <w:lvlJc w:val="right"/>
      <w:pPr>
        <w:ind w:left="2218" w:hanging="180"/>
      </w:pPr>
    </w:lvl>
    <w:lvl w:ilvl="3" w:tplc="FFFFFFFF" w:tentative="1">
      <w:start w:val="1"/>
      <w:numFmt w:val="decimal"/>
      <w:lvlText w:val="%4."/>
      <w:lvlJc w:val="left"/>
      <w:pPr>
        <w:ind w:left="2938" w:hanging="360"/>
      </w:pPr>
    </w:lvl>
    <w:lvl w:ilvl="4" w:tplc="FFFFFFFF" w:tentative="1">
      <w:start w:val="1"/>
      <w:numFmt w:val="lowerLetter"/>
      <w:lvlText w:val="%5."/>
      <w:lvlJc w:val="left"/>
      <w:pPr>
        <w:ind w:left="3658" w:hanging="360"/>
      </w:pPr>
    </w:lvl>
    <w:lvl w:ilvl="5" w:tplc="FFFFFFFF" w:tentative="1">
      <w:start w:val="1"/>
      <w:numFmt w:val="lowerRoman"/>
      <w:lvlText w:val="%6."/>
      <w:lvlJc w:val="right"/>
      <w:pPr>
        <w:ind w:left="4378" w:hanging="180"/>
      </w:pPr>
    </w:lvl>
    <w:lvl w:ilvl="6" w:tplc="FFFFFFFF" w:tentative="1">
      <w:start w:val="1"/>
      <w:numFmt w:val="decimal"/>
      <w:lvlText w:val="%7."/>
      <w:lvlJc w:val="left"/>
      <w:pPr>
        <w:ind w:left="5098" w:hanging="360"/>
      </w:pPr>
    </w:lvl>
    <w:lvl w:ilvl="7" w:tplc="FFFFFFFF" w:tentative="1">
      <w:start w:val="1"/>
      <w:numFmt w:val="lowerLetter"/>
      <w:lvlText w:val="%8."/>
      <w:lvlJc w:val="left"/>
      <w:pPr>
        <w:ind w:left="5818" w:hanging="360"/>
      </w:pPr>
    </w:lvl>
    <w:lvl w:ilvl="8" w:tplc="FFFFFFFF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04210F7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2C1985"/>
    <w:multiLevelType w:val="multilevel"/>
    <w:tmpl w:val="3EB0509E"/>
    <w:lvl w:ilvl="0">
      <w:start w:val="1"/>
      <w:numFmt w:val="decimal"/>
      <w:pStyle w:val="1"/>
      <w:lvlText w:val="%1"/>
      <w:lvlJc w:val="left"/>
      <w:pPr>
        <w:ind w:left="13607" w:hanging="432"/>
      </w:pPr>
      <w:rPr>
        <w:rFonts w:hint="default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13751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666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341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4183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2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4471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615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4759" w:hanging="1584"/>
      </w:pPr>
      <w:rPr>
        <w:rFonts w:hint="default"/>
      </w:rPr>
    </w:lvl>
  </w:abstractNum>
  <w:abstractNum w:abstractNumId="3" w15:restartNumberingAfterBreak="0">
    <w:nsid w:val="08071425"/>
    <w:multiLevelType w:val="hybridMultilevel"/>
    <w:tmpl w:val="15E8DDF4"/>
    <w:lvl w:ilvl="0" w:tplc="8A4AD248">
      <w:start w:val="1"/>
      <w:numFmt w:val="decimal"/>
      <w:lvlText w:val="%1"/>
      <w:lvlJc w:val="left"/>
      <w:pPr>
        <w:ind w:left="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" w15:restartNumberingAfterBreak="0">
    <w:nsid w:val="0CC76072"/>
    <w:multiLevelType w:val="hybridMultilevel"/>
    <w:tmpl w:val="637C1A86"/>
    <w:lvl w:ilvl="0" w:tplc="94342226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53F51"/>
    <w:multiLevelType w:val="hybridMultilevel"/>
    <w:tmpl w:val="15E8DDF4"/>
    <w:lvl w:ilvl="0" w:tplc="FFFFFFFF">
      <w:start w:val="1"/>
      <w:numFmt w:val="decimal"/>
      <w:lvlText w:val="%1"/>
      <w:lvlJc w:val="left"/>
      <w:pPr>
        <w:ind w:left="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8" w:hanging="360"/>
      </w:pPr>
    </w:lvl>
    <w:lvl w:ilvl="2" w:tplc="FFFFFFFF" w:tentative="1">
      <w:start w:val="1"/>
      <w:numFmt w:val="lowerRoman"/>
      <w:lvlText w:val="%3."/>
      <w:lvlJc w:val="right"/>
      <w:pPr>
        <w:ind w:left="2218" w:hanging="180"/>
      </w:pPr>
    </w:lvl>
    <w:lvl w:ilvl="3" w:tplc="FFFFFFFF" w:tentative="1">
      <w:start w:val="1"/>
      <w:numFmt w:val="decimal"/>
      <w:lvlText w:val="%4."/>
      <w:lvlJc w:val="left"/>
      <w:pPr>
        <w:ind w:left="2938" w:hanging="360"/>
      </w:pPr>
    </w:lvl>
    <w:lvl w:ilvl="4" w:tplc="FFFFFFFF" w:tentative="1">
      <w:start w:val="1"/>
      <w:numFmt w:val="lowerLetter"/>
      <w:lvlText w:val="%5."/>
      <w:lvlJc w:val="left"/>
      <w:pPr>
        <w:ind w:left="3658" w:hanging="360"/>
      </w:pPr>
    </w:lvl>
    <w:lvl w:ilvl="5" w:tplc="FFFFFFFF" w:tentative="1">
      <w:start w:val="1"/>
      <w:numFmt w:val="lowerRoman"/>
      <w:lvlText w:val="%6."/>
      <w:lvlJc w:val="right"/>
      <w:pPr>
        <w:ind w:left="4378" w:hanging="180"/>
      </w:pPr>
    </w:lvl>
    <w:lvl w:ilvl="6" w:tplc="FFFFFFFF" w:tentative="1">
      <w:start w:val="1"/>
      <w:numFmt w:val="decimal"/>
      <w:lvlText w:val="%7."/>
      <w:lvlJc w:val="left"/>
      <w:pPr>
        <w:ind w:left="5098" w:hanging="360"/>
      </w:pPr>
    </w:lvl>
    <w:lvl w:ilvl="7" w:tplc="FFFFFFFF" w:tentative="1">
      <w:start w:val="1"/>
      <w:numFmt w:val="lowerLetter"/>
      <w:lvlText w:val="%8."/>
      <w:lvlJc w:val="left"/>
      <w:pPr>
        <w:ind w:left="5818" w:hanging="360"/>
      </w:pPr>
    </w:lvl>
    <w:lvl w:ilvl="8" w:tplc="FFFFFFFF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6" w15:restartNumberingAfterBreak="0">
    <w:nsid w:val="178612D6"/>
    <w:multiLevelType w:val="hybridMultilevel"/>
    <w:tmpl w:val="15E8DDF4"/>
    <w:lvl w:ilvl="0" w:tplc="FFFFFFFF">
      <w:start w:val="1"/>
      <w:numFmt w:val="decimal"/>
      <w:lvlText w:val="%1"/>
      <w:lvlJc w:val="left"/>
      <w:pPr>
        <w:ind w:left="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8" w:hanging="360"/>
      </w:pPr>
    </w:lvl>
    <w:lvl w:ilvl="2" w:tplc="FFFFFFFF" w:tentative="1">
      <w:start w:val="1"/>
      <w:numFmt w:val="lowerRoman"/>
      <w:lvlText w:val="%3."/>
      <w:lvlJc w:val="right"/>
      <w:pPr>
        <w:ind w:left="2218" w:hanging="180"/>
      </w:pPr>
    </w:lvl>
    <w:lvl w:ilvl="3" w:tplc="FFFFFFFF" w:tentative="1">
      <w:start w:val="1"/>
      <w:numFmt w:val="decimal"/>
      <w:lvlText w:val="%4."/>
      <w:lvlJc w:val="left"/>
      <w:pPr>
        <w:ind w:left="2938" w:hanging="360"/>
      </w:pPr>
    </w:lvl>
    <w:lvl w:ilvl="4" w:tplc="FFFFFFFF" w:tentative="1">
      <w:start w:val="1"/>
      <w:numFmt w:val="lowerLetter"/>
      <w:lvlText w:val="%5."/>
      <w:lvlJc w:val="left"/>
      <w:pPr>
        <w:ind w:left="3658" w:hanging="360"/>
      </w:pPr>
    </w:lvl>
    <w:lvl w:ilvl="5" w:tplc="FFFFFFFF" w:tentative="1">
      <w:start w:val="1"/>
      <w:numFmt w:val="lowerRoman"/>
      <w:lvlText w:val="%6."/>
      <w:lvlJc w:val="right"/>
      <w:pPr>
        <w:ind w:left="4378" w:hanging="180"/>
      </w:pPr>
    </w:lvl>
    <w:lvl w:ilvl="6" w:tplc="FFFFFFFF" w:tentative="1">
      <w:start w:val="1"/>
      <w:numFmt w:val="decimal"/>
      <w:lvlText w:val="%7."/>
      <w:lvlJc w:val="left"/>
      <w:pPr>
        <w:ind w:left="5098" w:hanging="360"/>
      </w:pPr>
    </w:lvl>
    <w:lvl w:ilvl="7" w:tplc="FFFFFFFF" w:tentative="1">
      <w:start w:val="1"/>
      <w:numFmt w:val="lowerLetter"/>
      <w:lvlText w:val="%8."/>
      <w:lvlJc w:val="left"/>
      <w:pPr>
        <w:ind w:left="5818" w:hanging="360"/>
      </w:pPr>
    </w:lvl>
    <w:lvl w:ilvl="8" w:tplc="FFFFFFFF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7" w15:restartNumberingAfterBreak="0">
    <w:nsid w:val="1E82232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10579D9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AE6009C"/>
    <w:multiLevelType w:val="hybridMultilevel"/>
    <w:tmpl w:val="637C1A86"/>
    <w:lvl w:ilvl="0" w:tplc="94342226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27E36"/>
    <w:multiLevelType w:val="hybridMultilevel"/>
    <w:tmpl w:val="637C1A86"/>
    <w:lvl w:ilvl="0" w:tplc="94342226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A11A7"/>
    <w:multiLevelType w:val="hybridMultilevel"/>
    <w:tmpl w:val="15E8DDF4"/>
    <w:lvl w:ilvl="0" w:tplc="8A4AD248">
      <w:start w:val="1"/>
      <w:numFmt w:val="decimal"/>
      <w:lvlText w:val="%1"/>
      <w:lvlJc w:val="left"/>
      <w:pPr>
        <w:ind w:left="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2" w15:restartNumberingAfterBreak="0">
    <w:nsid w:val="349203F3"/>
    <w:multiLevelType w:val="hybridMultilevel"/>
    <w:tmpl w:val="8F18308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i/>
        <w:i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4021C"/>
    <w:multiLevelType w:val="hybridMultilevel"/>
    <w:tmpl w:val="8F18308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i/>
        <w:i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E137B"/>
    <w:multiLevelType w:val="hybridMultilevel"/>
    <w:tmpl w:val="00C864FE"/>
    <w:lvl w:ilvl="0" w:tplc="8160A9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ADB2183"/>
    <w:multiLevelType w:val="hybridMultilevel"/>
    <w:tmpl w:val="637C1A86"/>
    <w:lvl w:ilvl="0" w:tplc="94342226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819AA"/>
    <w:multiLevelType w:val="hybridMultilevel"/>
    <w:tmpl w:val="8F18308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i/>
        <w:i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33660"/>
    <w:multiLevelType w:val="hybridMultilevel"/>
    <w:tmpl w:val="70E8EA16"/>
    <w:lvl w:ilvl="0" w:tplc="303E1C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4C9033E"/>
    <w:multiLevelType w:val="hybridMultilevel"/>
    <w:tmpl w:val="8F183082"/>
    <w:lvl w:ilvl="0" w:tplc="4E64D11C">
      <w:start w:val="1"/>
      <w:numFmt w:val="decimal"/>
      <w:lvlText w:val="%1"/>
      <w:lvlJc w:val="left"/>
      <w:pPr>
        <w:ind w:left="720" w:hanging="360"/>
      </w:pPr>
      <w:rPr>
        <w:rFonts w:hint="default"/>
        <w:i/>
        <w:i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23C22"/>
    <w:multiLevelType w:val="hybridMultilevel"/>
    <w:tmpl w:val="6F2C4396"/>
    <w:lvl w:ilvl="0" w:tplc="77AC9090">
      <w:start w:val="1"/>
      <w:numFmt w:val="decimal"/>
      <w:suff w:val="nothing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539A5"/>
    <w:multiLevelType w:val="hybridMultilevel"/>
    <w:tmpl w:val="DDEC29E8"/>
    <w:lvl w:ilvl="0" w:tplc="FCFE5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14E6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F3C7465"/>
    <w:multiLevelType w:val="hybridMultilevel"/>
    <w:tmpl w:val="E52A1908"/>
    <w:lvl w:ilvl="0" w:tplc="976694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449CB"/>
    <w:multiLevelType w:val="hybridMultilevel"/>
    <w:tmpl w:val="4E0C8C1C"/>
    <w:lvl w:ilvl="0" w:tplc="303E1C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4150384"/>
    <w:multiLevelType w:val="hybridMultilevel"/>
    <w:tmpl w:val="39004372"/>
    <w:lvl w:ilvl="0" w:tplc="A1BE73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35B41"/>
    <w:multiLevelType w:val="hybridMultilevel"/>
    <w:tmpl w:val="43B28A92"/>
    <w:lvl w:ilvl="0" w:tplc="303E1C44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6" w15:restartNumberingAfterBreak="0">
    <w:nsid w:val="58E93AB6"/>
    <w:multiLevelType w:val="hybridMultilevel"/>
    <w:tmpl w:val="15E8DDF4"/>
    <w:lvl w:ilvl="0" w:tplc="FFFFFFFF">
      <w:start w:val="1"/>
      <w:numFmt w:val="decimal"/>
      <w:lvlText w:val="%1"/>
      <w:lvlJc w:val="left"/>
      <w:pPr>
        <w:ind w:left="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8" w:hanging="360"/>
      </w:pPr>
    </w:lvl>
    <w:lvl w:ilvl="2" w:tplc="FFFFFFFF" w:tentative="1">
      <w:start w:val="1"/>
      <w:numFmt w:val="lowerRoman"/>
      <w:lvlText w:val="%3."/>
      <w:lvlJc w:val="right"/>
      <w:pPr>
        <w:ind w:left="2218" w:hanging="180"/>
      </w:pPr>
    </w:lvl>
    <w:lvl w:ilvl="3" w:tplc="FFFFFFFF" w:tentative="1">
      <w:start w:val="1"/>
      <w:numFmt w:val="decimal"/>
      <w:lvlText w:val="%4."/>
      <w:lvlJc w:val="left"/>
      <w:pPr>
        <w:ind w:left="2938" w:hanging="360"/>
      </w:pPr>
    </w:lvl>
    <w:lvl w:ilvl="4" w:tplc="FFFFFFFF" w:tentative="1">
      <w:start w:val="1"/>
      <w:numFmt w:val="lowerLetter"/>
      <w:lvlText w:val="%5."/>
      <w:lvlJc w:val="left"/>
      <w:pPr>
        <w:ind w:left="3658" w:hanging="360"/>
      </w:pPr>
    </w:lvl>
    <w:lvl w:ilvl="5" w:tplc="FFFFFFFF" w:tentative="1">
      <w:start w:val="1"/>
      <w:numFmt w:val="lowerRoman"/>
      <w:lvlText w:val="%6."/>
      <w:lvlJc w:val="right"/>
      <w:pPr>
        <w:ind w:left="4378" w:hanging="180"/>
      </w:pPr>
    </w:lvl>
    <w:lvl w:ilvl="6" w:tplc="FFFFFFFF" w:tentative="1">
      <w:start w:val="1"/>
      <w:numFmt w:val="decimal"/>
      <w:lvlText w:val="%7."/>
      <w:lvlJc w:val="left"/>
      <w:pPr>
        <w:ind w:left="5098" w:hanging="360"/>
      </w:pPr>
    </w:lvl>
    <w:lvl w:ilvl="7" w:tplc="FFFFFFFF" w:tentative="1">
      <w:start w:val="1"/>
      <w:numFmt w:val="lowerLetter"/>
      <w:lvlText w:val="%8."/>
      <w:lvlJc w:val="left"/>
      <w:pPr>
        <w:ind w:left="5818" w:hanging="360"/>
      </w:pPr>
    </w:lvl>
    <w:lvl w:ilvl="8" w:tplc="FFFFFFFF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7" w15:restartNumberingAfterBreak="0">
    <w:nsid w:val="5A6F2CBC"/>
    <w:multiLevelType w:val="hybridMultilevel"/>
    <w:tmpl w:val="A6906BC4"/>
    <w:lvl w:ilvl="0" w:tplc="303E1C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61F74DB"/>
    <w:multiLevelType w:val="hybridMultilevel"/>
    <w:tmpl w:val="795C19AC"/>
    <w:lvl w:ilvl="0" w:tplc="8160A9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A576662"/>
    <w:multiLevelType w:val="hybridMultilevel"/>
    <w:tmpl w:val="F4D651F4"/>
    <w:lvl w:ilvl="0" w:tplc="8A4AD2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5723F1"/>
    <w:multiLevelType w:val="hybridMultilevel"/>
    <w:tmpl w:val="15E8DDF4"/>
    <w:lvl w:ilvl="0" w:tplc="FFFFFFFF">
      <w:start w:val="1"/>
      <w:numFmt w:val="decimal"/>
      <w:lvlText w:val="%1"/>
      <w:lvlJc w:val="left"/>
      <w:pPr>
        <w:ind w:left="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8" w:hanging="360"/>
      </w:pPr>
    </w:lvl>
    <w:lvl w:ilvl="2" w:tplc="FFFFFFFF" w:tentative="1">
      <w:start w:val="1"/>
      <w:numFmt w:val="lowerRoman"/>
      <w:lvlText w:val="%3."/>
      <w:lvlJc w:val="right"/>
      <w:pPr>
        <w:ind w:left="2218" w:hanging="180"/>
      </w:pPr>
    </w:lvl>
    <w:lvl w:ilvl="3" w:tplc="FFFFFFFF" w:tentative="1">
      <w:start w:val="1"/>
      <w:numFmt w:val="decimal"/>
      <w:lvlText w:val="%4."/>
      <w:lvlJc w:val="left"/>
      <w:pPr>
        <w:ind w:left="2938" w:hanging="360"/>
      </w:pPr>
    </w:lvl>
    <w:lvl w:ilvl="4" w:tplc="FFFFFFFF" w:tentative="1">
      <w:start w:val="1"/>
      <w:numFmt w:val="lowerLetter"/>
      <w:lvlText w:val="%5."/>
      <w:lvlJc w:val="left"/>
      <w:pPr>
        <w:ind w:left="3658" w:hanging="360"/>
      </w:pPr>
    </w:lvl>
    <w:lvl w:ilvl="5" w:tplc="FFFFFFFF" w:tentative="1">
      <w:start w:val="1"/>
      <w:numFmt w:val="lowerRoman"/>
      <w:lvlText w:val="%6."/>
      <w:lvlJc w:val="right"/>
      <w:pPr>
        <w:ind w:left="4378" w:hanging="180"/>
      </w:pPr>
    </w:lvl>
    <w:lvl w:ilvl="6" w:tplc="FFFFFFFF" w:tentative="1">
      <w:start w:val="1"/>
      <w:numFmt w:val="decimal"/>
      <w:lvlText w:val="%7."/>
      <w:lvlJc w:val="left"/>
      <w:pPr>
        <w:ind w:left="5098" w:hanging="360"/>
      </w:pPr>
    </w:lvl>
    <w:lvl w:ilvl="7" w:tplc="FFFFFFFF" w:tentative="1">
      <w:start w:val="1"/>
      <w:numFmt w:val="lowerLetter"/>
      <w:lvlText w:val="%8."/>
      <w:lvlJc w:val="left"/>
      <w:pPr>
        <w:ind w:left="5818" w:hanging="360"/>
      </w:pPr>
    </w:lvl>
    <w:lvl w:ilvl="8" w:tplc="FFFFFFFF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1" w15:restartNumberingAfterBreak="0">
    <w:nsid w:val="78A360A0"/>
    <w:multiLevelType w:val="hybridMultilevel"/>
    <w:tmpl w:val="8F18308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i/>
        <w:i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F6799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2"/>
  </w:num>
  <w:num w:numId="2">
    <w:abstractNumId w:val="2"/>
  </w:num>
  <w:num w:numId="3">
    <w:abstractNumId w:val="23"/>
  </w:num>
  <w:num w:numId="4">
    <w:abstractNumId w:val="17"/>
  </w:num>
  <w:num w:numId="5">
    <w:abstractNumId w:val="27"/>
  </w:num>
  <w:num w:numId="6">
    <w:abstractNumId w:val="14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9"/>
  </w:num>
  <w:num w:numId="10">
    <w:abstractNumId w:val="28"/>
  </w:num>
  <w:num w:numId="11">
    <w:abstractNumId w:val="20"/>
  </w:num>
  <w:num w:numId="12">
    <w:abstractNumId w:val="24"/>
  </w:num>
  <w:num w:numId="13">
    <w:abstractNumId w:val="15"/>
  </w:num>
  <w:num w:numId="14">
    <w:abstractNumId w:val="10"/>
  </w:num>
  <w:num w:numId="15">
    <w:abstractNumId w:val="4"/>
  </w:num>
  <w:num w:numId="16">
    <w:abstractNumId w:val="21"/>
  </w:num>
  <w:num w:numId="17">
    <w:abstractNumId w:val="7"/>
  </w:num>
  <w:num w:numId="18">
    <w:abstractNumId w:val="25"/>
  </w:num>
  <w:num w:numId="19">
    <w:abstractNumId w:val="18"/>
  </w:num>
  <w:num w:numId="20">
    <w:abstractNumId w:val="3"/>
  </w:num>
  <w:num w:numId="21">
    <w:abstractNumId w:val="13"/>
  </w:num>
  <w:num w:numId="22">
    <w:abstractNumId w:val="12"/>
  </w:num>
  <w:num w:numId="23">
    <w:abstractNumId w:val="30"/>
  </w:num>
  <w:num w:numId="24">
    <w:abstractNumId w:val="31"/>
  </w:num>
  <w:num w:numId="25">
    <w:abstractNumId w:val="16"/>
  </w:num>
  <w:num w:numId="26">
    <w:abstractNumId w:val="8"/>
  </w:num>
  <w:num w:numId="27">
    <w:abstractNumId w:val="0"/>
  </w:num>
  <w:num w:numId="28">
    <w:abstractNumId w:val="11"/>
  </w:num>
  <w:num w:numId="29">
    <w:abstractNumId w:val="26"/>
  </w:num>
  <w:num w:numId="30">
    <w:abstractNumId w:val="5"/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32"/>
  </w:num>
  <w:num w:numId="34">
    <w:abstractNumId w:val="1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ечин Александр Викторович">
    <w15:presenceInfo w15:providerId="AD" w15:userId="S-1-5-21-2013317475-3509434031-1435560746-262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revisionView w:comments="0" w:insDel="0" w:formatting="0"/>
  <w:defaultTabStop w:val="708"/>
  <w:autoHyphenation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F4"/>
    <w:rsid w:val="00006720"/>
    <w:rsid w:val="00011B4F"/>
    <w:rsid w:val="00016C77"/>
    <w:rsid w:val="0001790F"/>
    <w:rsid w:val="00022A6B"/>
    <w:rsid w:val="00031B9D"/>
    <w:rsid w:val="00034095"/>
    <w:rsid w:val="0004223A"/>
    <w:rsid w:val="00050183"/>
    <w:rsid w:val="00050822"/>
    <w:rsid w:val="00053520"/>
    <w:rsid w:val="00053553"/>
    <w:rsid w:val="00056169"/>
    <w:rsid w:val="0005676D"/>
    <w:rsid w:val="00057AAC"/>
    <w:rsid w:val="00057EDF"/>
    <w:rsid w:val="00060616"/>
    <w:rsid w:val="0006196D"/>
    <w:rsid w:val="00065FB7"/>
    <w:rsid w:val="00070A19"/>
    <w:rsid w:val="00072F1C"/>
    <w:rsid w:val="00073D48"/>
    <w:rsid w:val="000743A4"/>
    <w:rsid w:val="00076500"/>
    <w:rsid w:val="000857BA"/>
    <w:rsid w:val="00085B4F"/>
    <w:rsid w:val="000872DE"/>
    <w:rsid w:val="00090B61"/>
    <w:rsid w:val="000929A5"/>
    <w:rsid w:val="000A0A75"/>
    <w:rsid w:val="000A39AF"/>
    <w:rsid w:val="000A58E6"/>
    <w:rsid w:val="000A66BD"/>
    <w:rsid w:val="000A717A"/>
    <w:rsid w:val="000B2840"/>
    <w:rsid w:val="000B5CEE"/>
    <w:rsid w:val="000B64F2"/>
    <w:rsid w:val="000D1344"/>
    <w:rsid w:val="000D4C77"/>
    <w:rsid w:val="000D5CCB"/>
    <w:rsid w:val="000E2A15"/>
    <w:rsid w:val="000F464C"/>
    <w:rsid w:val="000F58BC"/>
    <w:rsid w:val="000F6A51"/>
    <w:rsid w:val="000F6D45"/>
    <w:rsid w:val="0010414E"/>
    <w:rsid w:val="00104E44"/>
    <w:rsid w:val="00114A89"/>
    <w:rsid w:val="0011718E"/>
    <w:rsid w:val="001201DD"/>
    <w:rsid w:val="001262A2"/>
    <w:rsid w:val="00126311"/>
    <w:rsid w:val="00130BEB"/>
    <w:rsid w:val="00133548"/>
    <w:rsid w:val="00134E49"/>
    <w:rsid w:val="0013516A"/>
    <w:rsid w:val="001357F5"/>
    <w:rsid w:val="00137002"/>
    <w:rsid w:val="00137E3C"/>
    <w:rsid w:val="001464C6"/>
    <w:rsid w:val="001550C6"/>
    <w:rsid w:val="00155E60"/>
    <w:rsid w:val="0016344A"/>
    <w:rsid w:val="00163823"/>
    <w:rsid w:val="001659B5"/>
    <w:rsid w:val="0016676C"/>
    <w:rsid w:val="001705D1"/>
    <w:rsid w:val="001762DA"/>
    <w:rsid w:val="00177751"/>
    <w:rsid w:val="001924AD"/>
    <w:rsid w:val="001A17B4"/>
    <w:rsid w:val="001A2BEB"/>
    <w:rsid w:val="001A46B8"/>
    <w:rsid w:val="001A6F3D"/>
    <w:rsid w:val="001C26A9"/>
    <w:rsid w:val="001C35F1"/>
    <w:rsid w:val="001C7776"/>
    <w:rsid w:val="001C7BFB"/>
    <w:rsid w:val="001D41F4"/>
    <w:rsid w:val="001E2DCD"/>
    <w:rsid w:val="001E517A"/>
    <w:rsid w:val="001F0EC3"/>
    <w:rsid w:val="001F6B3D"/>
    <w:rsid w:val="00201468"/>
    <w:rsid w:val="00202DF6"/>
    <w:rsid w:val="002044A9"/>
    <w:rsid w:val="002130AB"/>
    <w:rsid w:val="002253A1"/>
    <w:rsid w:val="002328D1"/>
    <w:rsid w:val="00237B31"/>
    <w:rsid w:val="00242CA5"/>
    <w:rsid w:val="002470ED"/>
    <w:rsid w:val="00251507"/>
    <w:rsid w:val="002604E7"/>
    <w:rsid w:val="00265912"/>
    <w:rsid w:val="00266C3C"/>
    <w:rsid w:val="00273BF3"/>
    <w:rsid w:val="00276483"/>
    <w:rsid w:val="00287E67"/>
    <w:rsid w:val="002913B0"/>
    <w:rsid w:val="00291805"/>
    <w:rsid w:val="00291985"/>
    <w:rsid w:val="00292CBA"/>
    <w:rsid w:val="00297559"/>
    <w:rsid w:val="002A173D"/>
    <w:rsid w:val="002A32C5"/>
    <w:rsid w:val="002A498B"/>
    <w:rsid w:val="002B2C92"/>
    <w:rsid w:val="002B30CA"/>
    <w:rsid w:val="002B7270"/>
    <w:rsid w:val="002C09A4"/>
    <w:rsid w:val="002C49C7"/>
    <w:rsid w:val="002D26B2"/>
    <w:rsid w:val="002D37BB"/>
    <w:rsid w:val="002F0B5C"/>
    <w:rsid w:val="002F7DCF"/>
    <w:rsid w:val="00301707"/>
    <w:rsid w:val="00303B52"/>
    <w:rsid w:val="00303FB8"/>
    <w:rsid w:val="00313966"/>
    <w:rsid w:val="003219B7"/>
    <w:rsid w:val="0032271B"/>
    <w:rsid w:val="003233E4"/>
    <w:rsid w:val="00331A64"/>
    <w:rsid w:val="00332124"/>
    <w:rsid w:val="00332CD2"/>
    <w:rsid w:val="00334F8F"/>
    <w:rsid w:val="003360B4"/>
    <w:rsid w:val="00337F1E"/>
    <w:rsid w:val="00345334"/>
    <w:rsid w:val="00345358"/>
    <w:rsid w:val="0035033F"/>
    <w:rsid w:val="003505E3"/>
    <w:rsid w:val="00350E3B"/>
    <w:rsid w:val="00351519"/>
    <w:rsid w:val="0035567E"/>
    <w:rsid w:val="00356C31"/>
    <w:rsid w:val="00357308"/>
    <w:rsid w:val="00360521"/>
    <w:rsid w:val="00361D67"/>
    <w:rsid w:val="00362906"/>
    <w:rsid w:val="00362E55"/>
    <w:rsid w:val="00367AEF"/>
    <w:rsid w:val="003733C0"/>
    <w:rsid w:val="0037553D"/>
    <w:rsid w:val="00387E2E"/>
    <w:rsid w:val="00391C1F"/>
    <w:rsid w:val="00392297"/>
    <w:rsid w:val="00395350"/>
    <w:rsid w:val="0039792B"/>
    <w:rsid w:val="003A177D"/>
    <w:rsid w:val="003A2625"/>
    <w:rsid w:val="003A304E"/>
    <w:rsid w:val="003A32EC"/>
    <w:rsid w:val="003A3F5B"/>
    <w:rsid w:val="003A7365"/>
    <w:rsid w:val="003B36DA"/>
    <w:rsid w:val="003C1C59"/>
    <w:rsid w:val="003C4C2C"/>
    <w:rsid w:val="003D49F6"/>
    <w:rsid w:val="003D62E8"/>
    <w:rsid w:val="003E1D81"/>
    <w:rsid w:val="003E28F3"/>
    <w:rsid w:val="003F0F92"/>
    <w:rsid w:val="003F1889"/>
    <w:rsid w:val="003F227C"/>
    <w:rsid w:val="003F2E88"/>
    <w:rsid w:val="003F44C0"/>
    <w:rsid w:val="003F6851"/>
    <w:rsid w:val="003F7FB3"/>
    <w:rsid w:val="00402850"/>
    <w:rsid w:val="00416494"/>
    <w:rsid w:val="00421940"/>
    <w:rsid w:val="00421C00"/>
    <w:rsid w:val="004400E3"/>
    <w:rsid w:val="004403BE"/>
    <w:rsid w:val="00452AED"/>
    <w:rsid w:val="0046568E"/>
    <w:rsid w:val="00467231"/>
    <w:rsid w:val="00475E7F"/>
    <w:rsid w:val="00477E48"/>
    <w:rsid w:val="00480E62"/>
    <w:rsid w:val="00482EFD"/>
    <w:rsid w:val="00483507"/>
    <w:rsid w:val="00485DDB"/>
    <w:rsid w:val="00485DE6"/>
    <w:rsid w:val="004902CD"/>
    <w:rsid w:val="00492E1A"/>
    <w:rsid w:val="004942DB"/>
    <w:rsid w:val="00496111"/>
    <w:rsid w:val="004975DE"/>
    <w:rsid w:val="004A463B"/>
    <w:rsid w:val="004B53DF"/>
    <w:rsid w:val="004C3F9D"/>
    <w:rsid w:val="004C52AC"/>
    <w:rsid w:val="004D2138"/>
    <w:rsid w:val="004D4F2F"/>
    <w:rsid w:val="004E0901"/>
    <w:rsid w:val="004E0CA3"/>
    <w:rsid w:val="004E4EDC"/>
    <w:rsid w:val="004E69B3"/>
    <w:rsid w:val="004F19E4"/>
    <w:rsid w:val="004F1AE5"/>
    <w:rsid w:val="004F402D"/>
    <w:rsid w:val="00505617"/>
    <w:rsid w:val="00506962"/>
    <w:rsid w:val="00510F84"/>
    <w:rsid w:val="00517F5D"/>
    <w:rsid w:val="00520CFA"/>
    <w:rsid w:val="005212DC"/>
    <w:rsid w:val="00522DD4"/>
    <w:rsid w:val="00527A74"/>
    <w:rsid w:val="00543169"/>
    <w:rsid w:val="0055384B"/>
    <w:rsid w:val="00553950"/>
    <w:rsid w:val="00554E64"/>
    <w:rsid w:val="005663CD"/>
    <w:rsid w:val="00573B7A"/>
    <w:rsid w:val="0057709D"/>
    <w:rsid w:val="00587519"/>
    <w:rsid w:val="005926D9"/>
    <w:rsid w:val="00596ACA"/>
    <w:rsid w:val="005A3F69"/>
    <w:rsid w:val="005A6674"/>
    <w:rsid w:val="005A7B48"/>
    <w:rsid w:val="005B3AD7"/>
    <w:rsid w:val="005C3BDA"/>
    <w:rsid w:val="005C631E"/>
    <w:rsid w:val="005C639D"/>
    <w:rsid w:val="005C7150"/>
    <w:rsid w:val="005D0C80"/>
    <w:rsid w:val="005E3186"/>
    <w:rsid w:val="005E318D"/>
    <w:rsid w:val="005E5D61"/>
    <w:rsid w:val="005E6430"/>
    <w:rsid w:val="005F0262"/>
    <w:rsid w:val="005F3664"/>
    <w:rsid w:val="005F694E"/>
    <w:rsid w:val="00602D5C"/>
    <w:rsid w:val="0060692A"/>
    <w:rsid w:val="00612E1E"/>
    <w:rsid w:val="0061670E"/>
    <w:rsid w:val="006215E3"/>
    <w:rsid w:val="00632226"/>
    <w:rsid w:val="0063476D"/>
    <w:rsid w:val="00635FDB"/>
    <w:rsid w:val="00642EE1"/>
    <w:rsid w:val="0064476E"/>
    <w:rsid w:val="00656330"/>
    <w:rsid w:val="00657CA6"/>
    <w:rsid w:val="0066056A"/>
    <w:rsid w:val="00666D64"/>
    <w:rsid w:val="006725FE"/>
    <w:rsid w:val="00673FB2"/>
    <w:rsid w:val="00673FFF"/>
    <w:rsid w:val="006809F7"/>
    <w:rsid w:val="00681318"/>
    <w:rsid w:val="006818B2"/>
    <w:rsid w:val="0068259B"/>
    <w:rsid w:val="00685D57"/>
    <w:rsid w:val="0069315B"/>
    <w:rsid w:val="00693C28"/>
    <w:rsid w:val="00694950"/>
    <w:rsid w:val="00696290"/>
    <w:rsid w:val="00697BB4"/>
    <w:rsid w:val="006A39B4"/>
    <w:rsid w:val="006A5630"/>
    <w:rsid w:val="006B4583"/>
    <w:rsid w:val="006C3F1A"/>
    <w:rsid w:val="006C66BF"/>
    <w:rsid w:val="006D4519"/>
    <w:rsid w:val="006E40D8"/>
    <w:rsid w:val="006E70C8"/>
    <w:rsid w:val="006E7266"/>
    <w:rsid w:val="006F0136"/>
    <w:rsid w:val="006F716B"/>
    <w:rsid w:val="006F7B1D"/>
    <w:rsid w:val="007024B0"/>
    <w:rsid w:val="00710D73"/>
    <w:rsid w:val="00717699"/>
    <w:rsid w:val="0072070E"/>
    <w:rsid w:val="0072537A"/>
    <w:rsid w:val="00730D28"/>
    <w:rsid w:val="0073298E"/>
    <w:rsid w:val="0073322B"/>
    <w:rsid w:val="00735B88"/>
    <w:rsid w:val="00742F8C"/>
    <w:rsid w:val="00744732"/>
    <w:rsid w:val="00745964"/>
    <w:rsid w:val="00746F54"/>
    <w:rsid w:val="007503D6"/>
    <w:rsid w:val="00752AF1"/>
    <w:rsid w:val="00754043"/>
    <w:rsid w:val="00755403"/>
    <w:rsid w:val="0075582D"/>
    <w:rsid w:val="00756A7E"/>
    <w:rsid w:val="00756A9F"/>
    <w:rsid w:val="00761144"/>
    <w:rsid w:val="00761933"/>
    <w:rsid w:val="00762B0F"/>
    <w:rsid w:val="00764CBD"/>
    <w:rsid w:val="007667C1"/>
    <w:rsid w:val="0077157B"/>
    <w:rsid w:val="0078558F"/>
    <w:rsid w:val="00795ABB"/>
    <w:rsid w:val="007A1D33"/>
    <w:rsid w:val="007A341F"/>
    <w:rsid w:val="007A5235"/>
    <w:rsid w:val="007B4A4E"/>
    <w:rsid w:val="007B5D8B"/>
    <w:rsid w:val="007B6E19"/>
    <w:rsid w:val="007C1C47"/>
    <w:rsid w:val="007C3741"/>
    <w:rsid w:val="007C4ED8"/>
    <w:rsid w:val="007C53D9"/>
    <w:rsid w:val="007D1983"/>
    <w:rsid w:val="007D6AA5"/>
    <w:rsid w:val="007E1D07"/>
    <w:rsid w:val="007E3BC5"/>
    <w:rsid w:val="007E3F0D"/>
    <w:rsid w:val="007E5F23"/>
    <w:rsid w:val="007E6C39"/>
    <w:rsid w:val="007F3D49"/>
    <w:rsid w:val="007F410A"/>
    <w:rsid w:val="007F4536"/>
    <w:rsid w:val="007F5328"/>
    <w:rsid w:val="007F6602"/>
    <w:rsid w:val="008009CA"/>
    <w:rsid w:val="00811705"/>
    <w:rsid w:val="008120E0"/>
    <w:rsid w:val="00820CBC"/>
    <w:rsid w:val="00823840"/>
    <w:rsid w:val="008268B8"/>
    <w:rsid w:val="00832CFF"/>
    <w:rsid w:val="008353B4"/>
    <w:rsid w:val="00843AD4"/>
    <w:rsid w:val="008456BA"/>
    <w:rsid w:val="00851BFE"/>
    <w:rsid w:val="00855433"/>
    <w:rsid w:val="00862468"/>
    <w:rsid w:val="008640DF"/>
    <w:rsid w:val="00864B7F"/>
    <w:rsid w:val="00865875"/>
    <w:rsid w:val="00872FA8"/>
    <w:rsid w:val="008877EC"/>
    <w:rsid w:val="008941AB"/>
    <w:rsid w:val="0089570E"/>
    <w:rsid w:val="00895CDD"/>
    <w:rsid w:val="00896FCF"/>
    <w:rsid w:val="008A0EB6"/>
    <w:rsid w:val="008A1E44"/>
    <w:rsid w:val="008A2214"/>
    <w:rsid w:val="008A5DAF"/>
    <w:rsid w:val="008B0002"/>
    <w:rsid w:val="008B0824"/>
    <w:rsid w:val="008B3D44"/>
    <w:rsid w:val="008B51DB"/>
    <w:rsid w:val="008C000B"/>
    <w:rsid w:val="008C396F"/>
    <w:rsid w:val="008D050D"/>
    <w:rsid w:val="008D3629"/>
    <w:rsid w:val="008E6A97"/>
    <w:rsid w:val="008E7C32"/>
    <w:rsid w:val="008F49F3"/>
    <w:rsid w:val="00900AC1"/>
    <w:rsid w:val="0090664D"/>
    <w:rsid w:val="00910848"/>
    <w:rsid w:val="00910896"/>
    <w:rsid w:val="00914A06"/>
    <w:rsid w:val="0091775C"/>
    <w:rsid w:val="009210C5"/>
    <w:rsid w:val="00927EAC"/>
    <w:rsid w:val="00931BD2"/>
    <w:rsid w:val="00936AB0"/>
    <w:rsid w:val="00940E57"/>
    <w:rsid w:val="00944F13"/>
    <w:rsid w:val="009530B5"/>
    <w:rsid w:val="00953E99"/>
    <w:rsid w:val="00954E27"/>
    <w:rsid w:val="00955C44"/>
    <w:rsid w:val="00962632"/>
    <w:rsid w:val="00965DF7"/>
    <w:rsid w:val="00967602"/>
    <w:rsid w:val="00974FD3"/>
    <w:rsid w:val="00980139"/>
    <w:rsid w:val="00980CF2"/>
    <w:rsid w:val="00981719"/>
    <w:rsid w:val="00984FB7"/>
    <w:rsid w:val="00985BAF"/>
    <w:rsid w:val="009863EC"/>
    <w:rsid w:val="00992105"/>
    <w:rsid w:val="00993D43"/>
    <w:rsid w:val="009A4E13"/>
    <w:rsid w:val="009A510E"/>
    <w:rsid w:val="009A6E9E"/>
    <w:rsid w:val="009B3531"/>
    <w:rsid w:val="009B52EF"/>
    <w:rsid w:val="009C5250"/>
    <w:rsid w:val="009C7D0D"/>
    <w:rsid w:val="009D1FC5"/>
    <w:rsid w:val="009D2494"/>
    <w:rsid w:val="009D6686"/>
    <w:rsid w:val="009E161F"/>
    <w:rsid w:val="009E273D"/>
    <w:rsid w:val="009E3C64"/>
    <w:rsid w:val="009F712B"/>
    <w:rsid w:val="00A06E46"/>
    <w:rsid w:val="00A134D9"/>
    <w:rsid w:val="00A22C9C"/>
    <w:rsid w:val="00A259DB"/>
    <w:rsid w:val="00A27F03"/>
    <w:rsid w:val="00A3204E"/>
    <w:rsid w:val="00A36BAF"/>
    <w:rsid w:val="00A36D7F"/>
    <w:rsid w:val="00A3713C"/>
    <w:rsid w:val="00A45639"/>
    <w:rsid w:val="00A47BDD"/>
    <w:rsid w:val="00A5420D"/>
    <w:rsid w:val="00A5427C"/>
    <w:rsid w:val="00A5496A"/>
    <w:rsid w:val="00A67F02"/>
    <w:rsid w:val="00A74490"/>
    <w:rsid w:val="00A75957"/>
    <w:rsid w:val="00A774D0"/>
    <w:rsid w:val="00A8274E"/>
    <w:rsid w:val="00A844CC"/>
    <w:rsid w:val="00A8549F"/>
    <w:rsid w:val="00A85E18"/>
    <w:rsid w:val="00A96C26"/>
    <w:rsid w:val="00A97751"/>
    <w:rsid w:val="00AA4CEC"/>
    <w:rsid w:val="00AA6FB3"/>
    <w:rsid w:val="00AA71E9"/>
    <w:rsid w:val="00AA72CD"/>
    <w:rsid w:val="00AB04A3"/>
    <w:rsid w:val="00AB1CA4"/>
    <w:rsid w:val="00AB32FA"/>
    <w:rsid w:val="00AB3383"/>
    <w:rsid w:val="00AB4EDF"/>
    <w:rsid w:val="00AB6763"/>
    <w:rsid w:val="00AC2801"/>
    <w:rsid w:val="00AC5B8A"/>
    <w:rsid w:val="00AD6BE7"/>
    <w:rsid w:val="00AD745F"/>
    <w:rsid w:val="00AE17A8"/>
    <w:rsid w:val="00AE327A"/>
    <w:rsid w:val="00AE581C"/>
    <w:rsid w:val="00AE6770"/>
    <w:rsid w:val="00AE73A6"/>
    <w:rsid w:val="00AF1485"/>
    <w:rsid w:val="00B031C6"/>
    <w:rsid w:val="00B07B18"/>
    <w:rsid w:val="00B11ABE"/>
    <w:rsid w:val="00B12C63"/>
    <w:rsid w:val="00B278B6"/>
    <w:rsid w:val="00B30B94"/>
    <w:rsid w:val="00B32F13"/>
    <w:rsid w:val="00B41FFE"/>
    <w:rsid w:val="00B44413"/>
    <w:rsid w:val="00B459E2"/>
    <w:rsid w:val="00B47B7B"/>
    <w:rsid w:val="00B65EDD"/>
    <w:rsid w:val="00B70752"/>
    <w:rsid w:val="00B76817"/>
    <w:rsid w:val="00B76FDE"/>
    <w:rsid w:val="00B81014"/>
    <w:rsid w:val="00B8590B"/>
    <w:rsid w:val="00B90084"/>
    <w:rsid w:val="00B92EA8"/>
    <w:rsid w:val="00B95A55"/>
    <w:rsid w:val="00B965DC"/>
    <w:rsid w:val="00B96BDA"/>
    <w:rsid w:val="00BA0EFA"/>
    <w:rsid w:val="00BA1ADD"/>
    <w:rsid w:val="00BB2B47"/>
    <w:rsid w:val="00BB37F9"/>
    <w:rsid w:val="00BB6437"/>
    <w:rsid w:val="00BB731C"/>
    <w:rsid w:val="00BD3833"/>
    <w:rsid w:val="00BD3E3E"/>
    <w:rsid w:val="00BE00FB"/>
    <w:rsid w:val="00BE4CC0"/>
    <w:rsid w:val="00C02FBD"/>
    <w:rsid w:val="00C03AFB"/>
    <w:rsid w:val="00C07D50"/>
    <w:rsid w:val="00C10A49"/>
    <w:rsid w:val="00C1776F"/>
    <w:rsid w:val="00C21D6C"/>
    <w:rsid w:val="00C33035"/>
    <w:rsid w:val="00C376A0"/>
    <w:rsid w:val="00C44837"/>
    <w:rsid w:val="00C54908"/>
    <w:rsid w:val="00C56B47"/>
    <w:rsid w:val="00C57503"/>
    <w:rsid w:val="00C60F9C"/>
    <w:rsid w:val="00C61798"/>
    <w:rsid w:val="00C623E6"/>
    <w:rsid w:val="00C628CA"/>
    <w:rsid w:val="00C6334D"/>
    <w:rsid w:val="00C64774"/>
    <w:rsid w:val="00C65CF4"/>
    <w:rsid w:val="00C805F0"/>
    <w:rsid w:val="00C870A8"/>
    <w:rsid w:val="00C944E0"/>
    <w:rsid w:val="00CA2675"/>
    <w:rsid w:val="00CA4883"/>
    <w:rsid w:val="00CA5C5C"/>
    <w:rsid w:val="00CA6A9E"/>
    <w:rsid w:val="00CA7559"/>
    <w:rsid w:val="00CB0467"/>
    <w:rsid w:val="00CB0E01"/>
    <w:rsid w:val="00CB5D7B"/>
    <w:rsid w:val="00CB7993"/>
    <w:rsid w:val="00CD30C4"/>
    <w:rsid w:val="00CD5534"/>
    <w:rsid w:val="00CD7CB6"/>
    <w:rsid w:val="00CE01B7"/>
    <w:rsid w:val="00CF28EF"/>
    <w:rsid w:val="00D10306"/>
    <w:rsid w:val="00D135C9"/>
    <w:rsid w:val="00D17490"/>
    <w:rsid w:val="00D224CB"/>
    <w:rsid w:val="00D226A2"/>
    <w:rsid w:val="00D23F5C"/>
    <w:rsid w:val="00D25131"/>
    <w:rsid w:val="00D25180"/>
    <w:rsid w:val="00D34D66"/>
    <w:rsid w:val="00D37757"/>
    <w:rsid w:val="00D432DC"/>
    <w:rsid w:val="00D46513"/>
    <w:rsid w:val="00D52830"/>
    <w:rsid w:val="00D57DD4"/>
    <w:rsid w:val="00D63718"/>
    <w:rsid w:val="00D70E35"/>
    <w:rsid w:val="00D763AE"/>
    <w:rsid w:val="00D814BA"/>
    <w:rsid w:val="00D96CBC"/>
    <w:rsid w:val="00DA1139"/>
    <w:rsid w:val="00DA20FB"/>
    <w:rsid w:val="00DC636A"/>
    <w:rsid w:val="00DD07E1"/>
    <w:rsid w:val="00DD09D3"/>
    <w:rsid w:val="00DD2F1F"/>
    <w:rsid w:val="00DD7936"/>
    <w:rsid w:val="00DE1501"/>
    <w:rsid w:val="00DE311E"/>
    <w:rsid w:val="00DF090D"/>
    <w:rsid w:val="00DF6581"/>
    <w:rsid w:val="00E00EFF"/>
    <w:rsid w:val="00E06A08"/>
    <w:rsid w:val="00E12819"/>
    <w:rsid w:val="00E13085"/>
    <w:rsid w:val="00E17498"/>
    <w:rsid w:val="00E43985"/>
    <w:rsid w:val="00E45F9C"/>
    <w:rsid w:val="00E46367"/>
    <w:rsid w:val="00E501B9"/>
    <w:rsid w:val="00E5535A"/>
    <w:rsid w:val="00E57733"/>
    <w:rsid w:val="00E62E80"/>
    <w:rsid w:val="00E63CEC"/>
    <w:rsid w:val="00E75911"/>
    <w:rsid w:val="00E92F9F"/>
    <w:rsid w:val="00E946C3"/>
    <w:rsid w:val="00E95FAC"/>
    <w:rsid w:val="00E974FF"/>
    <w:rsid w:val="00EA7766"/>
    <w:rsid w:val="00EB020C"/>
    <w:rsid w:val="00EB55EA"/>
    <w:rsid w:val="00EB56B2"/>
    <w:rsid w:val="00EB67B8"/>
    <w:rsid w:val="00EB6F5D"/>
    <w:rsid w:val="00EC5620"/>
    <w:rsid w:val="00EE2AC2"/>
    <w:rsid w:val="00EE33A3"/>
    <w:rsid w:val="00EF059D"/>
    <w:rsid w:val="00EF0B0E"/>
    <w:rsid w:val="00EF511D"/>
    <w:rsid w:val="00EF74A6"/>
    <w:rsid w:val="00F0606C"/>
    <w:rsid w:val="00F1348E"/>
    <w:rsid w:val="00F16A9E"/>
    <w:rsid w:val="00F1782D"/>
    <w:rsid w:val="00F25A51"/>
    <w:rsid w:val="00F260E9"/>
    <w:rsid w:val="00F2678F"/>
    <w:rsid w:val="00F31C5B"/>
    <w:rsid w:val="00F329BF"/>
    <w:rsid w:val="00F529D0"/>
    <w:rsid w:val="00F53141"/>
    <w:rsid w:val="00F62B47"/>
    <w:rsid w:val="00F645A7"/>
    <w:rsid w:val="00F64E7A"/>
    <w:rsid w:val="00F70411"/>
    <w:rsid w:val="00F777A0"/>
    <w:rsid w:val="00F8013A"/>
    <w:rsid w:val="00F86983"/>
    <w:rsid w:val="00FA07B6"/>
    <w:rsid w:val="00FA0F2F"/>
    <w:rsid w:val="00FA51F8"/>
    <w:rsid w:val="00FA5707"/>
    <w:rsid w:val="00FA6BAC"/>
    <w:rsid w:val="00FB4EB2"/>
    <w:rsid w:val="00FB5382"/>
    <w:rsid w:val="00FC25DF"/>
    <w:rsid w:val="00FC637E"/>
    <w:rsid w:val="00FD1B66"/>
    <w:rsid w:val="00FD1C18"/>
    <w:rsid w:val="00FE0EF3"/>
    <w:rsid w:val="00FE2426"/>
    <w:rsid w:val="00FF32BD"/>
    <w:rsid w:val="00FF591A"/>
    <w:rsid w:val="00FF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8F4F971"/>
  <w15:docId w15:val="{542D0D60-DCD0-4E28-BD93-AA69BE0F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0E57"/>
    <w:pPr>
      <w:spacing w:after="160" w:line="259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4317D"/>
    <w:pPr>
      <w:keepNext/>
      <w:keepLines/>
      <w:numPr>
        <w:numId w:val="2"/>
      </w:numPr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317D"/>
    <w:pPr>
      <w:keepNext/>
      <w:keepLines/>
      <w:numPr>
        <w:ilvl w:val="1"/>
        <w:numId w:val="2"/>
      </w:numPr>
      <w:spacing w:before="40" w:after="0"/>
      <w:outlineLvl w:val="1"/>
    </w:pPr>
    <w:rPr>
      <w:rFonts w:eastAsia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317D"/>
    <w:pPr>
      <w:keepNext/>
      <w:keepLines/>
      <w:numPr>
        <w:ilvl w:val="2"/>
        <w:numId w:val="2"/>
      </w:numPr>
      <w:spacing w:before="40" w:after="0"/>
      <w:outlineLvl w:val="2"/>
    </w:pPr>
    <w:rPr>
      <w:rFonts w:eastAsia="Times New Roman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50C13"/>
    <w:pPr>
      <w:keepNext/>
      <w:keepLines/>
      <w:numPr>
        <w:ilvl w:val="3"/>
        <w:numId w:val="2"/>
      </w:numPr>
      <w:spacing w:before="40" w:after="0"/>
      <w:outlineLvl w:val="3"/>
    </w:pPr>
    <w:rPr>
      <w:rFonts w:eastAsia="Times New Roman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787790"/>
    <w:pPr>
      <w:keepNext/>
      <w:keepLines/>
      <w:numPr>
        <w:ilvl w:val="4"/>
        <w:numId w:val="2"/>
      </w:numPr>
      <w:spacing w:before="40" w:after="0"/>
      <w:outlineLvl w:val="4"/>
    </w:pPr>
    <w:rPr>
      <w:rFonts w:eastAsia="Times New Roman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D54C30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D54C30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b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D54C30"/>
    <w:pPr>
      <w:keepNext/>
      <w:keepLines/>
      <w:numPr>
        <w:ilvl w:val="7"/>
        <w:numId w:val="2"/>
      </w:numPr>
      <w:spacing w:before="40" w:after="0"/>
      <w:outlineLvl w:val="7"/>
    </w:pPr>
    <w:rPr>
      <w:rFonts w:eastAsiaTheme="majorEastAsia" w:cstheme="majorBidi"/>
      <w:b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54C30"/>
    <w:pPr>
      <w:keepNext/>
      <w:keepLines/>
      <w:numPr>
        <w:ilvl w:val="8"/>
        <w:numId w:val="2"/>
      </w:numPr>
      <w:spacing w:before="40" w:after="0"/>
      <w:outlineLvl w:val="8"/>
    </w:pPr>
    <w:rPr>
      <w:rFonts w:eastAsiaTheme="majorEastAsia" w:cstheme="majorBidi"/>
      <w:b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426048"/>
  </w:style>
  <w:style w:type="character" w:customStyle="1" w:styleId="a4">
    <w:name w:val="Нижний колонтитул Знак"/>
    <w:basedOn w:val="a0"/>
    <w:uiPriority w:val="99"/>
    <w:qFormat/>
    <w:rsid w:val="00426048"/>
  </w:style>
  <w:style w:type="character" w:customStyle="1" w:styleId="-">
    <w:name w:val="Таблицы - Название таблицы Знак"/>
    <w:qFormat/>
    <w:rsid w:val="000E2C3C"/>
    <w:rPr>
      <w:rFonts w:ascii="Times New Roman" w:hAnsi="Times New Roman"/>
      <w:sz w:val="24"/>
      <w:szCs w:val="24"/>
      <w:lang w:eastAsia="en-US"/>
    </w:rPr>
  </w:style>
  <w:style w:type="character" w:customStyle="1" w:styleId="-0">
    <w:name w:val="Интернет-ссылка"/>
    <w:uiPriority w:val="99"/>
    <w:unhideWhenUsed/>
    <w:rsid w:val="002746DA"/>
    <w:rPr>
      <w:color w:val="0563C1"/>
      <w:u w:val="single"/>
    </w:rPr>
  </w:style>
  <w:style w:type="character" w:customStyle="1" w:styleId="10">
    <w:name w:val="Заголовок 1 Знак"/>
    <w:link w:val="1"/>
    <w:uiPriority w:val="9"/>
    <w:qFormat/>
    <w:rsid w:val="0004317D"/>
    <w:rPr>
      <w:rFonts w:ascii="Times New Roman" w:eastAsia="Times New Roman" w:hAnsi="Times New Roman"/>
      <w:b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qFormat/>
    <w:rsid w:val="0004317D"/>
    <w:rPr>
      <w:rFonts w:ascii="Times New Roman" w:eastAsia="Times New Roman" w:hAnsi="Times New Roman"/>
      <w:b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qFormat/>
    <w:rsid w:val="0004317D"/>
    <w:rPr>
      <w:rFonts w:ascii="Times New Roman" w:eastAsia="Times New Roman" w:hAnsi="Times New Roman"/>
      <w:b/>
      <w:sz w:val="24"/>
      <w:szCs w:val="24"/>
      <w:lang w:eastAsia="en-US"/>
    </w:rPr>
  </w:style>
  <w:style w:type="character" w:customStyle="1" w:styleId="40">
    <w:name w:val="Заголовок 4 Знак"/>
    <w:link w:val="4"/>
    <w:uiPriority w:val="9"/>
    <w:qFormat/>
    <w:rsid w:val="00750C13"/>
    <w:rPr>
      <w:rFonts w:ascii="Times New Roman" w:eastAsia="Times New Roman" w:hAnsi="Times New Roman"/>
      <w:b/>
      <w:iCs/>
      <w:sz w:val="24"/>
      <w:szCs w:val="22"/>
      <w:lang w:eastAsia="en-US"/>
    </w:rPr>
  </w:style>
  <w:style w:type="character" w:customStyle="1" w:styleId="50">
    <w:name w:val="Заголовок 5 Знак"/>
    <w:link w:val="5"/>
    <w:uiPriority w:val="9"/>
    <w:qFormat/>
    <w:rsid w:val="00787790"/>
    <w:rPr>
      <w:rFonts w:ascii="Times New Roman" w:eastAsia="Times New Roman" w:hAnsi="Times New Roman"/>
      <w:b/>
      <w:sz w:val="24"/>
      <w:szCs w:val="22"/>
      <w:lang w:eastAsia="en-US"/>
    </w:rPr>
  </w:style>
  <w:style w:type="character" w:customStyle="1" w:styleId="a5">
    <w:name w:val="Абзац списка Знак"/>
    <w:uiPriority w:val="34"/>
    <w:qFormat/>
    <w:rsid w:val="00F9533C"/>
    <w:rPr>
      <w:sz w:val="22"/>
      <w:szCs w:val="22"/>
      <w:lang w:eastAsia="en-US"/>
    </w:rPr>
  </w:style>
  <w:style w:type="character" w:customStyle="1" w:styleId="REQID">
    <w:name w:val="REQ_ID Знак"/>
    <w:basedOn w:val="a0"/>
    <w:qFormat/>
    <w:rsid w:val="00902F87"/>
    <w:rPr>
      <w:rFonts w:ascii="Courier New" w:hAnsi="Courier New" w:cs="Courier New"/>
      <w:b/>
      <w:sz w:val="24"/>
      <w:szCs w:val="22"/>
      <w:lang w:eastAsia="en-US"/>
    </w:rPr>
  </w:style>
  <w:style w:type="character" w:customStyle="1" w:styleId="REQTitle">
    <w:name w:val="REQ_Title Знак"/>
    <w:basedOn w:val="a0"/>
    <w:qFormat/>
    <w:rsid w:val="00902F87"/>
    <w:rPr>
      <w:rFonts w:ascii="Times New Roman" w:hAnsi="Times New Roman"/>
      <w:color w:val="70AD47"/>
      <w:sz w:val="24"/>
      <w:szCs w:val="22"/>
      <w:lang w:eastAsia="en-US"/>
    </w:rPr>
  </w:style>
  <w:style w:type="character" w:customStyle="1" w:styleId="REQVersion">
    <w:name w:val="REQ_Version Знак"/>
    <w:basedOn w:val="a0"/>
    <w:qFormat/>
    <w:rsid w:val="00902F87"/>
    <w:rPr>
      <w:rFonts w:ascii="Times New Roman" w:hAnsi="Times New Roman"/>
      <w:color w:val="ED7D31"/>
      <w:sz w:val="24"/>
      <w:szCs w:val="22"/>
      <w:lang w:eastAsia="en-US"/>
    </w:rPr>
  </w:style>
  <w:style w:type="character" w:customStyle="1" w:styleId="REQText">
    <w:name w:val="REQ_Text Знак"/>
    <w:basedOn w:val="a0"/>
    <w:qFormat/>
    <w:rsid w:val="00902F87"/>
    <w:rPr>
      <w:rFonts w:ascii="Times New Roman" w:hAnsi="Times New Roman"/>
      <w:sz w:val="24"/>
      <w:szCs w:val="22"/>
      <w:lang w:val="en-US" w:eastAsia="en-US"/>
    </w:rPr>
  </w:style>
  <w:style w:type="character" w:customStyle="1" w:styleId="REQChangeList">
    <w:name w:val="REQ_ChangeList Знак"/>
    <w:basedOn w:val="a0"/>
    <w:qFormat/>
    <w:rsid w:val="00902F87"/>
    <w:rPr>
      <w:rFonts w:ascii="Times New Roman" w:hAnsi="Times New Roman"/>
      <w:color w:val="0070C0"/>
      <w:szCs w:val="24"/>
      <w:lang w:eastAsia="en-US"/>
    </w:rPr>
  </w:style>
  <w:style w:type="character" w:customStyle="1" w:styleId="REQStatus">
    <w:name w:val="REQ_Status Знак"/>
    <w:basedOn w:val="a0"/>
    <w:qFormat/>
    <w:rsid w:val="008E3383"/>
    <w:rPr>
      <w:rFonts w:ascii="Times New Roman" w:hAnsi="Times New Roman"/>
      <w:color w:val="0000CC"/>
      <w:sz w:val="24"/>
      <w:szCs w:val="22"/>
      <w:lang w:eastAsia="en-US"/>
    </w:rPr>
  </w:style>
  <w:style w:type="character" w:customStyle="1" w:styleId="REQVerifyMethod">
    <w:name w:val="REQ_VerifyMethod Знак"/>
    <w:basedOn w:val="a0"/>
    <w:qFormat/>
    <w:rsid w:val="008E3383"/>
    <w:rPr>
      <w:rFonts w:ascii="Times New Roman" w:hAnsi="Times New Roman"/>
      <w:color w:val="7030A0"/>
      <w:sz w:val="24"/>
      <w:szCs w:val="22"/>
      <w:lang w:eastAsia="en-US"/>
    </w:rPr>
  </w:style>
  <w:style w:type="character" w:customStyle="1" w:styleId="REQType">
    <w:name w:val="REQ_Type Знак"/>
    <w:basedOn w:val="a0"/>
    <w:qFormat/>
    <w:rsid w:val="008E3383"/>
    <w:rPr>
      <w:rFonts w:ascii="Times New Roman" w:hAnsi="Times New Roman"/>
      <w:sz w:val="24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qFormat/>
    <w:rsid w:val="00D54C30"/>
    <w:rPr>
      <w:rFonts w:ascii="Times New Roman" w:eastAsiaTheme="majorEastAsia" w:hAnsi="Times New Roman" w:cstheme="majorBidi"/>
      <w:b/>
      <w:sz w:val="24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qFormat/>
    <w:rsid w:val="00D54C30"/>
    <w:rPr>
      <w:rFonts w:ascii="Times New Roman" w:eastAsiaTheme="majorEastAsia" w:hAnsi="Times New Roman" w:cstheme="majorBidi"/>
      <w:b/>
      <w:iCs/>
      <w:sz w:val="24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qFormat/>
    <w:rsid w:val="00D54C30"/>
    <w:rPr>
      <w:rFonts w:ascii="Times New Roman" w:eastAsiaTheme="majorEastAsia" w:hAnsi="Times New Roman" w:cstheme="majorBidi"/>
      <w:b/>
      <w:sz w:val="24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qFormat/>
    <w:rsid w:val="00D54C30"/>
    <w:rPr>
      <w:rFonts w:ascii="Times New Roman" w:eastAsiaTheme="majorEastAsia" w:hAnsi="Times New Roman" w:cstheme="majorBidi"/>
      <w:b/>
      <w:iCs/>
      <w:sz w:val="24"/>
      <w:szCs w:val="21"/>
      <w:lang w:eastAsia="en-US"/>
    </w:rPr>
  </w:style>
  <w:style w:type="character" w:customStyle="1" w:styleId="a6">
    <w:name w:val="Текст выноски Знак"/>
    <w:basedOn w:val="a0"/>
    <w:uiPriority w:val="99"/>
    <w:semiHidden/>
    <w:qFormat/>
    <w:rsid w:val="00A333D6"/>
    <w:rPr>
      <w:rFonts w:ascii="Segoe UI" w:hAnsi="Segoe UI" w:cs="Segoe UI"/>
      <w:sz w:val="18"/>
      <w:szCs w:val="18"/>
      <w:lang w:eastAsia="en-US"/>
    </w:rPr>
  </w:style>
  <w:style w:type="character" w:customStyle="1" w:styleId="WW8Num15z3">
    <w:name w:val="WW8Num15z3"/>
    <w:qFormat/>
    <w:rsid w:val="00BD78E6"/>
    <w:rPr>
      <w:rFonts w:ascii="Symbol" w:hAnsi="Symbol"/>
    </w:rPr>
  </w:style>
  <w:style w:type="character" w:styleId="a7">
    <w:name w:val="Placeholder Text"/>
    <w:basedOn w:val="a0"/>
    <w:uiPriority w:val="99"/>
    <w:semiHidden/>
    <w:qFormat/>
    <w:rsid w:val="008D3454"/>
    <w:rPr>
      <w:color w:val="808080"/>
    </w:rPr>
  </w:style>
  <w:style w:type="character" w:customStyle="1" w:styleId="a8">
    <w:name w:val="ТЕКСТ Знак"/>
    <w:qFormat/>
    <w:rsid w:val="00CE70C6"/>
    <w:rPr>
      <w:rFonts w:ascii="Times New Roman" w:eastAsia="Times New Roman" w:hAnsi="Times New Roman"/>
      <w:sz w:val="28"/>
      <w:szCs w:val="28"/>
    </w:rPr>
  </w:style>
  <w:style w:type="paragraph" w:styleId="a9">
    <w:name w:val="Title"/>
    <w:basedOn w:val="a"/>
    <w:next w:val="aa"/>
    <w:link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link w:val="ac"/>
    <w:pPr>
      <w:spacing w:after="140" w:line="276" w:lineRule="auto"/>
    </w:pPr>
  </w:style>
  <w:style w:type="paragraph" w:styleId="ad">
    <w:name w:val="List"/>
    <w:basedOn w:val="aa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0">
    <w:name w:val="Верхний и нижний колонтитулы"/>
    <w:basedOn w:val="a"/>
    <w:qFormat/>
  </w:style>
  <w:style w:type="paragraph" w:styleId="af1">
    <w:name w:val="header"/>
    <w:basedOn w:val="a"/>
    <w:link w:val="11"/>
    <w:uiPriority w:val="99"/>
    <w:unhideWhenUsed/>
    <w:rsid w:val="00426048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link w:val="12"/>
    <w:uiPriority w:val="99"/>
    <w:unhideWhenUsed/>
    <w:rsid w:val="00426048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List Paragraph"/>
    <w:basedOn w:val="a"/>
    <w:uiPriority w:val="34"/>
    <w:qFormat/>
    <w:rsid w:val="002131D9"/>
    <w:pPr>
      <w:ind w:left="720"/>
      <w:contextualSpacing/>
    </w:pPr>
  </w:style>
  <w:style w:type="paragraph" w:customStyle="1" w:styleId="-1">
    <w:name w:val="Таблицы - Название таблицы"/>
    <w:basedOn w:val="a"/>
    <w:next w:val="a"/>
    <w:qFormat/>
    <w:rsid w:val="000E2C3C"/>
    <w:pPr>
      <w:spacing w:before="120" w:after="120" w:line="240" w:lineRule="auto"/>
    </w:pPr>
    <w:rPr>
      <w:szCs w:val="24"/>
    </w:rPr>
  </w:style>
  <w:style w:type="paragraph" w:styleId="13">
    <w:name w:val="toc 1"/>
    <w:basedOn w:val="a"/>
    <w:next w:val="a"/>
    <w:autoRedefine/>
    <w:uiPriority w:val="39"/>
    <w:unhideWhenUsed/>
    <w:rsid w:val="002746D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22FE8"/>
    <w:pPr>
      <w:tabs>
        <w:tab w:val="right" w:leader="dot" w:pos="9345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22FE8"/>
    <w:pPr>
      <w:tabs>
        <w:tab w:val="right" w:leader="dot" w:pos="9345"/>
      </w:tabs>
      <w:spacing w:after="100"/>
    </w:pPr>
  </w:style>
  <w:style w:type="paragraph" w:styleId="41">
    <w:name w:val="toc 4"/>
    <w:basedOn w:val="a"/>
    <w:next w:val="a"/>
    <w:autoRedefine/>
    <w:uiPriority w:val="39"/>
    <w:unhideWhenUsed/>
    <w:rsid w:val="00B22FE8"/>
    <w:pPr>
      <w:tabs>
        <w:tab w:val="right" w:leader="dot" w:pos="9345"/>
      </w:tabs>
      <w:spacing w:after="100"/>
    </w:pPr>
  </w:style>
  <w:style w:type="paragraph" w:customStyle="1" w:styleId="REQID0">
    <w:name w:val="REQ_ID"/>
    <w:basedOn w:val="a"/>
    <w:qFormat/>
    <w:rsid w:val="00902F87"/>
    <w:pPr>
      <w:spacing w:after="0" w:line="240" w:lineRule="auto"/>
    </w:pPr>
    <w:rPr>
      <w:rFonts w:ascii="Courier New" w:hAnsi="Courier New" w:cs="Courier New"/>
      <w:b/>
    </w:rPr>
  </w:style>
  <w:style w:type="paragraph" w:customStyle="1" w:styleId="REQTitle0">
    <w:name w:val="REQ_Title"/>
    <w:basedOn w:val="a"/>
    <w:qFormat/>
    <w:rsid w:val="00902F87"/>
    <w:pPr>
      <w:spacing w:after="0" w:line="240" w:lineRule="auto"/>
    </w:pPr>
    <w:rPr>
      <w:color w:val="70AD47"/>
    </w:rPr>
  </w:style>
  <w:style w:type="paragraph" w:customStyle="1" w:styleId="REQVersion0">
    <w:name w:val="REQ_Version"/>
    <w:basedOn w:val="a"/>
    <w:qFormat/>
    <w:rsid w:val="00902F87"/>
    <w:pPr>
      <w:spacing w:after="0" w:line="240" w:lineRule="auto"/>
      <w:jc w:val="center"/>
    </w:pPr>
    <w:rPr>
      <w:color w:val="ED7D31"/>
    </w:rPr>
  </w:style>
  <w:style w:type="paragraph" w:customStyle="1" w:styleId="REQText0">
    <w:name w:val="REQ_Text"/>
    <w:basedOn w:val="a"/>
    <w:qFormat/>
    <w:rsid w:val="00902F87"/>
    <w:pPr>
      <w:spacing w:after="0" w:line="240" w:lineRule="auto"/>
    </w:pPr>
    <w:rPr>
      <w:lang w:val="en-US"/>
    </w:rPr>
  </w:style>
  <w:style w:type="paragraph" w:customStyle="1" w:styleId="REQChangeList0">
    <w:name w:val="REQ_ChangeList"/>
    <w:basedOn w:val="a"/>
    <w:qFormat/>
    <w:rsid w:val="00902F87"/>
    <w:pPr>
      <w:spacing w:after="0" w:line="240" w:lineRule="auto"/>
    </w:pPr>
    <w:rPr>
      <w:color w:val="0070C0"/>
      <w:sz w:val="20"/>
      <w:szCs w:val="24"/>
    </w:rPr>
  </w:style>
  <w:style w:type="paragraph" w:customStyle="1" w:styleId="REQStatus0">
    <w:name w:val="REQ_Status"/>
    <w:basedOn w:val="a"/>
    <w:qFormat/>
    <w:rsid w:val="008E3383"/>
    <w:pPr>
      <w:spacing w:after="0" w:line="240" w:lineRule="auto"/>
      <w:jc w:val="center"/>
    </w:pPr>
    <w:rPr>
      <w:color w:val="0000CC"/>
    </w:rPr>
  </w:style>
  <w:style w:type="paragraph" w:customStyle="1" w:styleId="REQVerifyMethod0">
    <w:name w:val="REQ_VerifyMethod"/>
    <w:basedOn w:val="a"/>
    <w:qFormat/>
    <w:rsid w:val="008E3383"/>
    <w:pPr>
      <w:spacing w:after="0" w:line="240" w:lineRule="auto"/>
      <w:jc w:val="center"/>
    </w:pPr>
    <w:rPr>
      <w:color w:val="7030A0"/>
    </w:rPr>
  </w:style>
  <w:style w:type="paragraph" w:customStyle="1" w:styleId="REQType0">
    <w:name w:val="REQ_Type"/>
    <w:basedOn w:val="a"/>
    <w:qFormat/>
    <w:rsid w:val="008E3383"/>
    <w:pPr>
      <w:spacing w:after="0" w:line="240" w:lineRule="auto"/>
      <w:jc w:val="center"/>
    </w:pPr>
  </w:style>
  <w:style w:type="paragraph" w:styleId="51">
    <w:name w:val="toc 5"/>
    <w:basedOn w:val="a"/>
    <w:next w:val="a"/>
    <w:autoRedefine/>
    <w:uiPriority w:val="39"/>
    <w:unhideWhenUsed/>
    <w:rsid w:val="00605539"/>
    <w:pPr>
      <w:spacing w:after="100"/>
      <w:ind w:left="880"/>
    </w:pPr>
  </w:style>
  <w:style w:type="paragraph" w:styleId="af4">
    <w:name w:val="Balloon Text"/>
    <w:basedOn w:val="a"/>
    <w:link w:val="14"/>
    <w:uiPriority w:val="99"/>
    <w:semiHidden/>
    <w:unhideWhenUsed/>
    <w:qFormat/>
    <w:rsid w:val="00A333D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5">
    <w:name w:val="ТЕКСТ"/>
    <w:basedOn w:val="a"/>
    <w:qFormat/>
    <w:rsid w:val="00CE70C6"/>
    <w:pPr>
      <w:widowControl w:val="0"/>
      <w:spacing w:after="0" w:line="360" w:lineRule="auto"/>
      <w:ind w:firstLine="851"/>
    </w:pPr>
    <w:rPr>
      <w:rFonts w:eastAsia="Times New Roman"/>
      <w:sz w:val="28"/>
      <w:szCs w:val="28"/>
      <w:lang w:eastAsia="ru-RU"/>
    </w:rPr>
  </w:style>
  <w:style w:type="table" w:styleId="af6">
    <w:name w:val="Table Grid"/>
    <w:basedOn w:val="a1"/>
    <w:uiPriority w:val="39"/>
    <w:rsid w:val="00426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E7266"/>
    <w:pPr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af7">
    <w:name w:val="annotation reference"/>
    <w:basedOn w:val="a0"/>
    <w:uiPriority w:val="99"/>
    <w:semiHidden/>
    <w:unhideWhenUsed/>
    <w:rsid w:val="006809F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6809F7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6809F7"/>
    <w:rPr>
      <w:rFonts w:ascii="Times New Roman" w:hAnsi="Times New Roman"/>
      <w:lang w:eastAsia="en-US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6809F7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6809F7"/>
    <w:rPr>
      <w:rFonts w:ascii="Times New Roman" w:hAnsi="Times New Roman"/>
      <w:b/>
      <w:bCs/>
      <w:lang w:eastAsia="en-US"/>
    </w:rPr>
  </w:style>
  <w:style w:type="paragraph" w:styleId="afc">
    <w:name w:val="Revision"/>
    <w:hidden/>
    <w:uiPriority w:val="99"/>
    <w:semiHidden/>
    <w:rsid w:val="0039792B"/>
    <w:pPr>
      <w:suppressAutoHyphens w:val="0"/>
    </w:pPr>
    <w:rPr>
      <w:rFonts w:ascii="Times New Roman" w:hAnsi="Times New Roman"/>
      <w:sz w:val="24"/>
      <w:szCs w:val="22"/>
      <w:lang w:eastAsia="en-US"/>
    </w:rPr>
  </w:style>
  <w:style w:type="paragraph" w:customStyle="1" w:styleId="formattext">
    <w:name w:val="formattext"/>
    <w:basedOn w:val="a"/>
    <w:rsid w:val="00057AAC"/>
    <w:pPr>
      <w:suppressAutoHyphens w:val="0"/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character" w:customStyle="1" w:styleId="ab">
    <w:name w:val="Заголовок Знак"/>
    <w:basedOn w:val="a0"/>
    <w:link w:val="a9"/>
    <w:rsid w:val="00717699"/>
    <w:rPr>
      <w:rFonts w:ascii="Liberation Sans" w:eastAsia="Noto Sans CJK SC" w:hAnsi="Liberation Sans" w:cs="Lohit Devanagari"/>
      <w:sz w:val="28"/>
      <w:szCs w:val="28"/>
      <w:lang w:eastAsia="en-US"/>
    </w:rPr>
  </w:style>
  <w:style w:type="character" w:customStyle="1" w:styleId="ac">
    <w:name w:val="Основной текст Знак"/>
    <w:basedOn w:val="a0"/>
    <w:link w:val="aa"/>
    <w:rsid w:val="00717699"/>
    <w:rPr>
      <w:rFonts w:ascii="Times New Roman" w:hAnsi="Times New Roman"/>
      <w:sz w:val="24"/>
      <w:szCs w:val="22"/>
      <w:lang w:eastAsia="en-US"/>
    </w:rPr>
  </w:style>
  <w:style w:type="paragraph" w:styleId="15">
    <w:name w:val="index 1"/>
    <w:basedOn w:val="a"/>
    <w:next w:val="a"/>
    <w:autoRedefine/>
    <w:uiPriority w:val="99"/>
    <w:semiHidden/>
    <w:unhideWhenUsed/>
    <w:rsid w:val="00717699"/>
    <w:pPr>
      <w:spacing w:after="0" w:line="240" w:lineRule="auto"/>
      <w:ind w:left="240" w:hanging="240"/>
    </w:pPr>
  </w:style>
  <w:style w:type="character" w:customStyle="1" w:styleId="11">
    <w:name w:val="Верхний колонтитул Знак1"/>
    <w:basedOn w:val="a0"/>
    <w:link w:val="af1"/>
    <w:uiPriority w:val="99"/>
    <w:rsid w:val="00717699"/>
    <w:rPr>
      <w:rFonts w:ascii="Times New Roman" w:hAnsi="Times New Roman"/>
      <w:sz w:val="24"/>
      <w:szCs w:val="22"/>
      <w:lang w:eastAsia="en-US"/>
    </w:rPr>
  </w:style>
  <w:style w:type="character" w:customStyle="1" w:styleId="12">
    <w:name w:val="Нижний колонтитул Знак1"/>
    <w:basedOn w:val="a0"/>
    <w:link w:val="af2"/>
    <w:uiPriority w:val="99"/>
    <w:rsid w:val="00717699"/>
    <w:rPr>
      <w:rFonts w:ascii="Times New Roman" w:hAnsi="Times New Roman"/>
      <w:sz w:val="24"/>
      <w:szCs w:val="22"/>
      <w:lang w:eastAsia="en-US"/>
    </w:rPr>
  </w:style>
  <w:style w:type="character" w:customStyle="1" w:styleId="14">
    <w:name w:val="Текст выноски Знак1"/>
    <w:basedOn w:val="a0"/>
    <w:link w:val="af4"/>
    <w:uiPriority w:val="99"/>
    <w:semiHidden/>
    <w:rsid w:val="00717699"/>
    <w:rPr>
      <w:rFonts w:ascii="Segoe UI" w:hAnsi="Segoe UI" w:cs="Segoe UI"/>
      <w:sz w:val="18"/>
      <w:szCs w:val="18"/>
      <w:lang w:eastAsia="en-US"/>
    </w:rPr>
  </w:style>
  <w:style w:type="paragraph" w:customStyle="1" w:styleId="afd">
    <w:name w:val="Обычный (без отступа)"/>
    <w:basedOn w:val="a"/>
    <w:qFormat/>
    <w:rsid w:val="0060692A"/>
    <w:pPr>
      <w:suppressAutoHyphens w:val="0"/>
      <w:spacing w:after="120" w:line="30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FF1B7-2CC5-4D82-8F36-D89A1C3F5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73</Pages>
  <Words>13839</Words>
  <Characters>78885</Characters>
  <Application>Microsoft Office Word</Application>
  <DocSecurity>0</DocSecurity>
  <Lines>657</Lines>
  <Paragraphs>185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57</vt:i4>
      </vt:variant>
    </vt:vector>
  </HeadingPairs>
  <TitlesOfParts>
    <vt:vector size="58" baseType="lpstr">
      <vt:lpstr/>
      <vt:lpstr>Назначение</vt:lpstr>
      <vt:lpstr>Термины, определения и сокращения </vt:lpstr>
      <vt:lpstr>    Термины и определения</vt:lpstr>
      <vt:lpstr>    Сокращения</vt:lpstr>
      <vt:lpstr>Сведения об изделии</vt:lpstr>
      <vt:lpstr>    Назначение и область применения изделия</vt:lpstr>
      <vt:lpstr>    Состав изделия</vt:lpstr>
      <vt:lpstr>Схема подключения</vt:lpstr>
      <vt:lpstr>Требования к интерфейсам</vt:lpstr>
      <vt:lpstr>    Стандарт интерфейсов</vt:lpstr>
      <vt:lpstr>    Скорость информационного обмена</vt:lpstr>
      <vt:lpstr>    Структура кадра</vt:lpstr>
      <vt:lpstr>        Структура кадра</vt:lpstr>
      <vt:lpstr>        Параметры кадра</vt:lpstr>
      <vt:lpstr>        Типы связей в локальной сети контроллеров</vt:lpstr>
      <vt:lpstr>        Логические каналы связи</vt:lpstr>
      <vt:lpstr>    Структура идентификатора сообщения</vt:lpstr>
      <vt:lpstr>        Связь типа «один–множество»</vt:lpstr>
      <vt:lpstr>        Связь между равноправными устройствами</vt:lpstr>
      <vt:lpstr>        Передача периодических сообщений PHSM</vt:lpstr>
      <vt:lpstr>    Контроль исправности локальной сети </vt:lpstr>
      <vt:lpstr>    Логика переключения входных/выходных интерфейсов</vt:lpstr>
      <vt:lpstr>Описание интерфейсов</vt:lpstr>
      <vt:lpstr>    Характеристики конфигурации интерфейсов</vt:lpstr>
      <vt:lpstr>        Структура идентификатора сообщения типа «один–множество» логического канала инфо</vt:lpstr>
      <vt:lpstr>        Структура идентификатора сообщения между равноправными устройствами логического </vt:lpstr>
      <vt:lpstr>Передаваемые данные</vt:lpstr>
      <vt:lpstr>    Основные положения</vt:lpstr>
      <vt:lpstr>    Формат сообщений</vt:lpstr>
      <vt:lpstr>    Основные типы данных</vt:lpstr>
      <vt:lpstr>    </vt:lpstr>
      <vt:lpstr>    Состав передаваемых данных</vt:lpstr>
      <vt:lpstr>        Состав данных, передаваемых БРЗУ-115АМ-ТВРС</vt:lpstr>
      <vt:lpstr>        </vt:lpstr>
      <vt:lpstr>        Состав данных передаваемых в БРЗУ-115АМ-ТВРС</vt:lpstr>
      <vt:lpstr>        </vt:lpstr>
      <vt:lpstr>        Сообщения БРЗУ-АМ-ТВРС</vt:lpstr>
      <vt:lpstr>        Состав данных передаваемых БУиЗ-НС</vt:lpstr>
      <vt:lpstr>        Состав данных передаваемых в БУиЗ-НС</vt:lpstr>
      <vt:lpstr>        </vt:lpstr>
      <vt:lpstr>        Сообщения БУиЗ-НС</vt:lpstr>
      <vt:lpstr>        Состав данных ВУ-9НС</vt:lpstr>
      <vt:lpstr>        </vt:lpstr>
      <vt:lpstr>        Состав данных передаваемых в ВУ-9НС</vt:lpstr>
      <vt:lpstr>        </vt:lpstr>
      <vt:lpstr>        Сообщения ВУ-9НС</vt:lpstr>
      <vt:lpstr>        Состав данных передаваемых БКЗ-115</vt:lpstr>
      <vt:lpstr>        </vt:lpstr>
      <vt:lpstr>        Состав данных передаваемых в БКЗ-115</vt:lpstr>
      <vt:lpstr>        </vt:lpstr>
      <vt:lpstr>        Сообщения БКЗ-115</vt:lpstr>
      <vt:lpstr>        Состав данных передаваемых БКЗ-27</vt:lpstr>
      <vt:lpstr>        </vt:lpstr>
      <vt:lpstr>        Состав данных передаваемых в БКЗ-27</vt:lpstr>
      <vt:lpstr>        </vt:lpstr>
      <vt:lpstr>        Сообщения БКЗ-27</vt:lpstr>
      <vt:lpstr>    Формат сообщений</vt:lpstr>
    </vt:vector>
  </TitlesOfParts>
  <Company/>
  <LinksUpToDate>false</LinksUpToDate>
  <CharactersWithSpaces>92539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finoshindg@uwca.ru;morevda@uwca.ru</dc:creator>
  <cp:keywords/>
  <dc:description/>
  <cp:lastModifiedBy>Кечин Александр Викторович</cp:lastModifiedBy>
  <cp:revision>36</cp:revision>
  <cp:lastPrinted>2023-07-25T12:42:00Z</cp:lastPrinted>
  <dcterms:created xsi:type="dcterms:W3CDTF">2023-07-06T19:28:00Z</dcterms:created>
  <dcterms:modified xsi:type="dcterms:W3CDTF">2023-07-25T15:18:00Z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