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702EE" w14:textId="00B6ED18" w:rsidR="00E75911" w:rsidRPr="00F1348E" w:rsidRDefault="00E75911" w:rsidP="00E75911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>Приложение Ж</w:t>
      </w:r>
    </w:p>
    <w:p w14:paraId="4B283396" w14:textId="77777777" w:rsidR="00E75911" w:rsidRPr="00F1348E" w:rsidRDefault="00E75911" w:rsidP="00E75911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604FD423" w14:textId="5DF3EBC4" w:rsidR="00E75911" w:rsidRPr="00F1348E" w:rsidRDefault="00E75911" w:rsidP="00E75911">
      <w:pPr>
        <w:keepNext/>
        <w:spacing w:after="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>Протокол информационного обмена с БКЗ-27</w:t>
      </w:r>
    </w:p>
    <w:p w14:paraId="18BBBF60" w14:textId="77777777" w:rsidR="00FC25DF" w:rsidRPr="00F1348E" w:rsidRDefault="00FC25DF" w:rsidP="005F694E">
      <w:pPr>
        <w:pStyle w:val="af3"/>
        <w:keepNext/>
        <w:numPr>
          <w:ilvl w:val="0"/>
          <w:numId w:val="17"/>
        </w:numPr>
        <w:tabs>
          <w:tab w:val="left" w:pos="1134"/>
        </w:tabs>
        <w:spacing w:before="240" w:after="0" w:line="360" w:lineRule="auto"/>
        <w:ind w:firstLine="135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75A983B0" w14:textId="57139E5B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Блоки БКЗ-27 предназначены для коммутации линий питания и управления бортовыми приёмниками электроэнергии с качеством по ГОСТ Р 54073</w:t>
      </w:r>
      <w:r w:rsidRPr="00F1348E">
        <w:rPr>
          <w:sz w:val="28"/>
          <w:szCs w:val="24"/>
        </w:rPr>
        <w:noBreakHyphen/>
        <w:t xml:space="preserve">2017, а также для защиты коммутируемых цепей от токовых перегрузок и короткого замыкания (далее – КЗ). </w:t>
      </w:r>
    </w:p>
    <w:p w14:paraId="032DF186" w14:textId="1F8B2FD0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БКЗ-27 обеспечивает работу каналов постоянного напряжения </w:t>
      </w:r>
      <w:r w:rsidRPr="00F1348E">
        <w:rPr>
          <w:sz w:val="28"/>
          <w:szCs w:val="24"/>
        </w:rPr>
        <w:br/>
        <w:t>27 В.</w:t>
      </w:r>
    </w:p>
    <w:p w14:paraId="14975B74" w14:textId="7561DFE1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Каждому блоку БКЗ-27 присваивается номер, который считывается с ответной части разъёма «Х5» блока БКЗ-27.</w:t>
      </w:r>
    </w:p>
    <w:p w14:paraId="0D9C2658" w14:textId="342DDF90" w:rsidR="00FC25DF" w:rsidRPr="00F1348E" w:rsidRDefault="00FC25DF" w:rsidP="00FC25DF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Требования к установке номера блока приведены на чертеже ИКЛВ.422330.001 Э5.</w:t>
      </w:r>
    </w:p>
    <w:p w14:paraId="3A77C719" w14:textId="63266927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Для передачи сообщений по шине локальной сети контроллеров блокам БКЗ-27 в соответствии с заданным номером присваивается адрес по правилам, определенным в таблице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_Ref138676942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 w:rsidRPr="00351519">
        <w:rPr>
          <w:vanish/>
          <w:sz w:val="28"/>
          <w:szCs w:val="24"/>
        </w:rPr>
        <w:t xml:space="preserve">Таблица </w:t>
      </w:r>
      <w:r w:rsidR="00351519" w:rsidRPr="00351519">
        <w:rPr>
          <w:sz w:val="28"/>
          <w:szCs w:val="24"/>
        </w:rPr>
        <w:t>7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>.</w:t>
      </w:r>
    </w:p>
    <w:p w14:paraId="201DEEB7" w14:textId="77777777" w:rsidR="00FC25DF" w:rsidRPr="00F1348E" w:rsidRDefault="00FC25DF" w:rsidP="005F694E">
      <w:pPr>
        <w:pStyle w:val="af3"/>
        <w:keepNext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375B93C9" w14:textId="738B56AF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В блоке БКЗ-</w:t>
      </w:r>
      <w:r w:rsidR="009E161F" w:rsidRPr="00F1348E">
        <w:rPr>
          <w:sz w:val="28"/>
          <w:szCs w:val="24"/>
        </w:rPr>
        <w:t>27</w:t>
      </w:r>
      <w:r w:rsidRPr="00F1348E">
        <w:rPr>
          <w:sz w:val="28"/>
          <w:szCs w:val="24"/>
        </w:rPr>
        <w:t xml:space="preserve"> предусмотрено 2 канала подключения к шине локальной сети контроллеров.</w:t>
      </w:r>
    </w:p>
    <w:p w14:paraId="4F414D6D" w14:textId="627BA731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Параметры шины локальной сети контроллеров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17442C69" w14:textId="13668732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Структура идентификатора и параметры сообщения формируются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2D687B82" w14:textId="77777777" w:rsidR="00FC25DF" w:rsidRPr="00F1348E" w:rsidRDefault="00FC25DF" w:rsidP="00FC25DF">
      <w:pPr>
        <w:pStyle w:val="af3"/>
        <w:tabs>
          <w:tab w:val="left" w:pos="1418"/>
        </w:tabs>
        <w:spacing w:after="0" w:line="360" w:lineRule="auto"/>
        <w:ind w:left="567"/>
        <w:rPr>
          <w:sz w:val="28"/>
          <w:szCs w:val="24"/>
        </w:rPr>
      </w:pPr>
    </w:p>
    <w:p w14:paraId="1C56E905" w14:textId="36B87347" w:rsidR="00FC25DF" w:rsidRPr="00F1348E" w:rsidRDefault="00FC25DF" w:rsidP="00685D57">
      <w:pPr>
        <w:keepNext/>
        <w:spacing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</w:t>
      </w:r>
      <w:ins w:id="0" w:author="Кечин Александр Викторович" w:date="2023-07-14T13:26:00Z">
        <w:r w:rsidR="00F645A7" w:rsidRPr="00F1348E">
          <w:rPr>
            <w:sz w:val="28"/>
            <w:szCs w:val="24"/>
          </w:rPr>
          <w:t>Ж</w:t>
        </w:r>
      </w:ins>
      <w:r w:rsidRPr="00F1348E">
        <w:rPr>
          <w:sz w:val="28"/>
          <w:szCs w:val="24"/>
        </w:rPr>
        <w:t>1 – Структура бит идентификатора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1"/>
        <w:gridCol w:w="3394"/>
        <w:gridCol w:w="3182"/>
      </w:tblGrid>
      <w:tr w:rsidR="0077157B" w:rsidRPr="00F1348E" w14:paraId="7D40DB84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2089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F8B1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Параметр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7EBB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Значение</w:t>
            </w:r>
            <w:r w:rsidRPr="00F1348E">
              <w:rPr>
                <w:sz w:val="28"/>
                <w:szCs w:val="28"/>
                <w:lang w:val="en-US"/>
              </w:rPr>
              <w:t xml:space="preserve"> (</w:t>
            </w:r>
            <w:r w:rsidRPr="00F1348E">
              <w:rPr>
                <w:sz w:val="28"/>
                <w:szCs w:val="28"/>
              </w:rPr>
              <w:t>двоичн.</w:t>
            </w:r>
            <w:r w:rsidRPr="00F1348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C35F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Примечание</w:t>
            </w:r>
          </w:p>
        </w:tc>
      </w:tr>
      <w:tr w:rsidR="00685D57" w:rsidRPr="00F1348E" w14:paraId="5EE55555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4626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28 – 26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9E88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B9E19" w14:textId="6116950B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1" w:author="Кечин Александр Викторович" w:date="2023-07-20T10:36:00Z">
              <w:r w:rsidRPr="00F1348E">
                <w:rPr>
                  <w:szCs w:val="20"/>
                </w:rPr>
                <w:t>&lt;Логический канал обмена&gt;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1181" w14:textId="4DF04350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2" w:author="Кечин Александр Викторович" w:date="2023-07-20T10:36:00Z">
              <w:r w:rsidRPr="00F1348E">
                <w:rPr>
                  <w:szCs w:val="20"/>
                </w:rPr>
                <w:t>Смотри таблицу</w:t>
              </w:r>
            </w:ins>
            <w:ins w:id="3" w:author="Кечин Александр Викторович" w:date="2023-07-25T15:17:00Z">
              <w:r w:rsidR="00202DF6" w:rsidRPr="00F1348E">
                <w:rPr>
                  <w:szCs w:val="20"/>
                </w:rPr>
                <w:t xml:space="preserve"> </w:t>
              </w:r>
              <w:r w:rsidR="00202DF6" w:rsidRPr="00F1348E">
                <w:rPr>
                  <w:szCs w:val="20"/>
                </w:rPr>
                <w:fldChar w:fldCharType="begin"/>
              </w:r>
              <w:r w:rsidR="00202DF6" w:rsidRPr="00F1348E">
                <w:rPr>
                  <w:szCs w:val="20"/>
                </w:rPr>
                <w:instrText xml:space="preserve"> REF _Ref141187112 \h  \* MERGEFORMAT </w:instrText>
              </w:r>
            </w:ins>
            <w:r w:rsidR="00202DF6" w:rsidRPr="00F1348E">
              <w:rPr>
                <w:szCs w:val="20"/>
              </w:rPr>
            </w:r>
            <w:ins w:id="4" w:author="Кечин Александр Викторович" w:date="2023-07-25T15:17:00Z">
              <w:r w:rsidR="00202DF6" w:rsidRPr="00F1348E">
                <w:rPr>
                  <w:szCs w:val="20"/>
                </w:rPr>
                <w:fldChar w:fldCharType="separate"/>
              </w:r>
            </w:ins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2</w:t>
            </w:r>
            <w:ins w:id="5" w:author="Кечин Александр Викторович" w:date="2023-07-25T15:17:00Z">
              <w:r w:rsidR="00202DF6" w:rsidRPr="00F1348E">
                <w:rPr>
                  <w:szCs w:val="20"/>
                </w:rPr>
                <w:fldChar w:fldCharType="end"/>
              </w:r>
            </w:ins>
          </w:p>
        </w:tc>
      </w:tr>
      <w:tr w:rsidR="00685D57" w:rsidRPr="00F1348E" w14:paraId="2570B378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7850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25 – 19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487E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Source FID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04E1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0001101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2165C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 xml:space="preserve"> </w:t>
            </w:r>
            <w:r w:rsidRPr="00F1348E">
              <w:rPr>
                <w:szCs w:val="20"/>
              </w:rPr>
              <w:t>«Электрическая мощность»</w:t>
            </w:r>
          </w:p>
        </w:tc>
      </w:tr>
      <w:tr w:rsidR="00685D57" w:rsidRPr="00F1348E" w14:paraId="14A9F64D" w14:textId="77777777" w:rsidTr="000D1344"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1D995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18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2524E9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RSD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DB2E" w14:textId="1F716D8F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6" w:author="Кечин Александр Викторович" w:date="2023-07-20T10:35:00Z">
              <w:r w:rsidRPr="00F1348E">
                <w:rPr>
                  <w:szCs w:val="24"/>
                  <w:lang w:val="en-US"/>
                </w:rPr>
                <w:t>1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5A10" w14:textId="6CFBFF36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7" w:author="Кечин Александр Викторович" w:date="2023-07-20T10:35:00Z">
              <w:r w:rsidRPr="00F1348E">
                <w:rPr>
                  <w:i/>
                  <w:szCs w:val="24"/>
                </w:rPr>
                <w:t>«Запрос на обслуживание»</w:t>
              </w:r>
            </w:ins>
          </w:p>
        </w:tc>
      </w:tr>
      <w:tr w:rsidR="00685D57" w:rsidRPr="00F1348E" w14:paraId="6470476F" w14:textId="77777777" w:rsidTr="000D1344">
        <w:trPr>
          <w:ins w:id="8" w:author="Кечин Александр Викторович" w:date="2023-07-20T10:35:00Z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DB1E" w14:textId="77777777" w:rsidR="00685D57" w:rsidRPr="00F1348E" w:rsidRDefault="00685D57">
            <w:pPr>
              <w:keepNext/>
              <w:spacing w:after="0" w:line="240" w:lineRule="auto"/>
              <w:jc w:val="center"/>
              <w:rPr>
                <w:ins w:id="9" w:author="Кечин Александр Викторович" w:date="2023-07-20T10:35:00Z"/>
                <w:szCs w:val="20"/>
              </w:rPr>
              <w:pPrChange w:id="10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1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E0C6" w14:textId="77777777" w:rsidR="00685D57" w:rsidRPr="00F1348E" w:rsidRDefault="00685D57">
            <w:pPr>
              <w:keepNext/>
              <w:spacing w:after="0" w:line="240" w:lineRule="auto"/>
              <w:jc w:val="center"/>
              <w:rPr>
                <w:ins w:id="11" w:author="Кечин Александр Викторович" w:date="2023-07-20T10:35:00Z"/>
                <w:szCs w:val="20"/>
                <w:lang w:val="en-US"/>
              </w:rPr>
              <w:pPrChange w:id="12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BB5D" w14:textId="66CEA6B5" w:rsidR="00685D57" w:rsidRPr="00F1348E" w:rsidRDefault="00685D57">
            <w:pPr>
              <w:keepNext/>
              <w:spacing w:after="0" w:line="240" w:lineRule="auto"/>
              <w:jc w:val="center"/>
              <w:rPr>
                <w:ins w:id="13" w:author="Кечин Александр Викторович" w:date="2023-07-20T10:35:00Z"/>
                <w:szCs w:val="20"/>
              </w:rPr>
              <w:pPrChange w:id="14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  <w:ins w:id="15" w:author="Кечин Александр Викторович" w:date="2023-07-20T10:35:00Z">
              <w:r w:rsidRPr="00F1348E">
                <w:rPr>
                  <w:szCs w:val="24"/>
                  <w:lang w:val="en-US"/>
                </w:rPr>
                <w:t>0</w:t>
              </w:r>
              <w:r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9170" w14:textId="20DE52AF" w:rsidR="00685D57" w:rsidRPr="00F1348E" w:rsidRDefault="00685D57">
            <w:pPr>
              <w:keepNext/>
              <w:spacing w:after="0" w:line="240" w:lineRule="auto"/>
              <w:jc w:val="center"/>
              <w:rPr>
                <w:ins w:id="16" w:author="Кечин Александр Викторович" w:date="2023-07-20T10:35:00Z"/>
                <w:szCs w:val="20"/>
              </w:rPr>
              <w:pPrChange w:id="17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  <w:ins w:id="18" w:author="Кечин Александр Викторович" w:date="2023-07-20T10:35:00Z">
              <w:r w:rsidRPr="00F1348E">
                <w:rPr>
                  <w:i/>
                  <w:szCs w:val="24"/>
                </w:rPr>
                <w:t>«Ответ на обслуживание узла»</w:t>
              </w:r>
            </w:ins>
          </w:p>
        </w:tc>
      </w:tr>
      <w:tr w:rsidR="00685D57" w:rsidRPr="00F1348E" w14:paraId="7B6D84CE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9D52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3937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9D86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F1EB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685D57" w:rsidRPr="00F1348E" w14:paraId="049CCBFF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DB22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6A6A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PVT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2DC9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6A96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685D57" w:rsidRPr="00F1348E" w14:paraId="0B9ABC9C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9E67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15 – 12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81B3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DOC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9747" w14:textId="3547535F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&lt;</w:t>
            </w:r>
            <w:r w:rsidRPr="00F1348E">
              <w:rPr>
                <w:szCs w:val="20"/>
              </w:rPr>
              <w:t>Код подсистемы</w:t>
            </w:r>
            <w:r w:rsidRPr="00F1348E">
              <w:rPr>
                <w:szCs w:val="20"/>
                <w:lang w:val="en-US"/>
              </w:rPr>
              <w:t>&gt;</w:t>
            </w:r>
            <w:r w:rsidRPr="00F1348E">
              <w:rPr>
                <w:szCs w:val="20"/>
              </w:rPr>
              <w:t xml:space="preserve"> = 0110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642B" w14:textId="40C2EF85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_Ref136870901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4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685D57" w:rsidRPr="00F1348E" w14:paraId="0436C7BA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713B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11 – 7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C5FD" w14:textId="77777777" w:rsidR="00685D57" w:rsidRPr="00F1348E" w:rsidRDefault="00685D57" w:rsidP="00685D57">
            <w:pPr>
              <w:keepNext/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67C8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&lt;Номер блока&gt;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3AA7" w14:textId="0C4B4A6B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_Ref138676942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7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685D57" w:rsidRPr="00F1348E" w14:paraId="7896B3C7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E0BE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 – 2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BF60" w14:textId="77777777" w:rsidR="00685D57" w:rsidRPr="00F1348E" w:rsidRDefault="00685D57" w:rsidP="00685D57">
            <w:pPr>
              <w:keepNext/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A45B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&lt;Код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3923" w14:textId="25F0EB6C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 Ж2</w:t>
            </w:r>
          </w:p>
        </w:tc>
      </w:tr>
      <w:tr w:rsidR="00685D57" w:rsidRPr="00F1348E" w14:paraId="419F420E" w14:textId="77777777" w:rsidTr="00685D57">
        <w:trPr>
          <w:trHeight w:val="595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BEB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 – 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7D21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RCI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295D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&lt;Шина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AE79" w14:textId="40E59D1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_Ref138752870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3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685D57" w:rsidRPr="00F1348E" w14:paraId="761491F0" w14:textId="77777777" w:rsidTr="000D1344">
        <w:trPr>
          <w:trHeight w:val="595"/>
          <w:ins w:id="19" w:author="Кечин Александр Викторович" w:date="2023-07-20T10:36:00Z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8350" w14:textId="7923B46A" w:rsidR="00685D57" w:rsidRPr="00F1348E" w:rsidRDefault="00685D57" w:rsidP="00685D57">
            <w:pPr>
              <w:keepNext/>
              <w:spacing w:after="0" w:line="240" w:lineRule="auto"/>
              <w:rPr>
                <w:ins w:id="20" w:author="Кечин Александр Викторович" w:date="2023-07-20T10:36:00Z"/>
                <w:szCs w:val="20"/>
              </w:rPr>
            </w:pPr>
            <w:ins w:id="21" w:author="Кечин Александр Викторович" w:date="2023-07-20T10:36:00Z">
              <w:r w:rsidRPr="00F1348E">
                <w:rPr>
                  <w:sz w:val="20"/>
                  <w:szCs w:val="20"/>
                </w:rPr>
                <w:t xml:space="preserve">Примечание – Для логических каналов информационного обмена </w:t>
              </w:r>
              <w:r w:rsidRPr="00F1348E">
                <w:rPr>
                  <w:sz w:val="20"/>
                  <w:szCs w:val="20"/>
                  <w:lang w:val="en-US"/>
                </w:rPr>
                <w:t>EEC</w:t>
              </w:r>
              <w:r w:rsidRPr="00F1348E">
                <w:rPr>
                  <w:sz w:val="20"/>
                  <w:szCs w:val="20"/>
                </w:rPr>
                <w:t xml:space="preserve"> и </w:t>
              </w:r>
              <w:r w:rsidRPr="00F1348E">
                <w:rPr>
                  <w:sz w:val="20"/>
                  <w:szCs w:val="20"/>
                  <w:lang w:val="en-US"/>
                </w:rPr>
                <w:t>NOC</w:t>
              </w:r>
              <w:r w:rsidRPr="00F1348E">
                <w:rPr>
                  <w:sz w:val="20"/>
                  <w:szCs w:val="20"/>
                </w:rPr>
                <w:t xml:space="preserve"> значение бита «</w:t>
              </w:r>
              <w:r w:rsidRPr="00F1348E">
                <w:rPr>
                  <w:sz w:val="20"/>
                  <w:szCs w:val="20"/>
                  <w:lang w:val="en-US"/>
                </w:rPr>
                <w:t>RSD</w:t>
              </w:r>
              <w:r w:rsidRPr="00F1348E">
                <w:rPr>
                  <w:sz w:val="20"/>
                  <w:szCs w:val="20"/>
                </w:rPr>
                <w:t>» должно всегда быть «0».</w:t>
              </w:r>
            </w:ins>
          </w:p>
        </w:tc>
      </w:tr>
    </w:tbl>
    <w:p w14:paraId="15B5F4B8" w14:textId="77777777" w:rsidR="00FC25DF" w:rsidRPr="00F1348E" w:rsidRDefault="00FC25DF" w:rsidP="00FC25DF">
      <w:pPr>
        <w:pStyle w:val="aa"/>
        <w:tabs>
          <w:tab w:val="left" w:pos="1490"/>
        </w:tabs>
        <w:rPr>
          <w:rFonts w:ascii="Segoe UI" w:hAnsi="Segoe UI" w:cs="Segoe UI"/>
          <w:sz w:val="22"/>
        </w:rPr>
      </w:pPr>
    </w:p>
    <w:p w14:paraId="007A0453" w14:textId="6115530B" w:rsidR="00FC25DF" w:rsidRPr="00F1348E" w:rsidRDefault="00FC25DF" w:rsidP="00FC25DF">
      <w:pPr>
        <w:keepNext/>
        <w:spacing w:after="0" w:line="360" w:lineRule="auto"/>
        <w:ind w:firstLine="851"/>
        <w:rPr>
          <w:sz w:val="28"/>
          <w:szCs w:val="24"/>
        </w:rPr>
      </w:pPr>
      <w:r w:rsidRPr="00F1348E">
        <w:rPr>
          <w:sz w:val="28"/>
          <w:szCs w:val="24"/>
        </w:rPr>
        <w:t>Таблица Ж2 – Код объекта данных</w:t>
      </w:r>
    </w:p>
    <w:tbl>
      <w:tblPr>
        <w:tblW w:w="7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4"/>
        <w:gridCol w:w="538"/>
        <w:gridCol w:w="539"/>
        <w:gridCol w:w="538"/>
        <w:gridCol w:w="539"/>
        <w:gridCol w:w="539"/>
      </w:tblGrid>
      <w:tr w:rsidR="0077157B" w:rsidRPr="00F1348E" w14:paraId="09A5A108" w14:textId="77777777" w:rsidTr="00A36D7F">
        <w:trPr>
          <w:trHeight w:val="407"/>
          <w:jc w:val="center"/>
        </w:trPr>
        <w:tc>
          <w:tcPr>
            <w:tcW w:w="5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909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Наименование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995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Побитовая матрица</w:t>
            </w:r>
          </w:p>
        </w:tc>
      </w:tr>
      <w:tr w:rsidR="0077157B" w:rsidRPr="00F1348E" w14:paraId="0904A20B" w14:textId="77777777" w:rsidTr="00A36D7F">
        <w:trPr>
          <w:trHeight w:val="342"/>
          <w:jc w:val="center"/>
        </w:trPr>
        <w:tc>
          <w:tcPr>
            <w:tcW w:w="5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52E6" w14:textId="77777777" w:rsidR="00FC25DF" w:rsidRPr="00F1348E" w:rsidRDefault="00FC25DF" w:rsidP="00A36D7F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14B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EEE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CFF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A6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D93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</w:t>
            </w:r>
          </w:p>
        </w:tc>
      </w:tr>
      <w:tr w:rsidR="0077157B" w:rsidRPr="00F1348E" w14:paraId="74F7C19F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471B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98B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5AB3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6DA2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4E1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3B4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A26DAD5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DEC1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Команда «Сброс защиты»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84D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966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EC72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AFAA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EB6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1A5D4BEB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065A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каналов «Исправен/Отказ»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96E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8DC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18A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9BF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BEF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2F065A0C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2F8C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каналов «Вкл/Откл»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B1A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0CF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643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B7E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EBD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49BB8B08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5341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«Короткое замыкание»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B6B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272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01F3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4EF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4D06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708BEA40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91BD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«Перегрузка»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0E5B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601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3E8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8C2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815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4CF50FD9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9EEC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выхода»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9F6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DEF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FB9A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AC5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499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004DE27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DF4E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нагрузки»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AD9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710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B8D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CD4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F23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3FC39A3C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6485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20C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342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D58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74F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8C3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587519" w:rsidRPr="00F1348E" w14:paraId="002B39D9" w14:textId="77777777" w:rsidTr="00587519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D1BA" w14:textId="376E37CD" w:rsidR="00587519" w:rsidRPr="00F1348E" w:rsidRDefault="00587519" w:rsidP="00587519">
            <w:pPr>
              <w:spacing w:after="0" w:line="240" w:lineRule="auto"/>
              <w:jc w:val="left"/>
              <w:rPr>
                <w:szCs w:val="24"/>
              </w:rPr>
            </w:pPr>
            <w:ins w:id="22" w:author="Кечин Александр Викторович" w:date="2023-07-14T13:25:00Z">
              <w:r w:rsidRPr="00F1348E">
                <w:rPr>
                  <w:szCs w:val="24"/>
                </w:rPr>
                <w:t>Данные «Ток канала»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B5EC" w14:textId="1A5F817A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23" w:author="Кечин Александр Викторович" w:date="2023-07-14T13:25:00Z">
              <w:r w:rsidRPr="00F1348E">
                <w:rPr>
                  <w:szCs w:val="24"/>
                </w:rPr>
                <w:t>0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E10C" w14:textId="5CF6DC2B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24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59AF" w14:textId="056935F7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25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5DA0" w14:textId="3047FE20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</w:rPr>
            </w:pPr>
            <w:ins w:id="26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ECE" w14:textId="54ECF0B5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27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</w:tr>
      <w:tr w:rsidR="00587519" w:rsidRPr="00F1348E" w14:paraId="15333E5B" w14:textId="77777777" w:rsidTr="00587519">
        <w:trPr>
          <w:jc w:val="center"/>
          <w:ins w:id="28" w:author="Кечин Александр Викторович" w:date="2023-07-14T13:25:00Z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7FC9" w14:textId="69EBF901" w:rsidR="00587519" w:rsidRPr="00F1348E" w:rsidRDefault="00587519" w:rsidP="00587519">
            <w:pPr>
              <w:spacing w:after="0" w:line="240" w:lineRule="auto"/>
              <w:jc w:val="left"/>
              <w:rPr>
                <w:ins w:id="29" w:author="Кечин Александр Викторович" w:date="2023-07-14T13:25:00Z"/>
                <w:szCs w:val="24"/>
              </w:rPr>
            </w:pPr>
            <w:ins w:id="30" w:author="Кечин Александр Викторович" w:date="2023-07-14T13:25:00Z">
              <w:r w:rsidRPr="00F1348E">
                <w:rPr>
                  <w:szCs w:val="24"/>
                </w:rPr>
                <w:t>Запрос данных об изделии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181D" w14:textId="1CBC944D" w:rsidR="00587519" w:rsidRPr="00F1348E" w:rsidRDefault="00587519" w:rsidP="00587519">
            <w:pPr>
              <w:spacing w:after="0" w:line="240" w:lineRule="auto"/>
              <w:jc w:val="center"/>
              <w:rPr>
                <w:ins w:id="31" w:author="Кечин Александр Викторович" w:date="2023-07-14T13:25:00Z"/>
                <w:szCs w:val="24"/>
              </w:rPr>
            </w:pPr>
            <w:ins w:id="32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DF0F" w14:textId="099207E5" w:rsidR="00587519" w:rsidRPr="00F1348E" w:rsidRDefault="00587519" w:rsidP="00587519">
            <w:pPr>
              <w:spacing w:after="0" w:line="240" w:lineRule="auto"/>
              <w:jc w:val="center"/>
              <w:rPr>
                <w:ins w:id="33" w:author="Кечин Александр Викторович" w:date="2023-07-14T13:25:00Z"/>
                <w:szCs w:val="24"/>
              </w:rPr>
            </w:pPr>
            <w:ins w:id="34" w:author="Кечин Александр Викторович" w:date="2023-07-14T13:25:00Z">
              <w:r w:rsidRPr="00F1348E">
                <w:rPr>
                  <w:szCs w:val="24"/>
                </w:rPr>
                <w:t>0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2A14" w14:textId="42459F54" w:rsidR="00587519" w:rsidRPr="00F1348E" w:rsidRDefault="00587519" w:rsidP="00587519">
            <w:pPr>
              <w:spacing w:after="0" w:line="240" w:lineRule="auto"/>
              <w:jc w:val="center"/>
              <w:rPr>
                <w:ins w:id="35" w:author="Кечин Александр Викторович" w:date="2023-07-14T13:25:00Z"/>
                <w:szCs w:val="24"/>
              </w:rPr>
            </w:pPr>
            <w:ins w:id="36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FCC3" w14:textId="03FE29C5" w:rsidR="00587519" w:rsidRPr="00F1348E" w:rsidRDefault="00587519" w:rsidP="00587519">
            <w:pPr>
              <w:spacing w:after="0" w:line="240" w:lineRule="auto"/>
              <w:jc w:val="center"/>
              <w:rPr>
                <w:ins w:id="37" w:author="Кечин Александр Викторович" w:date="2023-07-14T13:25:00Z"/>
                <w:szCs w:val="24"/>
              </w:rPr>
            </w:pPr>
            <w:ins w:id="38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80DC" w14:textId="48950C49" w:rsidR="00587519" w:rsidRPr="00F1348E" w:rsidRDefault="00587519" w:rsidP="00587519">
            <w:pPr>
              <w:spacing w:after="0" w:line="240" w:lineRule="auto"/>
              <w:jc w:val="center"/>
              <w:rPr>
                <w:ins w:id="39" w:author="Кечин Александр Викторович" w:date="2023-07-14T13:25:00Z"/>
                <w:szCs w:val="24"/>
              </w:rPr>
            </w:pPr>
            <w:ins w:id="40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</w:tr>
    </w:tbl>
    <w:p w14:paraId="1556F87A" w14:textId="1F6D93B8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Частота передачи периодических и апериодических сообщений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44870E1A" w14:textId="0F28BE59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Сообщения с командами для/от одного БКЗ-27 занимают до </w:t>
      </w:r>
      <w:r w:rsidRPr="00F1348E">
        <w:rPr>
          <w:sz w:val="28"/>
          <w:szCs w:val="24"/>
        </w:rPr>
        <w:br/>
        <w:t>3,56 % от пропускной способности локальной сети контроллеров.</w:t>
      </w:r>
    </w:p>
    <w:p w14:paraId="0C34E2FB" w14:textId="56B61582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Сообщения с широковещательными командами от БРЭО в </w:t>
      </w:r>
      <w:r w:rsidRPr="00F1348E">
        <w:rPr>
          <w:sz w:val="28"/>
          <w:szCs w:val="24"/>
        </w:rPr>
        <w:br/>
        <w:t>БКЗ-27 занимают до 0,75 % от пропускной способности локальной сети контроллеров.</w:t>
      </w:r>
    </w:p>
    <w:p w14:paraId="63F47393" w14:textId="77777777" w:rsidR="00FC25DF" w:rsidRPr="00F1348E" w:rsidRDefault="00FC25DF" w:rsidP="005F694E">
      <w:pPr>
        <w:pStyle w:val="af3"/>
        <w:keepNext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>Передаваемые данные</w:t>
      </w:r>
    </w:p>
    <w:p w14:paraId="4C4B18A2" w14:textId="367C689F" w:rsidR="00B92EA8" w:rsidRPr="00F1348E" w:rsidRDefault="00B92EA8" w:rsidP="00B92EA8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ins w:id="41" w:author="Кечин Александр Викторович" w:date="2023-07-25T15:26:00Z"/>
          <w:sz w:val="28"/>
          <w:szCs w:val="24"/>
        </w:rPr>
      </w:pPr>
      <w:ins w:id="42" w:author="Кечин Александр Викторович" w:date="2023-07-25T15:26:00Z">
        <w:r w:rsidRPr="00F1348E">
          <w:rPr>
            <w:sz w:val="28"/>
            <w:szCs w:val="24"/>
          </w:rPr>
          <w:t xml:space="preserve">Формат передачи данных должен соответствовать требованиям </w:t>
        </w:r>
        <w:r w:rsidRPr="00F1348E">
          <w:rPr>
            <w:sz w:val="28"/>
            <w:szCs w:val="24"/>
          </w:rPr>
          <w:br/>
          <w:t xml:space="preserve">п. </w:t>
        </w:r>
        <w:r w:rsidRPr="00F1348E">
          <w:rPr>
            <w:sz w:val="28"/>
            <w:szCs w:val="24"/>
          </w:rPr>
          <w:fldChar w:fldCharType="begin"/>
        </w:r>
        <w:r w:rsidRPr="00F1348E">
          <w:rPr>
            <w:sz w:val="28"/>
            <w:szCs w:val="24"/>
          </w:rPr>
          <w:instrText xml:space="preserve"> REF _Ref141189862 \r \h </w:instrText>
        </w:r>
      </w:ins>
      <w:r w:rsidRPr="00F1348E">
        <w:rPr>
          <w:sz w:val="28"/>
          <w:szCs w:val="24"/>
        </w:rPr>
      </w:r>
      <w:ins w:id="43" w:author="Кечин Александр Викторович" w:date="2023-07-25T15:26:00Z">
        <w:r w:rsidRPr="00F1348E">
          <w:rPr>
            <w:sz w:val="28"/>
            <w:szCs w:val="24"/>
          </w:rPr>
          <w:fldChar w:fldCharType="separate"/>
        </w:r>
      </w:ins>
      <w:r w:rsidR="00351519">
        <w:rPr>
          <w:sz w:val="28"/>
          <w:szCs w:val="24"/>
        </w:rPr>
        <w:t>7.5</w:t>
      </w:r>
      <w:ins w:id="44" w:author="Кечин Александр Викторович" w:date="2023-07-25T15:26:00Z">
        <w:r w:rsidRPr="00F1348E">
          <w:rPr>
            <w:sz w:val="28"/>
            <w:szCs w:val="24"/>
          </w:rPr>
          <w:fldChar w:fldCharType="end"/>
        </w:r>
        <w:r w:rsidRPr="00F1348E">
          <w:rPr>
            <w:sz w:val="28"/>
            <w:szCs w:val="24"/>
          </w:rPr>
          <w:t xml:space="preserve"> настоящей спецификации.</w:t>
        </w:r>
      </w:ins>
    </w:p>
    <w:p w14:paraId="674D498D" w14:textId="7CA80BE4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Передаваемые сообщения приведены в таблицах Ж3 – Ж1</w:t>
      </w:r>
      <w:ins w:id="45" w:author="Кечин Александр Викторович" w:date="2023-07-14T13:26:00Z">
        <w:r w:rsidR="00F645A7" w:rsidRPr="00F1348E">
          <w:rPr>
            <w:sz w:val="28"/>
            <w:szCs w:val="24"/>
          </w:rPr>
          <w:t>4</w:t>
        </w:r>
      </w:ins>
      <w:r w:rsidRPr="00F1348E">
        <w:rPr>
          <w:sz w:val="28"/>
          <w:szCs w:val="24"/>
        </w:rPr>
        <w:t>.</w:t>
      </w:r>
    </w:p>
    <w:p w14:paraId="1B0BA108" w14:textId="66E93123" w:rsidR="00FC25DF" w:rsidRPr="00F1348E" w:rsidRDefault="00FC25DF" w:rsidP="00FC25DF">
      <w:pPr>
        <w:keepNext/>
        <w:spacing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Ж3 – </w:t>
      </w:r>
      <w:ins w:id="46" w:author="Кечин Александр Викторович" w:date="2023-07-20T10:48:00Z">
        <w:r w:rsidR="00362E55" w:rsidRPr="00F1348E">
          <w:rPr>
            <w:sz w:val="28"/>
            <w:szCs w:val="28"/>
          </w:rPr>
          <w:t xml:space="preserve">Команда </w:t>
        </w:r>
      </w:ins>
      <w:r w:rsidRPr="00F1348E">
        <w:rPr>
          <w:sz w:val="28"/>
          <w:szCs w:val="28"/>
        </w:rPr>
        <w:t>«Управление включением/отключением»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745DE953" w14:textId="77777777" w:rsidTr="00A36D7F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82D7E95" w14:textId="684F6065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7" w:author="Кечин Александр Викторович" w:date="2023-07-20T11:07:00Z">
              <w:r w:rsidR="004403BE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4403BE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4403BE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4403BE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63B042A6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D152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0761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00101</w:t>
            </w:r>
          </w:p>
        </w:tc>
      </w:tr>
      <w:tr w:rsidR="0077157B" w:rsidRPr="00F1348E" w14:paraId="753CCDAA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9CDC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7D4E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EC58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F536D70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AFC4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C091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85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789C883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A457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8CA8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DF85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1 по 8 (1 – включить, 0 – отключить)</w:t>
            </w:r>
          </w:p>
        </w:tc>
      </w:tr>
      <w:tr w:rsidR="0077157B" w:rsidRPr="00F1348E" w14:paraId="469A8F41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21CF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EF78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B5CF9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9 по 16 (1 – включить, 0 – отключить)</w:t>
            </w:r>
          </w:p>
        </w:tc>
      </w:tr>
      <w:tr w:rsidR="0077157B" w:rsidRPr="00F1348E" w14:paraId="1772821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67F7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3C8D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C180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17 по 24 (1 – включить, 0 – отключить)</w:t>
            </w:r>
          </w:p>
        </w:tc>
      </w:tr>
      <w:tr w:rsidR="0077157B" w:rsidRPr="00F1348E" w14:paraId="4663093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4582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6E72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E76D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25 по 32 (1 – включить, 0 – отключить)</w:t>
            </w:r>
          </w:p>
        </w:tc>
      </w:tr>
      <w:tr w:rsidR="0077157B" w:rsidRPr="00F1348E" w14:paraId="57A9C07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5C31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A656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21483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33 по 40 (1 – включить, 0 – отключить)</w:t>
            </w:r>
          </w:p>
        </w:tc>
      </w:tr>
      <w:tr w:rsidR="0077157B" w:rsidRPr="00F1348E" w14:paraId="4F7AA0D1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9EED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BDAB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24B9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41 по 48 (1 – включить, 0 – отключить)</w:t>
            </w:r>
          </w:p>
        </w:tc>
      </w:tr>
    </w:tbl>
    <w:p w14:paraId="2E785E46" w14:textId="2C7D9EC5" w:rsidR="00FC25DF" w:rsidRPr="00F1348E" w:rsidRDefault="00FC25DF" w:rsidP="00FC25DF">
      <w:pPr>
        <w:keepNext/>
        <w:spacing w:before="240"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Ж4 – </w:t>
      </w:r>
      <w:ins w:id="48" w:author="Кечин Александр Викторович" w:date="2023-07-20T10:48:00Z">
        <w:r w:rsidR="00362E55" w:rsidRPr="00F1348E">
          <w:rPr>
            <w:sz w:val="28"/>
            <w:szCs w:val="28"/>
          </w:rPr>
          <w:t xml:space="preserve">Команда </w:t>
        </w:r>
      </w:ins>
      <w:r w:rsidRPr="00F1348E">
        <w:rPr>
          <w:sz w:val="28"/>
          <w:szCs w:val="28"/>
        </w:rPr>
        <w:t>«Сброс защиты»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6363E8C2" w14:textId="77777777" w:rsidTr="00A36D7F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5AC56FEE" w14:textId="77777777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или </w:t>
            </w:r>
            <w:r w:rsidRPr="00F1348E">
              <w:rPr>
                <w:bCs/>
                <w:sz w:val="28"/>
                <w:szCs w:val="28"/>
                <w:lang w:val="en-US"/>
              </w:rPr>
              <w:t>EEC</w:t>
            </w:r>
            <w:r w:rsidRPr="00F1348E">
              <w:rPr>
                <w:bCs/>
                <w:sz w:val="28"/>
                <w:szCs w:val="28"/>
              </w:rPr>
              <w:t xml:space="preserve"> (апериодическое сообщение)</w:t>
            </w:r>
          </w:p>
        </w:tc>
      </w:tr>
      <w:tr w:rsidR="0077157B" w:rsidRPr="00F1348E" w14:paraId="58409759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388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5D1D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00110</w:t>
            </w:r>
          </w:p>
        </w:tc>
      </w:tr>
      <w:tr w:rsidR="0077157B" w:rsidRPr="00F1348E" w14:paraId="1D55FCF5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B148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FB87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582C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7CE3CA23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0A7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D1BD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1534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1BF96F0F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EA5B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820D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0BD43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Сброс признака «КЗ» (1 – сбросить, 0 – без изменений)</w:t>
            </w:r>
          </w:p>
        </w:tc>
      </w:tr>
      <w:tr w:rsidR="0077157B" w:rsidRPr="00F1348E" w14:paraId="030BE0EC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6635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rFonts w:ascii="Segoe UI" w:hAnsi="Segoe UI" w:cs="Segoe UI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F13F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CFBFD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Резерв</w:t>
            </w:r>
          </w:p>
        </w:tc>
      </w:tr>
    </w:tbl>
    <w:p w14:paraId="79C06033" w14:textId="7DE0E50A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Ж5 – </w:t>
      </w:r>
      <w:r w:rsidRPr="00F1348E">
        <w:rPr>
          <w:sz w:val="28"/>
          <w:szCs w:val="28"/>
        </w:rPr>
        <w:t xml:space="preserve">Сообщение «Состояние каналов </w:t>
      </w:r>
      <w:ins w:id="49" w:author="Кечин Александр Викторович" w:date="2023-07-20T10:49:00Z">
        <w:r w:rsidR="00362E55" w:rsidRPr="00F1348E">
          <w:rPr>
            <w:sz w:val="28"/>
            <w:szCs w:val="28"/>
          </w:rPr>
          <w:t>Исправен/Отказ</w:t>
        </w:r>
      </w:ins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3E5C8018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643773A5" w14:textId="4E8179A1" w:rsidR="00FC25DF" w:rsidRPr="00F1348E" w:rsidRDefault="00FC25DF" w:rsidP="00A36D7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50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</w:t>
              </w:r>
            </w:ins>
          </w:p>
        </w:tc>
      </w:tr>
      <w:tr w:rsidR="0077157B" w:rsidRPr="00F1348E" w14:paraId="5233468F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AFBEC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797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00111</w:t>
            </w:r>
          </w:p>
        </w:tc>
      </w:tr>
      <w:tr w:rsidR="0077157B" w:rsidRPr="00F1348E" w14:paraId="6EA692E2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6B99D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B717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C82E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02E2B3D7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DE66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DED6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8F098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39686355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9F08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E734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9F0D2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1 по 8 (1 – исправен)</w:t>
            </w:r>
          </w:p>
        </w:tc>
      </w:tr>
      <w:tr w:rsidR="0077157B" w:rsidRPr="00F1348E" w14:paraId="536DCDB9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792C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814B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FCB0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9 по 16 (1 – исправен)</w:t>
            </w:r>
          </w:p>
        </w:tc>
      </w:tr>
      <w:tr w:rsidR="0077157B" w:rsidRPr="00F1348E" w14:paraId="66B10A15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A12C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FAE6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21875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17 по 24 (1 – исправен)</w:t>
            </w:r>
          </w:p>
        </w:tc>
      </w:tr>
      <w:tr w:rsidR="0077157B" w:rsidRPr="00F1348E" w14:paraId="512DA97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AFB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D71B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F8352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25 по 32 (1 – исправен)</w:t>
            </w:r>
          </w:p>
        </w:tc>
      </w:tr>
      <w:tr w:rsidR="0077157B" w:rsidRPr="00F1348E" w14:paraId="1B7FCBA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B41C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395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EEA50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33 по 40 (1 – исправен)</w:t>
            </w:r>
          </w:p>
        </w:tc>
      </w:tr>
      <w:tr w:rsidR="0077157B" w:rsidRPr="00F1348E" w14:paraId="27246BF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41E7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22E9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27C3A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41 по 48 (1 – исправен)</w:t>
            </w:r>
          </w:p>
        </w:tc>
      </w:tr>
    </w:tbl>
    <w:p w14:paraId="3B4F246C" w14:textId="333D2B88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Ж6 – </w:t>
      </w:r>
      <w:r w:rsidRPr="00F1348E">
        <w:rPr>
          <w:sz w:val="28"/>
          <w:szCs w:val="28"/>
        </w:rPr>
        <w:t>Сообщение «Состояние каналов БКЗ «</w:t>
      </w:r>
      <w:ins w:id="51" w:author="Кечин Александр Викторович" w:date="2023-07-20T10:49:00Z">
        <w:r w:rsidR="00362E55" w:rsidRPr="00F1348E">
          <w:rPr>
            <w:sz w:val="28"/>
            <w:szCs w:val="28"/>
          </w:rPr>
          <w:t>Вкл/Откл</w:t>
        </w:r>
      </w:ins>
      <w:r w:rsidRPr="00F1348E">
        <w:rPr>
          <w:sz w:val="28"/>
          <w:szCs w:val="28"/>
        </w:rPr>
        <w:t>»»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1C05B1F8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66350B77" w14:textId="2BDB7BBB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52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4E9DFC7F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9337D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9055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01000</w:t>
            </w:r>
          </w:p>
        </w:tc>
      </w:tr>
      <w:tr w:rsidR="0077157B" w:rsidRPr="00F1348E" w14:paraId="114E22E3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C6895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4EACF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0B00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2EE27631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1B3A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8C31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DAB0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24D8EDEF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112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55A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2E73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1 по 8 (1 – включен, 0 – выключен)</w:t>
            </w:r>
          </w:p>
        </w:tc>
      </w:tr>
      <w:tr w:rsidR="0077157B" w:rsidRPr="00F1348E" w14:paraId="610CBBE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C2EA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63BA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8C71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9 по 16 (1 – включен, 0 – выключен)</w:t>
            </w:r>
          </w:p>
        </w:tc>
      </w:tr>
      <w:tr w:rsidR="0077157B" w:rsidRPr="00F1348E" w14:paraId="59F98F86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08F2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141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9616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17 по 24 (1 – включен, 0 – выключен)</w:t>
            </w:r>
          </w:p>
        </w:tc>
      </w:tr>
      <w:tr w:rsidR="0077157B" w:rsidRPr="00F1348E" w14:paraId="5EE9C5AB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F71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57BD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EFD0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25 по 32 (1 – включен, 0 – выключен)</w:t>
            </w:r>
          </w:p>
        </w:tc>
      </w:tr>
      <w:tr w:rsidR="0077157B" w:rsidRPr="00F1348E" w14:paraId="229D198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196C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1814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9AEB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33 по 40 (1 – включен, 0 – выключен)</w:t>
            </w:r>
          </w:p>
        </w:tc>
      </w:tr>
      <w:tr w:rsidR="0077157B" w:rsidRPr="00F1348E" w14:paraId="57CC3B9D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99BF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33B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D828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41 по 48 (1 – включен, 0 – выключен)</w:t>
            </w:r>
          </w:p>
        </w:tc>
      </w:tr>
    </w:tbl>
    <w:p w14:paraId="5117E202" w14:textId="26E26324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Ж7 – </w:t>
      </w:r>
      <w:r w:rsidRPr="00F1348E">
        <w:rPr>
          <w:sz w:val="28"/>
          <w:szCs w:val="28"/>
        </w:rPr>
        <w:t xml:space="preserve">Сообщение «Признак </w:t>
      </w:r>
      <w:ins w:id="53" w:author="Кечин Александр Викторович" w:date="2023-07-20T10:49:00Z">
        <w:r w:rsidR="00362E55" w:rsidRPr="00F1348E">
          <w:rPr>
            <w:sz w:val="28"/>
            <w:szCs w:val="28"/>
          </w:rPr>
          <w:t>короткое замыкание</w:t>
        </w:r>
      </w:ins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4CAF3D4A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1C4636C1" w14:textId="6125C457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54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07FB26D1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F1C0B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3BBDF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01001</w:t>
            </w:r>
          </w:p>
        </w:tc>
      </w:tr>
      <w:tr w:rsidR="0077157B" w:rsidRPr="00F1348E" w14:paraId="0D33F779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CDA5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23C1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70B9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7B86FE8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942E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7D88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958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43FB0DAB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F2C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411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DAC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1 по 8 (1 – наличие признака, 0 – отсутствие)</w:t>
            </w:r>
          </w:p>
        </w:tc>
      </w:tr>
      <w:tr w:rsidR="0077157B" w:rsidRPr="00F1348E" w14:paraId="10226243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242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B2A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47AC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9 по 16 (1 – наличие признака, 0 – отсутствие)</w:t>
            </w:r>
          </w:p>
        </w:tc>
      </w:tr>
      <w:tr w:rsidR="0077157B" w:rsidRPr="00F1348E" w14:paraId="5F7686E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507A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0B45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43A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17 по 24 (1 – наличие признака, 0 – отсутствие)</w:t>
            </w:r>
          </w:p>
        </w:tc>
      </w:tr>
      <w:tr w:rsidR="0077157B" w:rsidRPr="00F1348E" w14:paraId="7DD1857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850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8A8D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2CB9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25 по 32 (1 – наличие признака, 0 – отсутствие)</w:t>
            </w:r>
          </w:p>
        </w:tc>
      </w:tr>
      <w:tr w:rsidR="0077157B" w:rsidRPr="00F1348E" w14:paraId="3C99100C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A195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C77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0C9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33 по 40 (1 – наличие признака, 0 – отсутствие)</w:t>
            </w:r>
          </w:p>
        </w:tc>
      </w:tr>
      <w:tr w:rsidR="0077157B" w:rsidRPr="00F1348E" w14:paraId="566A752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5F7E" w14:textId="77777777" w:rsidR="00FC25DF" w:rsidRPr="00F1348E" w:rsidRDefault="00FC25DF" w:rsidP="004403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5B63" w14:textId="77777777" w:rsidR="00FC25DF" w:rsidRPr="00F1348E" w:rsidRDefault="00FC25DF" w:rsidP="004403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AD0C" w14:textId="77777777" w:rsidR="00FC25DF" w:rsidRPr="00F1348E" w:rsidRDefault="00FC25DF" w:rsidP="004403BE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41 по 48 (1 – наличие признака, 0 – отсутствие)</w:t>
            </w:r>
          </w:p>
        </w:tc>
      </w:tr>
    </w:tbl>
    <w:p w14:paraId="4D1D6A87" w14:textId="002A52D9" w:rsidR="00FC25DF" w:rsidRPr="00F1348E" w:rsidRDefault="00FC25DF" w:rsidP="004403BE">
      <w:pPr>
        <w:keepNext/>
        <w:spacing w:before="240" w:after="0" w:line="360" w:lineRule="auto"/>
        <w:ind w:hanging="284"/>
        <w:rPr>
          <w:sz w:val="28"/>
          <w:szCs w:val="28"/>
        </w:rPr>
      </w:pPr>
      <w:r w:rsidRPr="00F1348E">
        <w:rPr>
          <w:sz w:val="28"/>
          <w:szCs w:val="24"/>
        </w:rPr>
        <w:lastRenderedPageBreak/>
        <w:t xml:space="preserve">Таблица Ж8 – </w:t>
      </w:r>
      <w:r w:rsidRPr="00F1348E">
        <w:rPr>
          <w:sz w:val="28"/>
          <w:szCs w:val="28"/>
        </w:rPr>
        <w:t>Сообщение «Перегрузка»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3AB8946D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7C8CA591" w14:textId="11963F75" w:rsidR="00FC25DF" w:rsidRPr="00F1348E" w:rsidRDefault="00FC25DF" w:rsidP="004403BE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55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4CC2234F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F10A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5E580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01010</w:t>
            </w:r>
          </w:p>
        </w:tc>
      </w:tr>
      <w:tr w:rsidR="0077157B" w:rsidRPr="00F1348E" w14:paraId="519FC93D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1764C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43154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536B0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2243374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180D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A455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2339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17691F3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926E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3CA8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E9CD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1 по 8 (1 – наличие признака, 0 – отсутствие)</w:t>
            </w:r>
          </w:p>
        </w:tc>
      </w:tr>
      <w:tr w:rsidR="0077157B" w:rsidRPr="00F1348E" w14:paraId="4E2CC231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336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D9E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EEE0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9 по 16 (1 – наличие признака, 0 – отсутствие)</w:t>
            </w:r>
          </w:p>
        </w:tc>
      </w:tr>
      <w:tr w:rsidR="0077157B" w:rsidRPr="00F1348E" w14:paraId="33D902D6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232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BD5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E5BB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17 по 24 (1 – наличие признака, 0 – отсутствие)</w:t>
            </w:r>
          </w:p>
        </w:tc>
      </w:tr>
      <w:tr w:rsidR="0077157B" w:rsidRPr="00F1348E" w14:paraId="052E2FB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A5A8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6AD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F9C1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25 по 32 (1 – наличие признака, 0 – отсутствие)</w:t>
            </w:r>
          </w:p>
        </w:tc>
      </w:tr>
      <w:tr w:rsidR="0077157B" w:rsidRPr="00F1348E" w14:paraId="4B0C6A8D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47B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EEDB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03F4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33 по 40 (1 – наличие признака, 0 – отсутствие)</w:t>
            </w:r>
          </w:p>
        </w:tc>
      </w:tr>
      <w:tr w:rsidR="0077157B" w:rsidRPr="00F1348E" w14:paraId="76411233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84EE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72E8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FCF5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41 по 48 (1 – наличие признака, 0 – отсутствие)</w:t>
            </w:r>
          </w:p>
        </w:tc>
      </w:tr>
    </w:tbl>
    <w:p w14:paraId="39642E81" w14:textId="40916BBE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Ж9 – </w:t>
      </w:r>
      <w:r w:rsidRPr="00F1348E">
        <w:rPr>
          <w:sz w:val="28"/>
          <w:szCs w:val="28"/>
        </w:rPr>
        <w:t>Сообщение «Отказ выхода»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15AF0F07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5358EDFE" w14:textId="6DA67493" w:rsidR="00FC25DF" w:rsidRPr="00F1348E" w:rsidRDefault="00FC25DF" w:rsidP="00A36D7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56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7653C367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4CA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2C4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01011</w:t>
            </w:r>
          </w:p>
        </w:tc>
      </w:tr>
      <w:tr w:rsidR="0077157B" w:rsidRPr="00F1348E" w14:paraId="671082A6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C481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790EB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F886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5ABE2BEF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1131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62BB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763D9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09BBDBAB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8613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567D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CC705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1 по 8 (1 – наличие признака, 0 – отсутствие)</w:t>
            </w:r>
          </w:p>
        </w:tc>
      </w:tr>
      <w:tr w:rsidR="0077157B" w:rsidRPr="00F1348E" w14:paraId="39549F93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6E23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179E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E5A8D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9 по 16 (1 – наличие признака, 0 – отсутствие)</w:t>
            </w:r>
          </w:p>
        </w:tc>
      </w:tr>
      <w:tr w:rsidR="0077157B" w:rsidRPr="00F1348E" w14:paraId="01027A37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AA7C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2CA1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0B87E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17 по 24 (1 – наличие признака, 0 – отсутствие)</w:t>
            </w:r>
          </w:p>
        </w:tc>
      </w:tr>
      <w:tr w:rsidR="0077157B" w:rsidRPr="00F1348E" w14:paraId="31AD970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74B8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A233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59C6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25 по 32 (1 – наличие признака, 0 – отсутствие)</w:t>
            </w:r>
          </w:p>
        </w:tc>
      </w:tr>
      <w:tr w:rsidR="0077157B" w:rsidRPr="00F1348E" w14:paraId="13E7A14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6995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57D3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76E2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33 по 40 (1 – наличие признака, 0 – отсутствие)</w:t>
            </w:r>
          </w:p>
        </w:tc>
      </w:tr>
      <w:tr w:rsidR="0077157B" w:rsidRPr="00F1348E" w14:paraId="4538B82C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21CB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3A99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DBFEC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41 по 48 (1 – наличие признака, 0 – отсутствие)</w:t>
            </w:r>
          </w:p>
        </w:tc>
      </w:tr>
    </w:tbl>
    <w:p w14:paraId="2BFE3824" w14:textId="7C0A99AA" w:rsidR="00FC25DF" w:rsidRPr="00F1348E" w:rsidRDefault="00FC25DF" w:rsidP="004403BE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Ж10 – </w:t>
      </w:r>
      <w:r w:rsidRPr="00F1348E">
        <w:rPr>
          <w:sz w:val="28"/>
          <w:szCs w:val="28"/>
        </w:rPr>
        <w:t>Сообщение «Отказ нагрузки»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2780AC59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52BC93D8" w14:textId="79335AEE" w:rsidR="00FC25DF" w:rsidRPr="00F1348E" w:rsidRDefault="00FC25DF" w:rsidP="004403BE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57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5821936C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094DF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BEDE1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01100</w:t>
            </w:r>
          </w:p>
        </w:tc>
      </w:tr>
      <w:tr w:rsidR="0077157B" w:rsidRPr="00F1348E" w14:paraId="1BCE2895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18967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0EEDC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861D5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B176358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7ADCD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36ADE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76E82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03BFE20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AF2F2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70ECC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F7CB4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1 по 8 (1 – наличие признака, 0 – отсутствие)</w:t>
            </w:r>
          </w:p>
        </w:tc>
      </w:tr>
      <w:tr w:rsidR="0077157B" w:rsidRPr="00F1348E" w14:paraId="64EF2B4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E0751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BAF28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B4769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9 по 16 (1 – наличие признака, 0 – отсутствие)</w:t>
            </w:r>
          </w:p>
        </w:tc>
      </w:tr>
      <w:tr w:rsidR="0077157B" w:rsidRPr="00F1348E" w14:paraId="04CCACDE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B71F2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F2B21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65F23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17 по 24 (1 – наличие признака, 0 – отсутствие)</w:t>
            </w:r>
          </w:p>
        </w:tc>
      </w:tr>
      <w:tr w:rsidR="0077157B" w:rsidRPr="00F1348E" w14:paraId="61D7C5F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06A6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E121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99437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25 по 32 (1 – наличие признака, 0 – отсутствие)</w:t>
            </w:r>
          </w:p>
        </w:tc>
      </w:tr>
      <w:tr w:rsidR="0077157B" w:rsidRPr="00F1348E" w14:paraId="5ECA9B65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17EB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766A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B1B7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33 по 40 (1 – наличие признака, 0 – отсутствие)</w:t>
            </w:r>
          </w:p>
        </w:tc>
      </w:tr>
      <w:tr w:rsidR="00FC25DF" w:rsidRPr="00F1348E" w14:paraId="2851168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85DB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0F2A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9C615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41 по 48 (1 – наличие признака, 0 – отсутствие)</w:t>
            </w:r>
          </w:p>
        </w:tc>
      </w:tr>
    </w:tbl>
    <w:p w14:paraId="49DA1F65" w14:textId="77777777" w:rsidR="00FC25DF" w:rsidRPr="00F1348E" w:rsidRDefault="00FC25DF" w:rsidP="00FC25DF"/>
    <w:p w14:paraId="4FF3442D" w14:textId="2F756156" w:rsidR="00FC25DF" w:rsidRPr="00F1348E" w:rsidRDefault="00FC25DF" w:rsidP="004403BE">
      <w:pPr>
        <w:keepNext/>
        <w:spacing w:before="240" w:after="0" w:line="360" w:lineRule="auto"/>
        <w:ind w:hanging="284"/>
        <w:rPr>
          <w:ins w:id="58" w:author="Кечин Александр Викторович" w:date="2023-07-20T14:56:00Z"/>
          <w:sz w:val="28"/>
          <w:szCs w:val="28"/>
        </w:rPr>
      </w:pPr>
      <w:r w:rsidRPr="00F1348E">
        <w:rPr>
          <w:sz w:val="28"/>
          <w:szCs w:val="24"/>
        </w:rPr>
        <w:t xml:space="preserve">Таблица Ж11 – </w:t>
      </w:r>
      <w:r w:rsidRPr="00F1348E">
        <w:rPr>
          <w:sz w:val="28"/>
          <w:szCs w:val="28"/>
        </w:rPr>
        <w:t>Сообщение «Состояние устройства»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357308" w:rsidRPr="00F1348E" w14:paraId="1F749A62" w14:textId="77777777" w:rsidTr="00357308">
        <w:trPr>
          <w:jc w:val="center"/>
          <w:ins w:id="59" w:author="Кечин Александр Викторович" w:date="2023-07-20T14:56:00Z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110F9FDD" w14:textId="77777777" w:rsidR="00357308" w:rsidRPr="00F1348E" w:rsidRDefault="00357308" w:rsidP="00357308">
            <w:pPr>
              <w:keepNext/>
              <w:spacing w:before="240" w:after="0" w:line="360" w:lineRule="auto"/>
              <w:ind w:hanging="284"/>
              <w:rPr>
                <w:ins w:id="60" w:author="Кечин Александр Викторович" w:date="2023-07-20T14:56:00Z"/>
                <w:bCs/>
                <w:sz w:val="28"/>
                <w:szCs w:val="28"/>
              </w:rPr>
            </w:pPr>
            <w:ins w:id="61" w:author="Кечин Александр Викторович" w:date="2023-07-20T14:56:00Z">
              <w:r w:rsidRPr="00F1348E">
                <w:rPr>
                  <w:bCs/>
                  <w:sz w:val="28"/>
                  <w:szCs w:val="28"/>
                </w:rPr>
                <w:t>Канал передачи сообщения – NOC (периодическое сообщение) или EEC (апериодическое сообщение)</w:t>
              </w:r>
            </w:ins>
          </w:p>
        </w:tc>
      </w:tr>
      <w:tr w:rsidR="00357308" w:rsidRPr="00F1348E" w14:paraId="3FC0FA9E" w14:textId="77777777" w:rsidTr="008B51DB">
        <w:trPr>
          <w:jc w:val="center"/>
          <w:ins w:id="62" w:author="Кечин Александр Викторович" w:date="2023-07-20T14:56:00Z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364D0" w14:textId="77777777" w:rsidR="00357308" w:rsidRPr="00F1348E" w:rsidRDefault="00357308" w:rsidP="008B51DB">
            <w:pPr>
              <w:spacing w:after="0" w:line="240" w:lineRule="auto"/>
              <w:rPr>
                <w:ins w:id="63" w:author="Кечин Александр Викторович" w:date="2023-07-20T14:56:00Z"/>
                <w:sz w:val="28"/>
                <w:szCs w:val="28"/>
              </w:rPr>
            </w:pPr>
            <w:ins w:id="64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F56C8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65" w:author="Кечин Александр Викторович" w:date="2023-07-20T14:56:00Z"/>
                <w:sz w:val="28"/>
                <w:szCs w:val="28"/>
              </w:rPr>
            </w:pPr>
            <w:ins w:id="66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01101</w:t>
              </w:r>
            </w:ins>
          </w:p>
        </w:tc>
      </w:tr>
      <w:tr w:rsidR="00357308" w:rsidRPr="00F1348E" w14:paraId="028037A4" w14:textId="77777777" w:rsidTr="008B51DB">
        <w:trPr>
          <w:jc w:val="center"/>
          <w:ins w:id="67" w:author="Кечин Александр Викторович" w:date="2023-07-20T14:56:00Z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B4F92" w14:textId="77777777" w:rsidR="00357308" w:rsidRPr="00F1348E" w:rsidRDefault="00357308" w:rsidP="008B51DB">
            <w:pPr>
              <w:spacing w:after="0" w:line="240" w:lineRule="auto"/>
              <w:rPr>
                <w:ins w:id="68" w:author="Кечин Александр Викторович" w:date="2023-07-20T14:56:00Z"/>
                <w:sz w:val="28"/>
                <w:szCs w:val="28"/>
              </w:rPr>
            </w:pPr>
            <w:ins w:id="69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87B83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70" w:author="Кечин Александр Викторович" w:date="2023-07-20T14:56:00Z"/>
                <w:sz w:val="28"/>
                <w:szCs w:val="28"/>
              </w:rPr>
            </w:pPr>
            <w:ins w:id="71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1 байт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74AE0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72" w:author="Кечин Александр Викторович" w:date="2023-07-20T14:56:00Z"/>
                <w:sz w:val="28"/>
                <w:szCs w:val="28"/>
              </w:rPr>
            </w:pPr>
            <w:ins w:id="73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357308" w:rsidRPr="00F1348E" w14:paraId="43044BA7" w14:textId="77777777" w:rsidTr="008B51DB">
        <w:trPr>
          <w:trHeight w:val="345"/>
          <w:jc w:val="center"/>
          <w:ins w:id="74" w:author="Кечин Александр Викторович" w:date="2023-07-20T14:56:00Z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32DE7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75" w:author="Кечин Александр Викторович" w:date="2023-07-20T14:56:00Z"/>
                <w:sz w:val="28"/>
                <w:szCs w:val="28"/>
              </w:rPr>
            </w:pPr>
            <w:ins w:id="76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4A78D" w14:textId="77777777" w:rsidR="00357308" w:rsidRPr="00F1348E" w:rsidRDefault="00357308" w:rsidP="008B51DB">
            <w:pPr>
              <w:spacing w:after="0" w:line="240" w:lineRule="auto"/>
              <w:rPr>
                <w:ins w:id="77" w:author="Кечин Александр Викторович" w:date="2023-07-20T14:56:00Z"/>
                <w:sz w:val="28"/>
                <w:szCs w:val="28"/>
              </w:rPr>
            </w:pPr>
            <w:ins w:id="78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C9246" w14:textId="77777777" w:rsidR="00357308" w:rsidRPr="00F1348E" w:rsidRDefault="00357308" w:rsidP="008B51DB">
            <w:pPr>
              <w:spacing w:after="0" w:line="240" w:lineRule="auto"/>
              <w:rPr>
                <w:ins w:id="79" w:author="Кечин Александр Викторович" w:date="2023-07-20T14:56:00Z"/>
                <w:sz w:val="28"/>
                <w:szCs w:val="28"/>
              </w:rPr>
            </w:pPr>
            <w:ins w:id="80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Наименование </w:t>
              </w:r>
            </w:ins>
          </w:p>
        </w:tc>
      </w:tr>
      <w:tr w:rsidR="00357308" w:rsidRPr="00F1348E" w14:paraId="741CE7ED" w14:textId="77777777" w:rsidTr="008B51DB">
        <w:trPr>
          <w:trHeight w:val="897"/>
          <w:jc w:val="center"/>
          <w:ins w:id="81" w:author="Кечин Александр Викторович" w:date="2023-07-20T14:56:00Z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71B0D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82" w:author="Кечин Александр Викторович" w:date="2023-07-20T14:56:00Z"/>
                <w:sz w:val="28"/>
                <w:szCs w:val="28"/>
              </w:rPr>
            </w:pPr>
            <w:ins w:id="83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5878E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84" w:author="Кечин Александр Викторович" w:date="2023-07-20T14:56:00Z"/>
                <w:sz w:val="28"/>
                <w:szCs w:val="28"/>
              </w:rPr>
            </w:pPr>
            <w:ins w:id="85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0…1</w:t>
              </w:r>
            </w:ins>
          </w:p>
          <w:p w14:paraId="019E3785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86" w:author="Кечин Александр Викторович" w:date="2023-07-20T14:56:00Z"/>
                <w:sz w:val="28"/>
                <w:szCs w:val="28"/>
              </w:rPr>
            </w:pP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49021" w14:textId="77777777" w:rsidR="00357308" w:rsidRPr="00F1348E" w:rsidRDefault="00357308" w:rsidP="008B51DB">
            <w:pPr>
              <w:spacing w:after="0" w:line="240" w:lineRule="auto"/>
              <w:rPr>
                <w:ins w:id="87" w:author="Кечин Александр Викторович" w:date="2023-07-20T14:56:00Z"/>
                <w:sz w:val="28"/>
                <w:szCs w:val="28"/>
              </w:rPr>
            </w:pPr>
            <w:ins w:id="88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Состояние светодиода «Готов»:</w:t>
              </w:r>
            </w:ins>
          </w:p>
          <w:p w14:paraId="68DA1F46" w14:textId="77777777" w:rsidR="00357308" w:rsidRPr="00F1348E" w:rsidRDefault="00357308" w:rsidP="008B51DB">
            <w:pPr>
              <w:spacing w:after="0" w:line="240" w:lineRule="auto"/>
              <w:rPr>
                <w:ins w:id="89" w:author="Кечин Александр Викторович" w:date="2023-07-20T14:56:00Z"/>
                <w:sz w:val="28"/>
                <w:szCs w:val="28"/>
              </w:rPr>
            </w:pPr>
            <w:ins w:id="90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0 – зелёный («готов» </w:t>
              </w:r>
              <w:r w:rsidRPr="00F1348E">
                <w:rPr>
                  <w:sz w:val="28"/>
                  <w:szCs w:val="28"/>
                  <w:vertAlign w:val="superscript"/>
                </w:rPr>
                <w:t>(1)</w:t>
              </w:r>
              <w:r w:rsidRPr="00F1348E">
                <w:rPr>
                  <w:sz w:val="28"/>
                  <w:szCs w:val="28"/>
                </w:rPr>
                <w:t xml:space="preserve">), </w:t>
              </w:r>
            </w:ins>
          </w:p>
          <w:p w14:paraId="12EEAB3E" w14:textId="77777777" w:rsidR="00357308" w:rsidRPr="00F1348E" w:rsidRDefault="00357308" w:rsidP="008B51DB">
            <w:pPr>
              <w:spacing w:after="0" w:line="240" w:lineRule="auto"/>
              <w:rPr>
                <w:ins w:id="91" w:author="Кечин Александр Викторович" w:date="2023-07-20T14:56:00Z"/>
                <w:sz w:val="28"/>
                <w:szCs w:val="28"/>
              </w:rPr>
            </w:pPr>
            <w:ins w:id="92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1 – оранжевый («ошибка подключения» </w:t>
              </w:r>
              <w:r w:rsidRPr="00F1348E">
                <w:rPr>
                  <w:sz w:val="28"/>
                  <w:szCs w:val="28"/>
                  <w:vertAlign w:val="superscript"/>
                </w:rPr>
                <w:t>(2)</w:t>
              </w:r>
              <w:r w:rsidRPr="00F1348E">
                <w:rPr>
                  <w:sz w:val="28"/>
                  <w:szCs w:val="28"/>
                </w:rPr>
                <w:t>)</w:t>
              </w:r>
            </w:ins>
          </w:p>
          <w:p w14:paraId="692C2D68" w14:textId="77777777" w:rsidR="00357308" w:rsidRPr="00F1348E" w:rsidRDefault="00357308" w:rsidP="008B51DB">
            <w:pPr>
              <w:spacing w:after="0" w:line="240" w:lineRule="auto"/>
              <w:rPr>
                <w:ins w:id="93" w:author="Кечин Александр Викторович" w:date="2023-07-20T14:56:00Z"/>
                <w:sz w:val="28"/>
                <w:szCs w:val="28"/>
              </w:rPr>
            </w:pPr>
            <w:ins w:id="94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3 – красный («не готов» </w:t>
              </w:r>
              <w:r w:rsidRPr="00F1348E">
                <w:rPr>
                  <w:sz w:val="28"/>
                  <w:szCs w:val="28"/>
                  <w:vertAlign w:val="superscript"/>
                </w:rPr>
                <w:t>(3)</w:t>
              </w:r>
              <w:r w:rsidRPr="00F1348E">
                <w:rPr>
                  <w:sz w:val="28"/>
                  <w:szCs w:val="28"/>
                </w:rPr>
                <w:t>)</w:t>
              </w:r>
            </w:ins>
          </w:p>
          <w:p w14:paraId="5ED6DE59" w14:textId="77777777" w:rsidR="00357308" w:rsidRPr="00F1348E" w:rsidRDefault="00357308" w:rsidP="008B51DB">
            <w:pPr>
              <w:spacing w:after="0" w:line="240" w:lineRule="auto"/>
              <w:rPr>
                <w:ins w:id="95" w:author="Кечин Александр Викторович" w:date="2023-07-20T14:56:00Z"/>
                <w:sz w:val="28"/>
                <w:szCs w:val="28"/>
                <w:highlight w:val="yellow"/>
              </w:rPr>
            </w:pPr>
          </w:p>
        </w:tc>
      </w:tr>
      <w:tr w:rsidR="00357308" w:rsidRPr="00F1348E" w14:paraId="12B8A8F7" w14:textId="77777777" w:rsidTr="008B51DB">
        <w:trPr>
          <w:trHeight w:val="330"/>
          <w:jc w:val="center"/>
          <w:ins w:id="96" w:author="Кечин Александр Викторович" w:date="2023-07-20T14:56:00Z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3FA6902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97" w:author="Кечин Александр Викторович" w:date="2023-07-20T14:56:00Z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B3996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98" w:author="Кечин Александр Викторович" w:date="2023-07-20T14:56:00Z"/>
                <w:sz w:val="28"/>
                <w:szCs w:val="28"/>
              </w:rPr>
            </w:pPr>
            <w:ins w:id="99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CEA63" w14:textId="77777777" w:rsidR="00357308" w:rsidRPr="00F1348E" w:rsidRDefault="00357308" w:rsidP="008B51DB">
            <w:pPr>
              <w:spacing w:after="0" w:line="240" w:lineRule="auto"/>
              <w:rPr>
                <w:ins w:id="100" w:author="Кечин Александр Викторович" w:date="2023-07-20T14:56:00Z"/>
                <w:sz w:val="28"/>
                <w:szCs w:val="28"/>
              </w:rPr>
            </w:pPr>
            <w:ins w:id="101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Признак Отказ Uвх (1 – отказ) </w:t>
              </w:r>
            </w:ins>
          </w:p>
        </w:tc>
      </w:tr>
      <w:tr w:rsidR="00357308" w:rsidRPr="00F1348E" w14:paraId="1B441457" w14:textId="77777777" w:rsidTr="008B51DB">
        <w:trPr>
          <w:trHeight w:val="330"/>
          <w:jc w:val="center"/>
          <w:ins w:id="102" w:author="Кечин Александр Викторович" w:date="2023-07-20T14:56:00Z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36CCC4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103" w:author="Кечин Александр Викторович" w:date="2023-07-20T14:56:00Z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A6E85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104" w:author="Кечин Александр Викторович" w:date="2023-07-20T14:56:00Z"/>
                <w:sz w:val="28"/>
                <w:szCs w:val="28"/>
              </w:rPr>
            </w:pPr>
            <w:ins w:id="105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3..7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EACB3" w14:textId="77777777" w:rsidR="00357308" w:rsidRPr="00F1348E" w:rsidRDefault="00357308" w:rsidP="008B51DB">
            <w:pPr>
              <w:spacing w:after="0" w:line="240" w:lineRule="auto"/>
              <w:rPr>
                <w:ins w:id="106" w:author="Кечин Александр Викторович" w:date="2023-07-20T14:56:00Z"/>
                <w:sz w:val="28"/>
                <w:szCs w:val="28"/>
              </w:rPr>
            </w:pPr>
            <w:ins w:id="107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Резерв</w:t>
              </w:r>
            </w:ins>
          </w:p>
        </w:tc>
      </w:tr>
      <w:tr w:rsidR="00F1348E" w:rsidRPr="00F1348E" w14:paraId="50E9362A" w14:textId="77777777" w:rsidTr="008B51DB">
        <w:trPr>
          <w:trHeight w:val="330"/>
          <w:jc w:val="center"/>
          <w:ins w:id="108" w:author="Кечин Александр Викторович" w:date="2023-07-20T14:56:00Z"/>
        </w:trPr>
        <w:tc>
          <w:tcPr>
            <w:tcW w:w="99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D01C2" w14:textId="77777777" w:rsidR="00357308" w:rsidRPr="00F1348E" w:rsidRDefault="00357308" w:rsidP="008B51DB">
            <w:pPr>
              <w:spacing w:after="0"/>
              <w:rPr>
                <w:ins w:id="109" w:author="Кечин Александр Викторович" w:date="2023-07-20T14:56:00Z"/>
                <w:i/>
                <w:iCs/>
                <w:szCs w:val="24"/>
              </w:rPr>
            </w:pPr>
            <w:ins w:id="110" w:author="Кечин Александр Викторович" w:date="2023-07-20T14:56:00Z">
              <w:r w:rsidRPr="00F1348E">
                <w:rPr>
                  <w:i/>
                  <w:iCs/>
                </w:rPr>
                <w:t>Примечания:</w:t>
              </w:r>
            </w:ins>
          </w:p>
          <w:p w14:paraId="5CC93323" w14:textId="77777777" w:rsidR="00357308" w:rsidRPr="00F1348E" w:rsidRDefault="00357308" w:rsidP="00202DF6">
            <w:pPr>
              <w:pStyle w:val="af3"/>
              <w:numPr>
                <w:ilvl w:val="0"/>
                <w:numId w:val="32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111" w:author="Кечин Александр Викторович" w:date="2023-07-20T14:56:00Z"/>
                <w:i/>
                <w:iCs/>
              </w:rPr>
            </w:pPr>
            <w:ins w:id="112" w:author="Кечин Александр Викторович" w:date="2023-07-20T14:56:00Z">
              <w:r w:rsidRPr="00F1348E">
                <w:rPr>
                  <w:i/>
                  <w:iCs/>
                </w:rPr>
                <w:t>Блок исправен и готов к работе</w:t>
              </w:r>
            </w:ins>
          </w:p>
          <w:p w14:paraId="2DBBA061" w14:textId="77777777" w:rsidR="00357308" w:rsidRPr="00F1348E" w:rsidRDefault="00357308" w:rsidP="00202DF6">
            <w:pPr>
              <w:pStyle w:val="af3"/>
              <w:numPr>
                <w:ilvl w:val="0"/>
                <w:numId w:val="32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113" w:author="Кечин Александр Викторович" w:date="2023-07-20T14:56:00Z"/>
                <w:i/>
                <w:iCs/>
              </w:rPr>
            </w:pPr>
            <w:ins w:id="114" w:author="Кечин Александр Викторович" w:date="2023-07-20T14:56:00Z">
              <w:r w:rsidRPr="00F1348E">
                <w:rPr>
                  <w:i/>
                  <w:iCs/>
                </w:rPr>
                <w:t>Блок исправен, но неправильно подключен к бортовой сети</w:t>
              </w:r>
            </w:ins>
          </w:p>
          <w:p w14:paraId="12047AD7" w14:textId="77777777" w:rsidR="00357308" w:rsidRPr="00F1348E" w:rsidRDefault="00357308" w:rsidP="00202DF6">
            <w:pPr>
              <w:pStyle w:val="af3"/>
              <w:numPr>
                <w:ilvl w:val="0"/>
                <w:numId w:val="32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115" w:author="Кечин Александр Викторович" w:date="2023-07-20T14:56:00Z"/>
                <w:i/>
                <w:iCs/>
              </w:rPr>
            </w:pPr>
            <w:ins w:id="116" w:author="Кечин Александр Викторович" w:date="2023-07-20T14:56:00Z">
              <w:r w:rsidRPr="00F1348E">
                <w:rPr>
                  <w:i/>
                  <w:iCs/>
                </w:rPr>
                <w:t>Блок неисправен</w:t>
              </w:r>
            </w:ins>
          </w:p>
        </w:tc>
      </w:tr>
    </w:tbl>
    <w:p w14:paraId="4C9C87AC" w14:textId="0ED00597" w:rsidR="00F645A7" w:rsidRPr="00F1348E" w:rsidRDefault="00F645A7" w:rsidP="00202DF6">
      <w:pPr>
        <w:keepNext/>
        <w:spacing w:before="240" w:after="0" w:line="360" w:lineRule="auto"/>
        <w:ind w:hanging="284"/>
        <w:rPr>
          <w:ins w:id="117" w:author="Кечин Александр Викторович" w:date="2023-07-14T13:26:00Z"/>
          <w:sz w:val="28"/>
          <w:szCs w:val="24"/>
        </w:rPr>
      </w:pPr>
      <w:ins w:id="118" w:author="Кечин Александр Викторович" w:date="2023-07-14T13:26:00Z">
        <w:r w:rsidRPr="00F1348E">
          <w:rPr>
            <w:sz w:val="28"/>
            <w:szCs w:val="24"/>
          </w:rPr>
          <w:lastRenderedPageBreak/>
          <w:t xml:space="preserve">Таблица Ж12 – </w:t>
        </w:r>
        <w:r w:rsidRPr="00F1348E">
          <w:rPr>
            <w:sz w:val="28"/>
            <w:szCs w:val="28"/>
          </w:rPr>
          <w:t>Сообщение «Ток канала»</w:t>
        </w:r>
      </w:ins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F1348E" w:rsidRPr="00F1348E" w14:paraId="25E7E481" w14:textId="77777777" w:rsidTr="003D62E8">
        <w:trPr>
          <w:jc w:val="center"/>
          <w:ins w:id="119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C0DBBBC" w14:textId="77777777" w:rsidR="00F645A7" w:rsidRPr="00F1348E" w:rsidRDefault="00F645A7" w:rsidP="00202DF6">
            <w:pPr>
              <w:keepNext/>
              <w:spacing w:after="0" w:line="240" w:lineRule="auto"/>
              <w:rPr>
                <w:ins w:id="120" w:author="Кечин Александр Викторович" w:date="2023-07-14T13:26:00Z"/>
                <w:bCs/>
                <w:sz w:val="28"/>
                <w:szCs w:val="28"/>
              </w:rPr>
            </w:pPr>
            <w:ins w:id="121" w:author="Кечин Александр Викторович" w:date="2023-07-14T13:26:00Z">
              <w:r w:rsidRPr="00F1348E">
                <w:rPr>
                  <w:bCs/>
                  <w:sz w:val="28"/>
                  <w:szCs w:val="28"/>
                </w:rPr>
                <w:t>Канал передачи сообщения – ТМС (апериодическое сообщение)</w:t>
              </w:r>
            </w:ins>
          </w:p>
        </w:tc>
      </w:tr>
      <w:tr w:rsidR="00F645A7" w:rsidRPr="00F1348E" w14:paraId="1EE3D046" w14:textId="77777777" w:rsidTr="003D62E8">
        <w:trPr>
          <w:jc w:val="center"/>
          <w:ins w:id="122" w:author="Кечин Александр Викторович" w:date="2023-07-14T13:26:00Z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5EE19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23" w:author="Кечин Александр Викторович" w:date="2023-07-14T13:26:00Z"/>
                <w:sz w:val="28"/>
                <w:szCs w:val="28"/>
              </w:rPr>
            </w:pPr>
            <w:ins w:id="12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C08A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25" w:author="Кечин Александр Викторович" w:date="2023-07-14T13:26:00Z"/>
                <w:sz w:val="28"/>
                <w:szCs w:val="28"/>
                <w:lang w:val="en-US"/>
              </w:rPr>
            </w:pPr>
            <w:ins w:id="12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01111</w:t>
              </w:r>
            </w:ins>
          </w:p>
        </w:tc>
      </w:tr>
      <w:tr w:rsidR="00F645A7" w:rsidRPr="00F1348E" w14:paraId="1F85215A" w14:textId="77777777" w:rsidTr="003D62E8">
        <w:trPr>
          <w:trHeight w:val="381"/>
          <w:jc w:val="center"/>
          <w:ins w:id="127" w:author="Кечин Александр Викторович" w:date="2023-07-14T13:26:00Z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4B9C15B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28" w:author="Кечин Александр Викторович" w:date="2023-07-14T13:26:00Z"/>
                <w:sz w:val="28"/>
                <w:szCs w:val="28"/>
              </w:rPr>
            </w:pPr>
            <w:ins w:id="12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3B952E" w14:textId="68C0B99A" w:rsidR="00F645A7" w:rsidRPr="00F1348E" w:rsidRDefault="00362E55" w:rsidP="003D62E8">
            <w:pPr>
              <w:keepNext/>
              <w:spacing w:after="0" w:line="240" w:lineRule="auto"/>
              <w:jc w:val="center"/>
              <w:rPr>
                <w:ins w:id="130" w:author="Кечин Александр Викторович" w:date="2023-07-14T13:26:00Z"/>
                <w:sz w:val="28"/>
                <w:szCs w:val="28"/>
              </w:rPr>
            </w:pPr>
            <w:ins w:id="131" w:author="Кечин Александр Викторович" w:date="2023-07-20T10:50:00Z">
              <w:r w:rsidRPr="00F1348E">
                <w:rPr>
                  <w:sz w:val="28"/>
                  <w:szCs w:val="28"/>
                </w:rPr>
                <w:t>4</w:t>
              </w:r>
            </w:ins>
            <w:ins w:id="132" w:author="Кечин Александр Викторович" w:date="2023-07-14T13:26:00Z">
              <w:r w:rsidR="00F645A7" w:rsidRPr="00F1348E">
                <w:rPr>
                  <w:sz w:val="28"/>
                  <w:szCs w:val="28"/>
                </w:rPr>
                <w:t xml:space="preserve"> байт</w:t>
              </w:r>
            </w:ins>
            <w:ins w:id="133" w:author="Кечин Александр Викторович" w:date="2023-07-20T10:50:00Z">
              <w:r w:rsidRPr="00F1348E">
                <w:rPr>
                  <w:sz w:val="28"/>
                  <w:szCs w:val="28"/>
                </w:rPr>
                <w:t>а</w:t>
              </w:r>
            </w:ins>
            <w:ins w:id="134" w:author="Кечин Александр Викторович" w:date="2023-07-14T13:26:00Z">
              <w:r w:rsidR="00F645A7" w:rsidRPr="00F1348E">
                <w:rPr>
                  <w:sz w:val="28"/>
                  <w:szCs w:val="28"/>
                </w:rPr>
                <w:t xml:space="preserve"> – запрос</w:t>
              </w:r>
            </w:ins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D6C65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35" w:author="Кечин Александр Викторович" w:date="2023-07-14T13:26:00Z"/>
                <w:sz w:val="28"/>
                <w:szCs w:val="28"/>
              </w:rPr>
            </w:pPr>
            <w:ins w:id="13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F645A7" w:rsidRPr="00F1348E" w14:paraId="0E12A60E" w14:textId="77777777" w:rsidTr="003D62E8">
        <w:trPr>
          <w:trHeight w:val="259"/>
          <w:jc w:val="center"/>
          <w:ins w:id="137" w:author="Кечин Александр Викторович" w:date="2023-07-14T13:26:00Z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D3051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38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37D39" w14:textId="0415292B" w:rsidR="00F645A7" w:rsidRPr="00F1348E" w:rsidRDefault="00362E55" w:rsidP="003D62E8">
            <w:pPr>
              <w:keepNext/>
              <w:spacing w:after="0" w:line="240" w:lineRule="auto"/>
              <w:jc w:val="center"/>
              <w:rPr>
                <w:ins w:id="139" w:author="Кечин Александр Викторович" w:date="2023-07-14T13:26:00Z"/>
                <w:sz w:val="28"/>
                <w:szCs w:val="28"/>
              </w:rPr>
            </w:pPr>
            <w:ins w:id="140" w:author="Кечин Александр Викторович" w:date="2023-07-20T10:50:00Z">
              <w:r w:rsidRPr="00F1348E">
                <w:rPr>
                  <w:sz w:val="28"/>
                  <w:szCs w:val="28"/>
                </w:rPr>
                <w:t>8</w:t>
              </w:r>
            </w:ins>
            <w:ins w:id="141" w:author="Кечин Александр Викторович" w:date="2023-07-14T13:26:00Z">
              <w:r w:rsidR="00F645A7" w:rsidRPr="00F1348E">
                <w:rPr>
                  <w:sz w:val="28"/>
                  <w:szCs w:val="28"/>
                </w:rPr>
                <w:t xml:space="preserve"> байт – ответ</w:t>
              </w:r>
            </w:ins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DFD5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42" w:author="Кечин Александр Викторович" w:date="2023-07-14T13:26:00Z"/>
                <w:sz w:val="28"/>
                <w:szCs w:val="28"/>
              </w:rPr>
            </w:pPr>
          </w:p>
        </w:tc>
      </w:tr>
      <w:tr w:rsidR="00F645A7" w:rsidRPr="00F1348E" w14:paraId="40BB8C07" w14:textId="77777777" w:rsidTr="003D62E8">
        <w:trPr>
          <w:trHeight w:val="345"/>
          <w:jc w:val="center"/>
          <w:ins w:id="143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918FC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44" w:author="Кечин Александр Викторович" w:date="2023-07-14T13:26:00Z"/>
                <w:sz w:val="28"/>
                <w:szCs w:val="28"/>
              </w:rPr>
            </w:pPr>
            <w:ins w:id="14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07AB3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46" w:author="Кечин Александр Викторович" w:date="2023-07-14T13:26:00Z"/>
                <w:sz w:val="28"/>
                <w:szCs w:val="28"/>
              </w:rPr>
            </w:pPr>
            <w:ins w:id="14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0085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48" w:author="Кечин Александр Викторович" w:date="2023-07-14T13:26:00Z"/>
                <w:sz w:val="28"/>
                <w:szCs w:val="28"/>
              </w:rPr>
            </w:pPr>
            <w:ins w:id="14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Наименование</w:t>
              </w:r>
            </w:ins>
          </w:p>
        </w:tc>
      </w:tr>
      <w:tr w:rsidR="00F645A7" w:rsidRPr="00F1348E" w14:paraId="39C41F7C" w14:textId="77777777" w:rsidTr="003D62E8">
        <w:trPr>
          <w:trHeight w:val="345"/>
          <w:jc w:val="center"/>
          <w:ins w:id="150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7AD66" w14:textId="27B832F3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51" w:author="Кечин Александр Викторович" w:date="2023-07-14T13:26:00Z"/>
                <w:sz w:val="28"/>
                <w:szCs w:val="28"/>
              </w:rPr>
            </w:pPr>
            <w:ins w:id="15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запроса (из БРЭО в БКЗ-</w:t>
              </w:r>
            </w:ins>
            <w:ins w:id="153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15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) </w:t>
              </w:r>
            </w:ins>
          </w:p>
        </w:tc>
      </w:tr>
      <w:tr w:rsidR="00F645A7" w:rsidRPr="00F1348E" w14:paraId="5DD65455" w14:textId="77777777" w:rsidTr="003D62E8">
        <w:trPr>
          <w:trHeight w:val="417"/>
          <w:jc w:val="center"/>
          <w:ins w:id="155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3F8B496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56" w:author="Кечин Александр Викторович" w:date="2023-07-14T13:26:00Z"/>
                <w:sz w:val="28"/>
                <w:szCs w:val="28"/>
              </w:rPr>
            </w:pPr>
            <w:ins w:id="15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7349E7B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58" w:author="Кечин Александр Викторович" w:date="2023-07-14T13:26:00Z"/>
                <w:sz w:val="28"/>
                <w:szCs w:val="28"/>
              </w:rPr>
            </w:pPr>
            <w:ins w:id="15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8B0B32A" w14:textId="2707BE36" w:rsidR="00F645A7" w:rsidRPr="00F1348E" w:rsidRDefault="00F645A7" w:rsidP="003D62E8">
            <w:pPr>
              <w:keepNext/>
              <w:spacing w:after="0" w:line="240" w:lineRule="auto"/>
              <w:rPr>
                <w:ins w:id="160" w:author="Кечин Александр Викторович" w:date="2023-07-14T13:26:00Z"/>
                <w:sz w:val="28"/>
                <w:szCs w:val="28"/>
              </w:rPr>
            </w:pPr>
            <w:ins w:id="16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162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16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36F03A43" w14:textId="77777777" w:rsidTr="003D62E8">
        <w:trPr>
          <w:trHeight w:val="417"/>
          <w:jc w:val="center"/>
          <w:ins w:id="164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26E274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65" w:author="Кечин Александр Викторович" w:date="2023-07-14T13:26:00Z"/>
                <w:sz w:val="28"/>
                <w:szCs w:val="28"/>
              </w:rPr>
            </w:pPr>
            <w:ins w:id="16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6E6C0CA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67" w:author="Кечин Александр Викторович" w:date="2023-07-14T13:26:00Z"/>
                <w:sz w:val="28"/>
                <w:szCs w:val="28"/>
              </w:rPr>
            </w:pPr>
            <w:ins w:id="16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D7EDCF9" w14:textId="7500EDF9" w:rsidR="00F645A7" w:rsidRPr="00F1348E" w:rsidRDefault="00F645A7" w:rsidP="003D62E8">
            <w:pPr>
              <w:keepNext/>
              <w:spacing w:after="0" w:line="240" w:lineRule="auto"/>
              <w:rPr>
                <w:ins w:id="169" w:author="Кечин Александр Викторович" w:date="2023-07-14T13:26:00Z"/>
                <w:sz w:val="28"/>
                <w:szCs w:val="28"/>
              </w:rPr>
            </w:pPr>
            <w:ins w:id="17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171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17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13AF3812" w14:textId="77777777" w:rsidTr="003D62E8">
        <w:trPr>
          <w:trHeight w:val="417"/>
          <w:jc w:val="center"/>
          <w:ins w:id="173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8F7F548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74" w:author="Кечин Александр Викторович" w:date="2023-07-14T13:26:00Z"/>
                <w:sz w:val="28"/>
                <w:szCs w:val="28"/>
              </w:rPr>
            </w:pPr>
            <w:ins w:id="17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B8995F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76" w:author="Кечин Александр Викторович" w:date="2023-07-14T13:26:00Z"/>
                <w:sz w:val="28"/>
                <w:szCs w:val="28"/>
              </w:rPr>
            </w:pPr>
            <w:ins w:id="17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849D64F" w14:textId="0AE0C41B" w:rsidR="00F645A7" w:rsidRPr="00F1348E" w:rsidRDefault="00F645A7" w:rsidP="003D62E8">
            <w:pPr>
              <w:keepNext/>
              <w:spacing w:after="0" w:line="240" w:lineRule="auto"/>
              <w:rPr>
                <w:ins w:id="178" w:author="Кечин Александр Викторович" w:date="2023-07-14T13:26:00Z"/>
                <w:sz w:val="28"/>
                <w:szCs w:val="28"/>
              </w:rPr>
            </w:pPr>
            <w:ins w:id="17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180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18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7B837619" w14:textId="77777777" w:rsidTr="003D62E8">
        <w:trPr>
          <w:trHeight w:val="397"/>
          <w:jc w:val="center"/>
          <w:ins w:id="182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406B3D3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83" w:author="Кечин Александр Викторович" w:date="2023-07-14T13:26:00Z"/>
                <w:sz w:val="28"/>
                <w:szCs w:val="28"/>
              </w:rPr>
            </w:pPr>
            <w:ins w:id="18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02D82B6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185" w:author="Кечин Александр Викторович" w:date="2023-07-14T13:26:00Z"/>
                <w:sz w:val="28"/>
                <w:szCs w:val="28"/>
              </w:rPr>
            </w:pPr>
            <w:ins w:id="18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CFC70E2" w14:textId="30C28A97" w:rsidR="00F645A7" w:rsidRPr="00F1348E" w:rsidRDefault="00F645A7" w:rsidP="003D62E8">
            <w:pPr>
              <w:keepNext/>
              <w:spacing w:after="0" w:line="240" w:lineRule="auto"/>
              <w:rPr>
                <w:ins w:id="187" w:author="Кечин Александр Викторович" w:date="2023-07-14T13:26:00Z"/>
                <w:sz w:val="28"/>
                <w:szCs w:val="28"/>
              </w:rPr>
            </w:pPr>
            <w:ins w:id="18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189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19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7F894381" w14:textId="77777777" w:rsidTr="003D62E8">
        <w:trPr>
          <w:trHeight w:val="345"/>
          <w:jc w:val="center"/>
          <w:ins w:id="191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6A1C7" w14:textId="3DCD9D09" w:rsidR="00F645A7" w:rsidRPr="00F1348E" w:rsidRDefault="00F645A7" w:rsidP="003D62E8">
            <w:pPr>
              <w:spacing w:after="0" w:line="240" w:lineRule="auto"/>
              <w:jc w:val="center"/>
              <w:rPr>
                <w:ins w:id="192" w:author="Кечин Александр Викторович" w:date="2023-07-14T13:26:00Z"/>
                <w:sz w:val="28"/>
                <w:szCs w:val="28"/>
              </w:rPr>
            </w:pPr>
            <w:ins w:id="19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ответного сообщения (из БКЗ-</w:t>
              </w:r>
            </w:ins>
            <w:ins w:id="194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19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в БРЭО) </w:t>
              </w:r>
            </w:ins>
          </w:p>
        </w:tc>
      </w:tr>
      <w:tr w:rsidR="00F645A7" w:rsidRPr="00F1348E" w14:paraId="62D66D6F" w14:textId="77777777" w:rsidTr="003D62E8">
        <w:trPr>
          <w:trHeight w:val="337"/>
          <w:jc w:val="center"/>
          <w:ins w:id="196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FA193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197" w:author="Кечин Александр Викторович" w:date="2023-07-14T13:26:00Z"/>
                <w:sz w:val="28"/>
                <w:szCs w:val="28"/>
              </w:rPr>
            </w:pPr>
            <w:ins w:id="19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 и 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66C07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199" w:author="Кечин Александр Викторович" w:date="2023-07-14T13:26:00Z"/>
                <w:sz w:val="28"/>
                <w:szCs w:val="28"/>
              </w:rPr>
            </w:pPr>
            <w:ins w:id="20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B2A66" w14:textId="77777777" w:rsidR="00F645A7" w:rsidRPr="00F1348E" w:rsidRDefault="00F645A7" w:rsidP="003D62E8">
            <w:pPr>
              <w:spacing w:after="0" w:line="240" w:lineRule="auto"/>
              <w:rPr>
                <w:ins w:id="201" w:author="Кечин Александр Викторович" w:date="2023-07-14T13:26:00Z"/>
                <w:sz w:val="28"/>
                <w:szCs w:val="28"/>
              </w:rPr>
            </w:pPr>
            <w:ins w:id="20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0)</w:t>
              </w:r>
            </w:ins>
          </w:p>
        </w:tc>
      </w:tr>
      <w:tr w:rsidR="00F645A7" w:rsidRPr="00F1348E" w14:paraId="120108ED" w14:textId="77777777" w:rsidTr="003D62E8">
        <w:trPr>
          <w:trHeight w:val="387"/>
          <w:jc w:val="center"/>
          <w:ins w:id="203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12832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204" w:author="Кечин Александр Викторович" w:date="2023-07-14T13:26:00Z"/>
                <w:sz w:val="28"/>
                <w:szCs w:val="28"/>
              </w:rPr>
            </w:pPr>
            <w:ins w:id="20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2 и 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FDD15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206" w:author="Кечин Александр Викторович" w:date="2023-07-14T13:26:00Z"/>
                <w:sz w:val="28"/>
                <w:szCs w:val="28"/>
              </w:rPr>
            </w:pPr>
            <w:ins w:id="20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3D15" w14:textId="77777777" w:rsidR="00F645A7" w:rsidRPr="00F1348E" w:rsidRDefault="00F645A7" w:rsidP="003D62E8">
            <w:pPr>
              <w:spacing w:after="0" w:line="240" w:lineRule="auto"/>
              <w:rPr>
                <w:ins w:id="208" w:author="Кечин Александр Викторович" w:date="2023-07-14T13:26:00Z"/>
                <w:sz w:val="28"/>
                <w:szCs w:val="28"/>
              </w:rPr>
            </w:pPr>
            <w:ins w:id="20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1)</w:t>
              </w:r>
            </w:ins>
          </w:p>
        </w:tc>
      </w:tr>
      <w:tr w:rsidR="00F645A7" w:rsidRPr="00F1348E" w14:paraId="6F0C7251" w14:textId="77777777" w:rsidTr="003D62E8">
        <w:trPr>
          <w:trHeight w:val="495"/>
          <w:jc w:val="center"/>
          <w:ins w:id="210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02BB6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211" w:author="Кечин Александр Викторович" w:date="2023-07-14T13:26:00Z"/>
                <w:sz w:val="28"/>
                <w:szCs w:val="28"/>
              </w:rPr>
            </w:pPr>
            <w:ins w:id="21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4 и 5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9C721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213" w:author="Кечин Александр Викторович" w:date="2023-07-14T13:26:00Z"/>
                <w:sz w:val="28"/>
                <w:szCs w:val="28"/>
              </w:rPr>
            </w:pPr>
            <w:ins w:id="21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8E095" w14:textId="77777777" w:rsidR="00F645A7" w:rsidRPr="00F1348E" w:rsidRDefault="00F645A7" w:rsidP="003D62E8">
            <w:pPr>
              <w:spacing w:after="0" w:line="240" w:lineRule="auto"/>
              <w:rPr>
                <w:ins w:id="215" w:author="Кечин Александр Викторович" w:date="2023-07-14T13:26:00Z"/>
                <w:sz w:val="28"/>
                <w:szCs w:val="28"/>
              </w:rPr>
            </w:pPr>
            <w:ins w:id="21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2)</w:t>
              </w:r>
            </w:ins>
          </w:p>
        </w:tc>
      </w:tr>
      <w:tr w:rsidR="00F645A7" w:rsidRPr="00F1348E" w14:paraId="3222F8E6" w14:textId="77777777" w:rsidTr="003D62E8">
        <w:trPr>
          <w:trHeight w:val="302"/>
          <w:jc w:val="center"/>
          <w:ins w:id="217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A847D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218" w:author="Кечин Александр Викторович" w:date="2023-07-14T13:26:00Z"/>
                <w:sz w:val="28"/>
                <w:szCs w:val="28"/>
              </w:rPr>
            </w:pPr>
            <w:ins w:id="21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6 и 7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97B04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220" w:author="Кечин Александр Викторович" w:date="2023-07-14T13:26:00Z"/>
                <w:sz w:val="28"/>
                <w:szCs w:val="28"/>
              </w:rPr>
            </w:pPr>
            <w:ins w:id="22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1067F" w14:textId="77777777" w:rsidR="00F645A7" w:rsidRPr="00F1348E" w:rsidRDefault="00F645A7" w:rsidP="003D62E8">
            <w:pPr>
              <w:spacing w:after="0" w:line="240" w:lineRule="auto"/>
              <w:rPr>
                <w:ins w:id="222" w:author="Кечин Александр Викторович" w:date="2023-07-14T13:26:00Z"/>
                <w:sz w:val="28"/>
                <w:szCs w:val="28"/>
              </w:rPr>
            </w:pPr>
            <w:ins w:id="22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3)</w:t>
              </w:r>
            </w:ins>
          </w:p>
        </w:tc>
      </w:tr>
    </w:tbl>
    <w:p w14:paraId="62B5CC9A" w14:textId="206103C2" w:rsidR="00F645A7" w:rsidRPr="00F1348E" w:rsidRDefault="00F645A7" w:rsidP="00F645A7">
      <w:pPr>
        <w:keepNext/>
        <w:spacing w:before="240" w:after="0" w:line="360" w:lineRule="auto"/>
        <w:ind w:left="-142"/>
        <w:rPr>
          <w:ins w:id="224" w:author="Кечин Александр Викторович" w:date="2023-07-14T13:26:00Z"/>
          <w:sz w:val="28"/>
          <w:szCs w:val="28"/>
        </w:rPr>
      </w:pPr>
      <w:ins w:id="225" w:author="Кечин Александр Викторович" w:date="2023-07-14T13:26:00Z">
        <w:r w:rsidRPr="00F1348E">
          <w:rPr>
            <w:sz w:val="28"/>
            <w:szCs w:val="28"/>
          </w:rPr>
          <w:t>Таблица Ж1</w:t>
        </w:r>
      </w:ins>
      <w:ins w:id="226" w:author="Кечин Александр Викторович" w:date="2023-07-20T11:07:00Z">
        <w:r w:rsidR="002F0B5C" w:rsidRPr="00F1348E">
          <w:rPr>
            <w:sz w:val="28"/>
            <w:szCs w:val="28"/>
          </w:rPr>
          <w:t>3</w:t>
        </w:r>
      </w:ins>
      <w:ins w:id="227" w:author="Кечин Александр Викторович" w:date="2023-07-14T13:26:00Z">
        <w:r w:rsidRPr="00F1348E">
          <w:rPr>
            <w:sz w:val="28"/>
            <w:szCs w:val="28"/>
          </w:rPr>
          <w:t xml:space="preserve"> – Сообщение «Запрос данных об изделии»</w:t>
        </w:r>
      </w:ins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F645A7" w:rsidRPr="00F1348E" w14:paraId="3B4318B9" w14:textId="77777777" w:rsidTr="003D62E8">
        <w:trPr>
          <w:jc w:val="center"/>
          <w:ins w:id="228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73771A91" w14:textId="77777777" w:rsidR="00F645A7" w:rsidRPr="00F1348E" w:rsidRDefault="00F645A7" w:rsidP="003D62E8">
            <w:pPr>
              <w:keepNext/>
              <w:spacing w:after="0" w:line="240" w:lineRule="auto"/>
              <w:rPr>
                <w:ins w:id="229" w:author="Кечин Александр Викторович" w:date="2023-07-14T13:26:00Z"/>
                <w:bCs/>
                <w:sz w:val="28"/>
                <w:szCs w:val="28"/>
              </w:rPr>
            </w:pPr>
            <w:ins w:id="230" w:author="Кечин Александр Викторович" w:date="2023-07-14T13:26:00Z">
              <w:r w:rsidRPr="00F1348E">
                <w:rPr>
                  <w:bCs/>
                  <w:sz w:val="28"/>
                  <w:szCs w:val="28"/>
                </w:rPr>
                <w:t>Канал передачи сообщения – ТМС (апериодическое сообщение)</w:t>
              </w:r>
            </w:ins>
          </w:p>
        </w:tc>
      </w:tr>
      <w:tr w:rsidR="00F645A7" w:rsidRPr="00F1348E" w14:paraId="685C713B" w14:textId="77777777" w:rsidTr="003D62E8">
        <w:trPr>
          <w:jc w:val="center"/>
          <w:ins w:id="231" w:author="Кечин Александр Викторович" w:date="2023-07-14T13:26:00Z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8485A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32" w:author="Кечин Александр Викторович" w:date="2023-07-14T13:26:00Z"/>
                <w:sz w:val="28"/>
                <w:szCs w:val="28"/>
              </w:rPr>
            </w:pPr>
            <w:ins w:id="23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C61A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34" w:author="Кечин Александр Викторович" w:date="2023-07-14T13:26:00Z"/>
                <w:sz w:val="28"/>
                <w:szCs w:val="28"/>
                <w:lang w:val="en-US"/>
              </w:rPr>
            </w:pPr>
            <w:ins w:id="23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10111</w:t>
              </w:r>
            </w:ins>
          </w:p>
        </w:tc>
      </w:tr>
      <w:tr w:rsidR="00F645A7" w:rsidRPr="00F1348E" w14:paraId="04C96710" w14:textId="77777777" w:rsidTr="003D62E8">
        <w:trPr>
          <w:trHeight w:val="381"/>
          <w:jc w:val="center"/>
          <w:ins w:id="236" w:author="Кечин Александр Викторович" w:date="2023-07-14T13:26:00Z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70CB9C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37" w:author="Кечин Александр Викторович" w:date="2023-07-14T13:26:00Z"/>
                <w:sz w:val="28"/>
                <w:szCs w:val="28"/>
              </w:rPr>
            </w:pPr>
            <w:ins w:id="23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3FFE15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39" w:author="Кечин Александр Викторович" w:date="2023-07-14T13:26:00Z"/>
                <w:sz w:val="28"/>
                <w:szCs w:val="28"/>
              </w:rPr>
            </w:pPr>
            <w:ins w:id="24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 байт – запрос</w:t>
              </w:r>
            </w:ins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03405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41" w:author="Кечин Александр Викторович" w:date="2023-07-14T13:26:00Z"/>
                <w:sz w:val="28"/>
                <w:szCs w:val="28"/>
              </w:rPr>
            </w:pPr>
            <w:ins w:id="24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F645A7" w:rsidRPr="00F1348E" w14:paraId="38CD9F89" w14:textId="77777777" w:rsidTr="003D62E8">
        <w:trPr>
          <w:trHeight w:val="259"/>
          <w:jc w:val="center"/>
          <w:ins w:id="243" w:author="Кечин Александр Викторович" w:date="2023-07-14T13:26:00Z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38F87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44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0927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45" w:author="Кечин Александр Викторович" w:date="2023-07-14T13:26:00Z"/>
                <w:sz w:val="28"/>
                <w:szCs w:val="28"/>
              </w:rPr>
            </w:pPr>
            <w:ins w:id="24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4 байта – ответ</w:t>
              </w:r>
            </w:ins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1892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47" w:author="Кечин Александр Викторович" w:date="2023-07-14T13:26:00Z"/>
                <w:sz w:val="28"/>
                <w:szCs w:val="28"/>
              </w:rPr>
            </w:pPr>
          </w:p>
        </w:tc>
      </w:tr>
      <w:tr w:rsidR="00F645A7" w:rsidRPr="00F1348E" w14:paraId="7FA95796" w14:textId="77777777" w:rsidTr="003D62E8">
        <w:trPr>
          <w:trHeight w:val="345"/>
          <w:jc w:val="center"/>
          <w:ins w:id="248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E2668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49" w:author="Кечин Александр Викторович" w:date="2023-07-14T13:26:00Z"/>
                <w:sz w:val="28"/>
                <w:szCs w:val="28"/>
              </w:rPr>
            </w:pPr>
            <w:ins w:id="25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4433D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51" w:author="Кечин Александр Викторович" w:date="2023-07-14T13:26:00Z"/>
                <w:sz w:val="28"/>
                <w:szCs w:val="28"/>
              </w:rPr>
            </w:pPr>
            <w:ins w:id="25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464BC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53" w:author="Кечин Александр Викторович" w:date="2023-07-14T13:26:00Z"/>
                <w:sz w:val="28"/>
                <w:szCs w:val="28"/>
              </w:rPr>
            </w:pPr>
            <w:ins w:id="25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Наименование</w:t>
              </w:r>
            </w:ins>
          </w:p>
        </w:tc>
      </w:tr>
      <w:tr w:rsidR="00F645A7" w:rsidRPr="00F1348E" w14:paraId="631B1912" w14:textId="77777777" w:rsidTr="003D62E8">
        <w:trPr>
          <w:trHeight w:val="345"/>
          <w:jc w:val="center"/>
          <w:ins w:id="255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206C9" w14:textId="7F9EECC3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56" w:author="Кечин Александр Викторович" w:date="2023-07-14T13:26:00Z"/>
                <w:sz w:val="28"/>
                <w:szCs w:val="28"/>
              </w:rPr>
            </w:pPr>
            <w:ins w:id="25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запроса (из БРЭО в БКЗ-</w:t>
              </w:r>
            </w:ins>
            <w:ins w:id="258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25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) </w:t>
              </w:r>
            </w:ins>
          </w:p>
        </w:tc>
      </w:tr>
      <w:tr w:rsidR="00F645A7" w:rsidRPr="00F1348E" w14:paraId="1C06C06A" w14:textId="77777777" w:rsidTr="003D62E8">
        <w:trPr>
          <w:trHeight w:val="345"/>
          <w:jc w:val="center"/>
          <w:ins w:id="260" w:author="Кечин Александр Викторович" w:date="2023-07-14T13:26:00Z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19DAF64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61" w:author="Кечин Александр Викторович" w:date="2023-07-14T13:26:00Z"/>
                <w:sz w:val="28"/>
                <w:szCs w:val="28"/>
              </w:rPr>
            </w:pPr>
            <w:ins w:id="26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E5FBA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63" w:author="Кечин Александр Викторович" w:date="2023-07-14T13:26:00Z"/>
                <w:sz w:val="28"/>
                <w:szCs w:val="28"/>
              </w:rPr>
            </w:pPr>
            <w:ins w:id="26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B3896" w14:textId="60A310A5" w:rsidR="00F645A7" w:rsidRPr="00F1348E" w:rsidRDefault="00F645A7" w:rsidP="003D62E8">
            <w:pPr>
              <w:keepNext/>
              <w:spacing w:after="0" w:line="240" w:lineRule="auto"/>
              <w:rPr>
                <w:ins w:id="265" w:author="Кечин Александр Викторович" w:date="2023-07-14T13:26:00Z"/>
                <w:sz w:val="28"/>
                <w:szCs w:val="28"/>
              </w:rPr>
            </w:pPr>
            <w:ins w:id="26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Запрос заводского номера БКЗ-</w:t>
              </w:r>
            </w:ins>
            <w:ins w:id="267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26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(1 – запрос, 0 – запроса нет);</w:t>
              </w:r>
            </w:ins>
          </w:p>
        </w:tc>
      </w:tr>
      <w:tr w:rsidR="00F645A7" w:rsidRPr="00F1348E" w14:paraId="51EAFA43" w14:textId="77777777" w:rsidTr="003D62E8">
        <w:trPr>
          <w:trHeight w:val="345"/>
          <w:jc w:val="center"/>
          <w:ins w:id="269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1067F7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70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1572E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71" w:author="Кечин Александр Викторович" w:date="2023-07-14T13:26:00Z"/>
                <w:sz w:val="28"/>
                <w:szCs w:val="28"/>
              </w:rPr>
            </w:pPr>
            <w:ins w:id="27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A617F" w14:textId="63E44A84" w:rsidR="00F645A7" w:rsidRPr="00F1348E" w:rsidRDefault="00F645A7" w:rsidP="003D62E8">
            <w:pPr>
              <w:keepNext/>
              <w:spacing w:after="0" w:line="240" w:lineRule="auto"/>
              <w:rPr>
                <w:ins w:id="273" w:author="Кечин Александр Викторович" w:date="2023-07-14T13:26:00Z"/>
                <w:sz w:val="28"/>
                <w:szCs w:val="28"/>
              </w:rPr>
            </w:pPr>
            <w:ins w:id="27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Запрос версии ПО БКЗ-</w:t>
              </w:r>
            </w:ins>
            <w:ins w:id="275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27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(1 – запрос, 0 – нет запроса);</w:t>
              </w:r>
            </w:ins>
          </w:p>
        </w:tc>
      </w:tr>
      <w:tr w:rsidR="00F645A7" w:rsidRPr="00F1348E" w14:paraId="1F383D44" w14:textId="77777777" w:rsidTr="003D62E8">
        <w:trPr>
          <w:trHeight w:val="345"/>
          <w:jc w:val="center"/>
          <w:ins w:id="277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E8FADDD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78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DCE34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79" w:author="Кечин Александр Викторович" w:date="2023-07-14T13:26:00Z"/>
                <w:sz w:val="28"/>
                <w:szCs w:val="28"/>
              </w:rPr>
            </w:pPr>
            <w:ins w:id="28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C6F58" w14:textId="77777777" w:rsidR="00F645A7" w:rsidRPr="00F1348E" w:rsidRDefault="00F645A7" w:rsidP="003D62E8">
            <w:pPr>
              <w:keepNext/>
              <w:spacing w:after="0" w:line="240" w:lineRule="auto"/>
              <w:rPr>
                <w:ins w:id="281" w:author="Кечин Александр Викторович" w:date="2023-07-14T13:26:00Z"/>
                <w:sz w:val="28"/>
                <w:szCs w:val="28"/>
              </w:rPr>
            </w:pPr>
            <w:ins w:id="282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4D8D2E59" w14:textId="77777777" w:rsidTr="003D62E8">
        <w:trPr>
          <w:trHeight w:val="345"/>
          <w:jc w:val="center"/>
          <w:ins w:id="283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B931951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84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F1A6E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85" w:author="Кечин Александр Викторович" w:date="2023-07-14T13:26:00Z"/>
                <w:sz w:val="28"/>
                <w:szCs w:val="28"/>
              </w:rPr>
            </w:pPr>
            <w:ins w:id="28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3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5DE47" w14:textId="77777777" w:rsidR="00F645A7" w:rsidRPr="00F1348E" w:rsidRDefault="00F645A7" w:rsidP="003D62E8">
            <w:pPr>
              <w:keepNext/>
              <w:spacing w:after="0" w:line="240" w:lineRule="auto"/>
              <w:rPr>
                <w:ins w:id="287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288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62FCE1B8" w14:textId="77777777" w:rsidTr="003D62E8">
        <w:trPr>
          <w:trHeight w:val="345"/>
          <w:jc w:val="center"/>
          <w:ins w:id="289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C37DD08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90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76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91" w:author="Кечин Александр Викторович" w:date="2023-07-14T13:26:00Z"/>
                <w:sz w:val="28"/>
                <w:szCs w:val="28"/>
              </w:rPr>
            </w:pPr>
            <w:ins w:id="29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4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C4AC2" w14:textId="77777777" w:rsidR="00F645A7" w:rsidRPr="00F1348E" w:rsidRDefault="00F645A7" w:rsidP="003D62E8">
            <w:pPr>
              <w:keepNext/>
              <w:spacing w:after="0" w:line="240" w:lineRule="auto"/>
              <w:rPr>
                <w:ins w:id="293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294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6DADDACD" w14:textId="77777777" w:rsidTr="003D62E8">
        <w:trPr>
          <w:trHeight w:val="345"/>
          <w:jc w:val="center"/>
          <w:ins w:id="295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A6C49C1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96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638E5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297" w:author="Кечин Александр Викторович" w:date="2023-07-14T13:26:00Z"/>
                <w:sz w:val="28"/>
                <w:szCs w:val="28"/>
              </w:rPr>
            </w:pPr>
            <w:ins w:id="29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5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1837B" w14:textId="77777777" w:rsidR="00F645A7" w:rsidRPr="00F1348E" w:rsidRDefault="00F645A7" w:rsidP="003D62E8">
            <w:pPr>
              <w:keepNext/>
              <w:spacing w:after="0" w:line="240" w:lineRule="auto"/>
              <w:rPr>
                <w:ins w:id="299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300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30A81EBE" w14:textId="77777777" w:rsidTr="003D62E8">
        <w:trPr>
          <w:trHeight w:val="345"/>
          <w:jc w:val="center"/>
          <w:ins w:id="301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1AFD18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302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EC0D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303" w:author="Кечин Александр Викторович" w:date="2023-07-14T13:26:00Z"/>
                <w:sz w:val="28"/>
                <w:szCs w:val="28"/>
              </w:rPr>
            </w:pPr>
            <w:ins w:id="30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6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06C51" w14:textId="77777777" w:rsidR="00F645A7" w:rsidRPr="00F1348E" w:rsidRDefault="00F645A7" w:rsidP="003D62E8">
            <w:pPr>
              <w:keepNext/>
              <w:spacing w:after="0" w:line="240" w:lineRule="auto"/>
              <w:rPr>
                <w:ins w:id="305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306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08CB9A98" w14:textId="77777777" w:rsidTr="003D62E8">
        <w:trPr>
          <w:trHeight w:val="345"/>
          <w:jc w:val="center"/>
          <w:ins w:id="307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02528" w14:textId="77777777" w:rsidR="00F645A7" w:rsidRPr="00F1348E" w:rsidRDefault="00F645A7" w:rsidP="003D62E8">
            <w:pPr>
              <w:keepNext/>
              <w:keepLines/>
              <w:spacing w:after="0" w:line="240" w:lineRule="auto"/>
              <w:jc w:val="center"/>
              <w:rPr>
                <w:ins w:id="308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E49F8" w14:textId="77777777" w:rsidR="00F645A7" w:rsidRPr="00F1348E" w:rsidRDefault="00F645A7" w:rsidP="003D62E8">
            <w:pPr>
              <w:keepNext/>
              <w:keepLines/>
              <w:spacing w:after="0" w:line="240" w:lineRule="auto"/>
              <w:jc w:val="center"/>
              <w:rPr>
                <w:ins w:id="309" w:author="Кечин Александр Викторович" w:date="2023-07-14T13:26:00Z"/>
                <w:sz w:val="28"/>
                <w:szCs w:val="28"/>
              </w:rPr>
            </w:pPr>
            <w:ins w:id="31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89227" w14:textId="77777777" w:rsidR="00F645A7" w:rsidRPr="00F1348E" w:rsidRDefault="00F645A7" w:rsidP="003D62E8">
            <w:pPr>
              <w:keepNext/>
              <w:keepLines/>
              <w:spacing w:after="0" w:line="240" w:lineRule="auto"/>
              <w:rPr>
                <w:ins w:id="311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312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7BBBBD34" w14:textId="77777777" w:rsidTr="003D62E8">
        <w:trPr>
          <w:trHeight w:val="345"/>
          <w:jc w:val="center"/>
          <w:ins w:id="313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66415" w14:textId="77777777" w:rsidR="00F645A7" w:rsidRPr="00F1348E" w:rsidRDefault="00F645A7" w:rsidP="003D62E8">
            <w:pPr>
              <w:spacing w:after="0" w:line="240" w:lineRule="auto"/>
              <w:rPr>
                <w:ins w:id="314" w:author="Кечин Александр Викторович" w:date="2023-07-14T13:26:00Z"/>
                <w:i/>
                <w:iCs/>
                <w:szCs w:val="24"/>
              </w:rPr>
            </w:pPr>
            <w:ins w:id="315" w:author="Кечин Александр Викторович" w:date="2023-07-14T13:26:00Z">
              <w:r w:rsidRPr="00F1348E">
                <w:rPr>
                  <w:i/>
                  <w:iCs/>
                  <w:szCs w:val="24"/>
                </w:rPr>
                <w:t>Примечания</w:t>
              </w:r>
            </w:ins>
          </w:p>
          <w:p w14:paraId="586A2935" w14:textId="77777777" w:rsidR="00F645A7" w:rsidRPr="00F1348E" w:rsidRDefault="00F645A7" w:rsidP="00F645A7">
            <w:pPr>
              <w:pStyle w:val="af3"/>
              <w:numPr>
                <w:ilvl w:val="0"/>
                <w:numId w:val="30"/>
              </w:numPr>
              <w:tabs>
                <w:tab w:val="left" w:pos="300"/>
              </w:tabs>
              <w:spacing w:after="0" w:line="240" w:lineRule="auto"/>
              <w:rPr>
                <w:ins w:id="316" w:author="Кечин Александр Викторович" w:date="2023-07-14T13:26:00Z"/>
                <w:i/>
                <w:iCs/>
                <w:szCs w:val="24"/>
              </w:rPr>
            </w:pPr>
            <w:ins w:id="317" w:author="Кечин Александр Викторович" w:date="2023-07-14T13:26:00Z">
              <w:r w:rsidRPr="00F1348E">
                <w:rPr>
                  <w:i/>
                  <w:iCs/>
                  <w:szCs w:val="24"/>
                </w:rPr>
                <w:t>Одно сообщение должно содержать только один запрос.</w:t>
              </w:r>
            </w:ins>
          </w:p>
        </w:tc>
      </w:tr>
      <w:tr w:rsidR="00F645A7" w:rsidRPr="00F1348E" w14:paraId="493DEAA9" w14:textId="77777777" w:rsidTr="003D62E8">
        <w:trPr>
          <w:trHeight w:val="345"/>
          <w:jc w:val="center"/>
          <w:ins w:id="318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663C2" w14:textId="01F07B6A" w:rsidR="00F645A7" w:rsidRPr="00F1348E" w:rsidRDefault="00F645A7" w:rsidP="003D62E8">
            <w:pPr>
              <w:spacing w:after="0" w:line="240" w:lineRule="auto"/>
              <w:jc w:val="center"/>
              <w:rPr>
                <w:ins w:id="319" w:author="Кечин Александр Викторович" w:date="2023-07-14T13:26:00Z"/>
                <w:sz w:val="28"/>
                <w:szCs w:val="28"/>
              </w:rPr>
            </w:pPr>
            <w:ins w:id="32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ответного сообщения (из БКЗ-</w:t>
              </w:r>
            </w:ins>
            <w:ins w:id="321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32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в БРЭО) </w:t>
              </w:r>
            </w:ins>
          </w:p>
        </w:tc>
      </w:tr>
      <w:tr w:rsidR="00F645A7" w:rsidRPr="00F1348E" w14:paraId="09CF3D45" w14:textId="77777777" w:rsidTr="003D62E8">
        <w:trPr>
          <w:trHeight w:val="495"/>
          <w:jc w:val="center"/>
          <w:ins w:id="323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01F7F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324" w:author="Кечин Александр Викторович" w:date="2023-07-14T13:26:00Z"/>
                <w:sz w:val="28"/>
                <w:szCs w:val="28"/>
              </w:rPr>
            </w:pPr>
            <w:ins w:id="32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3DA0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326" w:author="Кечин Александр Викторович" w:date="2023-07-14T13:26:00Z"/>
                <w:sz w:val="28"/>
                <w:szCs w:val="28"/>
              </w:rPr>
            </w:pPr>
            <w:ins w:id="32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A11F1" w14:textId="77777777" w:rsidR="00F645A7" w:rsidRPr="00F1348E" w:rsidRDefault="00F645A7" w:rsidP="003D62E8">
            <w:pPr>
              <w:spacing w:after="0" w:line="240" w:lineRule="auto"/>
              <w:rPr>
                <w:ins w:id="328" w:author="Кечин Александр Викторович" w:date="2023-07-14T13:26:00Z"/>
                <w:sz w:val="28"/>
                <w:szCs w:val="28"/>
              </w:rPr>
            </w:pPr>
            <w:ins w:id="32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Заводской номер/ Версия ПО</w:t>
              </w:r>
            </w:ins>
          </w:p>
        </w:tc>
      </w:tr>
    </w:tbl>
    <w:p w14:paraId="329293CF" w14:textId="77777777" w:rsidR="00C65CF4" w:rsidRPr="00F1348E" w:rsidRDefault="00C65CF4" w:rsidP="0030306B">
      <w:pPr>
        <w:keepNext/>
        <w:spacing w:after="0" w:line="360" w:lineRule="auto"/>
        <w:ind w:firstLine="567"/>
        <w:rPr>
          <w:sz w:val="28"/>
        </w:rPr>
      </w:pPr>
      <w:bookmarkStart w:id="330" w:name="_GoBack"/>
      <w:bookmarkEnd w:id="330"/>
    </w:p>
    <w:sectPr w:rsidR="00C65CF4" w:rsidRPr="00F134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65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34071" w14:textId="77777777" w:rsidR="00E13629" w:rsidRDefault="00E13629">
      <w:pPr>
        <w:spacing w:after="0" w:line="240" w:lineRule="auto"/>
      </w:pPr>
      <w:r>
        <w:separator/>
      </w:r>
    </w:p>
  </w:endnote>
  <w:endnote w:type="continuationSeparator" w:id="0">
    <w:p w14:paraId="0CDF2E21" w14:textId="77777777" w:rsidR="00E13629" w:rsidRDefault="00E1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7" w:type="dxa"/>
      <w:tblLook w:val="04A0" w:firstRow="1" w:lastRow="0" w:firstColumn="1" w:lastColumn="0" w:noHBand="0" w:noVBand="1"/>
    </w:tblPr>
    <w:tblGrid>
      <w:gridCol w:w="2956"/>
      <w:gridCol w:w="3718"/>
      <w:gridCol w:w="272"/>
      <w:gridCol w:w="2681"/>
    </w:tblGrid>
    <w:tr w:rsidR="008B51DB" w14:paraId="4C78BE11" w14:textId="77777777">
      <w:tc>
        <w:tcPr>
          <w:tcW w:w="2955" w:type="dxa"/>
          <w:tcBorders>
            <w:top w:val="single" w:sz="4" w:space="0" w:color="000000"/>
          </w:tcBorders>
          <w:shd w:val="clear" w:color="auto" w:fill="auto"/>
        </w:tcPr>
        <w:p w14:paraId="5F7ECB33" w14:textId="77777777" w:rsidR="008B51DB" w:rsidRDefault="008B51DB">
          <w:pPr>
            <w:pStyle w:val="af2"/>
            <w:rPr>
              <w:sz w:val="20"/>
              <w:szCs w:val="20"/>
            </w:rPr>
          </w:pPr>
          <w:r>
            <w:rPr>
              <w:sz w:val="20"/>
              <w:szCs w:val="20"/>
            </w:rPr>
            <w:t>© АО «УЗГА</w:t>
          </w:r>
          <w:r w:rsidRPr="005D5EC4">
            <w:rPr>
              <w:sz w:val="20"/>
              <w:szCs w:val="20"/>
            </w:rPr>
            <w:t>»</w:t>
          </w:r>
        </w:p>
      </w:tc>
      <w:tc>
        <w:tcPr>
          <w:tcW w:w="3718" w:type="dxa"/>
          <w:tcBorders>
            <w:top w:val="single" w:sz="4" w:space="0" w:color="000000"/>
          </w:tcBorders>
        </w:tcPr>
        <w:p w14:paraId="1E46490F" w14:textId="718AE4B8" w:rsidR="008B51DB" w:rsidRPr="00070A19" w:rsidRDefault="008B51DB" w:rsidP="00070A19">
          <w:pPr>
            <w:spacing w:after="0" w:line="240" w:lineRule="auto"/>
            <w:jc w:val="center"/>
            <w:rPr>
              <w:sz w:val="20"/>
              <w:szCs w:val="20"/>
            </w:rPr>
          </w:pPr>
          <w:r w:rsidRPr="00070A19">
            <w:rPr>
              <w:sz w:val="20"/>
              <w:szCs w:val="20"/>
            </w:rPr>
            <w:t>ТВРС.СС.АТА-24.</w:t>
          </w:r>
          <w:r>
            <w:rPr>
              <w:sz w:val="20"/>
              <w:szCs w:val="20"/>
            </w:rPr>
            <w:t>СП</w:t>
          </w:r>
          <w:r w:rsidRPr="00070A19">
            <w:rPr>
              <w:sz w:val="20"/>
              <w:szCs w:val="20"/>
            </w:rPr>
            <w:t>00001</w:t>
          </w:r>
        </w:p>
      </w:tc>
      <w:tc>
        <w:tcPr>
          <w:tcW w:w="272" w:type="dxa"/>
          <w:tcBorders>
            <w:top w:val="single" w:sz="4" w:space="0" w:color="000000"/>
          </w:tcBorders>
          <w:shd w:val="clear" w:color="auto" w:fill="auto"/>
        </w:tcPr>
        <w:p w14:paraId="096D7CA6" w14:textId="77777777" w:rsidR="008B51DB" w:rsidRDefault="008B51DB">
          <w:pPr>
            <w:spacing w:after="0" w:line="240" w:lineRule="auto"/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2681" w:type="dxa"/>
          <w:tcBorders>
            <w:top w:val="single" w:sz="4" w:space="0" w:color="000000"/>
          </w:tcBorders>
          <w:shd w:val="clear" w:color="auto" w:fill="auto"/>
        </w:tcPr>
        <w:p w14:paraId="4853A89F" w14:textId="3645B61D" w:rsidR="008B51DB" w:rsidRDefault="008B51DB">
          <w:pPr>
            <w:pStyle w:val="af2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Стр.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30306B">
            <w:rPr>
              <w:noProof/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>NUMPAGES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30306B">
            <w:rPr>
              <w:noProof/>
              <w:sz w:val="20"/>
              <w:szCs w:val="20"/>
              <w:lang w:val="en-US"/>
            </w:rPr>
            <w:t>7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</w:tr>
  </w:tbl>
  <w:p w14:paraId="4F207801" w14:textId="77777777" w:rsidR="008B51DB" w:rsidRDefault="008B51D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10" w:type="dxa"/>
      <w:tblLook w:val="04A0" w:firstRow="1" w:lastRow="0" w:firstColumn="1" w:lastColumn="0" w:noHBand="0" w:noVBand="1"/>
    </w:tblPr>
    <w:tblGrid>
      <w:gridCol w:w="2552"/>
      <w:gridCol w:w="3970"/>
      <w:gridCol w:w="282"/>
      <w:gridCol w:w="2606"/>
    </w:tblGrid>
    <w:tr w:rsidR="008B51DB" w14:paraId="0C125F0D" w14:textId="77777777">
      <w:tc>
        <w:tcPr>
          <w:tcW w:w="2551" w:type="dxa"/>
          <w:tcBorders>
            <w:top w:val="single" w:sz="4" w:space="0" w:color="000000"/>
          </w:tcBorders>
          <w:shd w:val="clear" w:color="auto" w:fill="auto"/>
        </w:tcPr>
        <w:p w14:paraId="5700C352" w14:textId="55AEE724" w:rsidR="008B51DB" w:rsidRDefault="008B51DB">
          <w:pPr>
            <w:pStyle w:val="af2"/>
            <w:rPr>
              <w:sz w:val="20"/>
              <w:szCs w:val="20"/>
            </w:rPr>
          </w:pPr>
        </w:p>
      </w:tc>
      <w:tc>
        <w:tcPr>
          <w:tcW w:w="3970" w:type="dxa"/>
          <w:tcBorders>
            <w:top w:val="single" w:sz="4" w:space="0" w:color="000000"/>
          </w:tcBorders>
        </w:tcPr>
        <w:p w14:paraId="535202DF" w14:textId="55B59558" w:rsidR="008B51DB" w:rsidRPr="0039792B" w:rsidRDefault="008B51DB" w:rsidP="00070A19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</w:p>
      </w:tc>
      <w:tc>
        <w:tcPr>
          <w:tcW w:w="282" w:type="dxa"/>
          <w:tcBorders>
            <w:top w:val="single" w:sz="4" w:space="0" w:color="000000"/>
          </w:tcBorders>
          <w:shd w:val="clear" w:color="auto" w:fill="auto"/>
        </w:tcPr>
        <w:p w14:paraId="0C44F5F0" w14:textId="77777777" w:rsidR="008B51DB" w:rsidRDefault="008B51DB">
          <w:pPr>
            <w:spacing w:after="0" w:line="240" w:lineRule="auto"/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2606" w:type="dxa"/>
          <w:tcBorders>
            <w:top w:val="single" w:sz="4" w:space="0" w:color="000000"/>
          </w:tcBorders>
          <w:shd w:val="clear" w:color="auto" w:fill="auto"/>
        </w:tcPr>
        <w:p w14:paraId="4C9BB242" w14:textId="2800CECA" w:rsidR="008B51DB" w:rsidRDefault="008B51DB">
          <w:pPr>
            <w:pStyle w:val="af2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Стр.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30306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>NUMPAGES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30306B">
            <w:rPr>
              <w:noProof/>
              <w:sz w:val="20"/>
              <w:szCs w:val="20"/>
              <w:lang w:val="en-US"/>
            </w:rPr>
            <w:t>7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</w:tr>
  </w:tbl>
  <w:p w14:paraId="37D53DBB" w14:textId="77777777" w:rsidR="008B51DB" w:rsidRDefault="008B51D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8B522" w14:textId="77777777" w:rsidR="00E13629" w:rsidRDefault="00E13629">
      <w:pPr>
        <w:spacing w:after="0" w:line="240" w:lineRule="auto"/>
      </w:pPr>
      <w:r>
        <w:separator/>
      </w:r>
    </w:p>
  </w:footnote>
  <w:footnote w:type="continuationSeparator" w:id="0">
    <w:p w14:paraId="6753CB06" w14:textId="77777777" w:rsidR="00E13629" w:rsidRDefault="00E13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ook w:val="04A0" w:firstRow="1" w:lastRow="0" w:firstColumn="1" w:lastColumn="0" w:noHBand="0" w:noVBand="1"/>
    </w:tblPr>
    <w:tblGrid>
      <w:gridCol w:w="9356"/>
    </w:tblGrid>
    <w:tr w:rsidR="008B51DB" w14:paraId="73101F0A" w14:textId="77777777" w:rsidTr="007F410A">
      <w:trPr>
        <w:trHeight w:val="268"/>
      </w:trPr>
      <w:tc>
        <w:tcPr>
          <w:tcW w:w="9356" w:type="dxa"/>
          <w:tcBorders>
            <w:bottom w:val="single" w:sz="4" w:space="0" w:color="000000"/>
          </w:tcBorders>
        </w:tcPr>
        <w:p w14:paraId="6E87F3E5" w14:textId="57EC0727" w:rsidR="008B51DB" w:rsidRPr="002A173D" w:rsidRDefault="008B51DB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8"/>
            </w:rPr>
            <w:t>МЦША.101.024.00.00.000 СП. Редакция 01.000</w:t>
          </w:r>
        </w:p>
      </w:tc>
    </w:tr>
  </w:tbl>
  <w:p w14:paraId="4C83B8F2" w14:textId="77777777" w:rsidR="008B51DB" w:rsidRDefault="008B51DB">
    <w:pPr>
      <w:tabs>
        <w:tab w:val="left" w:pos="42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4B5D1" w14:textId="77777777" w:rsidR="008B51DB" w:rsidRDefault="008B51DB">
    <w:pPr>
      <w:tabs>
        <w:tab w:val="left" w:pos="42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48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4210F7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2C1985"/>
    <w:multiLevelType w:val="multilevel"/>
    <w:tmpl w:val="3EB0509E"/>
    <w:lvl w:ilvl="0">
      <w:start w:val="1"/>
      <w:numFmt w:val="decimal"/>
      <w:pStyle w:val="1"/>
      <w:lvlText w:val="%1"/>
      <w:lvlJc w:val="left"/>
      <w:pPr>
        <w:ind w:left="13607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13751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41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183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2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471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615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4759" w:hanging="1584"/>
      </w:pPr>
      <w:rPr>
        <w:rFonts w:hint="default"/>
      </w:rPr>
    </w:lvl>
  </w:abstractNum>
  <w:abstractNum w:abstractNumId="3" w15:restartNumberingAfterBreak="0">
    <w:nsid w:val="08071425"/>
    <w:multiLevelType w:val="hybridMultilevel"/>
    <w:tmpl w:val="15E8DDF4"/>
    <w:lvl w:ilvl="0" w:tplc="8A4AD248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CC76072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3F51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178612D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E82232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0579D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E6009C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27E36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A11A7"/>
    <w:multiLevelType w:val="hybridMultilevel"/>
    <w:tmpl w:val="15E8DDF4"/>
    <w:lvl w:ilvl="0" w:tplc="8A4AD248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349203F3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4021C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E137B"/>
    <w:multiLevelType w:val="hybridMultilevel"/>
    <w:tmpl w:val="00C864FE"/>
    <w:lvl w:ilvl="0" w:tplc="8160A9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DB2183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819AA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33660"/>
    <w:multiLevelType w:val="hybridMultilevel"/>
    <w:tmpl w:val="70E8EA16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C9033E"/>
    <w:multiLevelType w:val="hybridMultilevel"/>
    <w:tmpl w:val="8F183082"/>
    <w:lvl w:ilvl="0" w:tplc="4E64D11C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3C22"/>
    <w:multiLevelType w:val="hybridMultilevel"/>
    <w:tmpl w:val="6F2C4396"/>
    <w:lvl w:ilvl="0" w:tplc="77AC9090">
      <w:start w:val="1"/>
      <w:numFmt w:val="decimal"/>
      <w:suff w:val="nothing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539A5"/>
    <w:multiLevelType w:val="hybridMultilevel"/>
    <w:tmpl w:val="DDEC29E8"/>
    <w:lvl w:ilvl="0" w:tplc="FCFE5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4E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3C7465"/>
    <w:multiLevelType w:val="hybridMultilevel"/>
    <w:tmpl w:val="E52A1908"/>
    <w:lvl w:ilvl="0" w:tplc="97669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449CB"/>
    <w:multiLevelType w:val="hybridMultilevel"/>
    <w:tmpl w:val="4E0C8C1C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4150384"/>
    <w:multiLevelType w:val="hybridMultilevel"/>
    <w:tmpl w:val="39004372"/>
    <w:lvl w:ilvl="0" w:tplc="A1BE7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35B41"/>
    <w:multiLevelType w:val="hybridMultilevel"/>
    <w:tmpl w:val="43B28A92"/>
    <w:lvl w:ilvl="0" w:tplc="303E1C4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6" w15:restartNumberingAfterBreak="0">
    <w:nsid w:val="58E93AB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 w15:restartNumberingAfterBreak="0">
    <w:nsid w:val="5A6F2CBC"/>
    <w:multiLevelType w:val="hybridMultilevel"/>
    <w:tmpl w:val="A6906BC4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1F74DB"/>
    <w:multiLevelType w:val="hybridMultilevel"/>
    <w:tmpl w:val="795C19AC"/>
    <w:lvl w:ilvl="0" w:tplc="8160A9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A576662"/>
    <w:multiLevelType w:val="hybridMultilevel"/>
    <w:tmpl w:val="F4D651F4"/>
    <w:lvl w:ilvl="0" w:tplc="8A4AD2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723F1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1" w15:restartNumberingAfterBreak="0">
    <w:nsid w:val="78A360A0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6799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17"/>
  </w:num>
  <w:num w:numId="5">
    <w:abstractNumId w:val="27"/>
  </w:num>
  <w:num w:numId="6">
    <w:abstractNumId w:val="1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9"/>
  </w:num>
  <w:num w:numId="10">
    <w:abstractNumId w:val="28"/>
  </w:num>
  <w:num w:numId="11">
    <w:abstractNumId w:val="20"/>
  </w:num>
  <w:num w:numId="12">
    <w:abstractNumId w:val="24"/>
  </w:num>
  <w:num w:numId="13">
    <w:abstractNumId w:val="15"/>
  </w:num>
  <w:num w:numId="14">
    <w:abstractNumId w:val="10"/>
  </w:num>
  <w:num w:numId="15">
    <w:abstractNumId w:val="4"/>
  </w:num>
  <w:num w:numId="16">
    <w:abstractNumId w:val="21"/>
  </w:num>
  <w:num w:numId="17">
    <w:abstractNumId w:val="7"/>
  </w:num>
  <w:num w:numId="18">
    <w:abstractNumId w:val="25"/>
  </w:num>
  <w:num w:numId="19">
    <w:abstractNumId w:val="18"/>
  </w:num>
  <w:num w:numId="20">
    <w:abstractNumId w:val="3"/>
  </w:num>
  <w:num w:numId="21">
    <w:abstractNumId w:val="13"/>
  </w:num>
  <w:num w:numId="22">
    <w:abstractNumId w:val="12"/>
  </w:num>
  <w:num w:numId="23">
    <w:abstractNumId w:val="30"/>
  </w:num>
  <w:num w:numId="24">
    <w:abstractNumId w:val="31"/>
  </w:num>
  <w:num w:numId="25">
    <w:abstractNumId w:val="16"/>
  </w:num>
  <w:num w:numId="26">
    <w:abstractNumId w:val="8"/>
  </w:num>
  <w:num w:numId="27">
    <w:abstractNumId w:val="0"/>
  </w:num>
  <w:num w:numId="28">
    <w:abstractNumId w:val="11"/>
  </w:num>
  <w:num w:numId="29">
    <w:abstractNumId w:val="26"/>
  </w:num>
  <w:num w:numId="30">
    <w:abstractNumId w:val="5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2"/>
  </w:num>
  <w:num w:numId="34">
    <w:abstractNumId w:val="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ечин Александр Викторович">
    <w15:presenceInfo w15:providerId="AD" w15:userId="S-1-5-21-2013317475-3509434031-1435560746-26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F4"/>
    <w:rsid w:val="00006720"/>
    <w:rsid w:val="00011B4F"/>
    <w:rsid w:val="00016C77"/>
    <w:rsid w:val="0001790F"/>
    <w:rsid w:val="00022A6B"/>
    <w:rsid w:val="00031B9D"/>
    <w:rsid w:val="00034095"/>
    <w:rsid w:val="0004223A"/>
    <w:rsid w:val="00050183"/>
    <w:rsid w:val="00050822"/>
    <w:rsid w:val="00053520"/>
    <w:rsid w:val="00053553"/>
    <w:rsid w:val="00056169"/>
    <w:rsid w:val="0005676D"/>
    <w:rsid w:val="00057AAC"/>
    <w:rsid w:val="00057EDF"/>
    <w:rsid w:val="00060616"/>
    <w:rsid w:val="0006196D"/>
    <w:rsid w:val="00065FB7"/>
    <w:rsid w:val="00070A19"/>
    <w:rsid w:val="00072F1C"/>
    <w:rsid w:val="00073D48"/>
    <w:rsid w:val="000743A4"/>
    <w:rsid w:val="00076500"/>
    <w:rsid w:val="000857BA"/>
    <w:rsid w:val="00085B4F"/>
    <w:rsid w:val="000872DE"/>
    <w:rsid w:val="00090B61"/>
    <w:rsid w:val="000929A5"/>
    <w:rsid w:val="000A0A75"/>
    <w:rsid w:val="000A39AF"/>
    <w:rsid w:val="000A58E6"/>
    <w:rsid w:val="000A66BD"/>
    <w:rsid w:val="000A717A"/>
    <w:rsid w:val="000B2840"/>
    <w:rsid w:val="000B5CEE"/>
    <w:rsid w:val="000B64F2"/>
    <w:rsid w:val="000D1344"/>
    <w:rsid w:val="000D4C77"/>
    <w:rsid w:val="000D5CCB"/>
    <w:rsid w:val="000E2A15"/>
    <w:rsid w:val="000F464C"/>
    <w:rsid w:val="000F58BC"/>
    <w:rsid w:val="000F6A51"/>
    <w:rsid w:val="000F6D45"/>
    <w:rsid w:val="0010414E"/>
    <w:rsid w:val="00104E44"/>
    <w:rsid w:val="00114A89"/>
    <w:rsid w:val="0011718E"/>
    <w:rsid w:val="001201DD"/>
    <w:rsid w:val="001262A2"/>
    <w:rsid w:val="00126311"/>
    <w:rsid w:val="00130BEB"/>
    <w:rsid w:val="00133548"/>
    <w:rsid w:val="00134E49"/>
    <w:rsid w:val="0013516A"/>
    <w:rsid w:val="001357F5"/>
    <w:rsid w:val="00137002"/>
    <w:rsid w:val="00137E3C"/>
    <w:rsid w:val="001464C6"/>
    <w:rsid w:val="001550C6"/>
    <w:rsid w:val="00155E60"/>
    <w:rsid w:val="0016344A"/>
    <w:rsid w:val="00163823"/>
    <w:rsid w:val="001659B5"/>
    <w:rsid w:val="0016676C"/>
    <w:rsid w:val="001705D1"/>
    <w:rsid w:val="001762DA"/>
    <w:rsid w:val="00177751"/>
    <w:rsid w:val="001924AD"/>
    <w:rsid w:val="001A17B4"/>
    <w:rsid w:val="001A2BEB"/>
    <w:rsid w:val="001A46B8"/>
    <w:rsid w:val="001A6F3D"/>
    <w:rsid w:val="001C26A9"/>
    <w:rsid w:val="001C35F1"/>
    <w:rsid w:val="001C7776"/>
    <w:rsid w:val="001C7BFB"/>
    <w:rsid w:val="001D41F4"/>
    <w:rsid w:val="001E2DCD"/>
    <w:rsid w:val="001E517A"/>
    <w:rsid w:val="001F0EC3"/>
    <w:rsid w:val="001F6B3D"/>
    <w:rsid w:val="00201468"/>
    <w:rsid w:val="00202DF6"/>
    <w:rsid w:val="002044A9"/>
    <w:rsid w:val="002130AB"/>
    <w:rsid w:val="002253A1"/>
    <w:rsid w:val="002328D1"/>
    <w:rsid w:val="00237B31"/>
    <w:rsid w:val="00242CA5"/>
    <w:rsid w:val="002470ED"/>
    <w:rsid w:val="00251507"/>
    <w:rsid w:val="002604E7"/>
    <w:rsid w:val="00265912"/>
    <w:rsid w:val="00266C3C"/>
    <w:rsid w:val="00273BF3"/>
    <w:rsid w:val="00276483"/>
    <w:rsid w:val="00287E67"/>
    <w:rsid w:val="002913B0"/>
    <w:rsid w:val="00291805"/>
    <w:rsid w:val="00291985"/>
    <w:rsid w:val="00292CBA"/>
    <w:rsid w:val="00297559"/>
    <w:rsid w:val="002A173D"/>
    <w:rsid w:val="002A32C5"/>
    <w:rsid w:val="002A498B"/>
    <w:rsid w:val="002B2C92"/>
    <w:rsid w:val="002B30CA"/>
    <w:rsid w:val="002B7270"/>
    <w:rsid w:val="002C09A4"/>
    <w:rsid w:val="002C49C7"/>
    <w:rsid w:val="002D26B2"/>
    <w:rsid w:val="002D37BB"/>
    <w:rsid w:val="002F0B5C"/>
    <w:rsid w:val="002F7DCF"/>
    <w:rsid w:val="00301707"/>
    <w:rsid w:val="0030306B"/>
    <w:rsid w:val="00303B52"/>
    <w:rsid w:val="00303FB8"/>
    <w:rsid w:val="00313966"/>
    <w:rsid w:val="003219B7"/>
    <w:rsid w:val="0032271B"/>
    <w:rsid w:val="003233E4"/>
    <w:rsid w:val="00331A64"/>
    <w:rsid w:val="00332124"/>
    <w:rsid w:val="00332CD2"/>
    <w:rsid w:val="00334F8F"/>
    <w:rsid w:val="003360B4"/>
    <w:rsid w:val="00337F1E"/>
    <w:rsid w:val="00345334"/>
    <w:rsid w:val="00345358"/>
    <w:rsid w:val="0035033F"/>
    <w:rsid w:val="003505E3"/>
    <w:rsid w:val="00350E3B"/>
    <w:rsid w:val="00351519"/>
    <w:rsid w:val="0035567E"/>
    <w:rsid w:val="00356C31"/>
    <w:rsid w:val="00357308"/>
    <w:rsid w:val="00360521"/>
    <w:rsid w:val="00361D67"/>
    <w:rsid w:val="00362906"/>
    <w:rsid w:val="00362E55"/>
    <w:rsid w:val="00367AEF"/>
    <w:rsid w:val="003733C0"/>
    <w:rsid w:val="0037553D"/>
    <w:rsid w:val="00387E2E"/>
    <w:rsid w:val="00391C1F"/>
    <w:rsid w:val="00392297"/>
    <w:rsid w:val="00395350"/>
    <w:rsid w:val="0039792B"/>
    <w:rsid w:val="003A177D"/>
    <w:rsid w:val="003A2625"/>
    <w:rsid w:val="003A304E"/>
    <w:rsid w:val="003A32EC"/>
    <w:rsid w:val="003A3F5B"/>
    <w:rsid w:val="003A7365"/>
    <w:rsid w:val="003B36DA"/>
    <w:rsid w:val="003C1C59"/>
    <w:rsid w:val="003C4C2C"/>
    <w:rsid w:val="003D49F6"/>
    <w:rsid w:val="003D62E8"/>
    <w:rsid w:val="003E1D81"/>
    <w:rsid w:val="003E28F3"/>
    <w:rsid w:val="003F0F92"/>
    <w:rsid w:val="003F1889"/>
    <w:rsid w:val="003F227C"/>
    <w:rsid w:val="003F2E88"/>
    <w:rsid w:val="003F44C0"/>
    <w:rsid w:val="003F6851"/>
    <w:rsid w:val="003F7FB3"/>
    <w:rsid w:val="00402850"/>
    <w:rsid w:val="00416494"/>
    <w:rsid w:val="00421940"/>
    <w:rsid w:val="00421C00"/>
    <w:rsid w:val="004400E3"/>
    <w:rsid w:val="004403BE"/>
    <w:rsid w:val="00452AED"/>
    <w:rsid w:val="0046568E"/>
    <w:rsid w:val="00467231"/>
    <w:rsid w:val="00475E7F"/>
    <w:rsid w:val="00477E48"/>
    <w:rsid w:val="00480E62"/>
    <w:rsid w:val="00482EFD"/>
    <w:rsid w:val="00483507"/>
    <w:rsid w:val="00485DDB"/>
    <w:rsid w:val="00485DE6"/>
    <w:rsid w:val="004902CD"/>
    <w:rsid w:val="00492E1A"/>
    <w:rsid w:val="004942DB"/>
    <w:rsid w:val="00496111"/>
    <w:rsid w:val="004975DE"/>
    <w:rsid w:val="004A463B"/>
    <w:rsid w:val="004B53DF"/>
    <w:rsid w:val="004C3F9D"/>
    <w:rsid w:val="004C52AC"/>
    <w:rsid w:val="004D2138"/>
    <w:rsid w:val="004D4F2F"/>
    <w:rsid w:val="004E0901"/>
    <w:rsid w:val="004E0CA3"/>
    <w:rsid w:val="004E4EDC"/>
    <w:rsid w:val="004E69B3"/>
    <w:rsid w:val="004F19E4"/>
    <w:rsid w:val="004F1AE5"/>
    <w:rsid w:val="004F402D"/>
    <w:rsid w:val="00505617"/>
    <w:rsid w:val="00506962"/>
    <w:rsid w:val="00510F84"/>
    <w:rsid w:val="00517F5D"/>
    <w:rsid w:val="00520CFA"/>
    <w:rsid w:val="005212DC"/>
    <w:rsid w:val="00522DD4"/>
    <w:rsid w:val="00527A74"/>
    <w:rsid w:val="00543169"/>
    <w:rsid w:val="0055384B"/>
    <w:rsid w:val="00553950"/>
    <w:rsid w:val="00554E64"/>
    <w:rsid w:val="005663CD"/>
    <w:rsid w:val="00573B7A"/>
    <w:rsid w:val="0057709D"/>
    <w:rsid w:val="00587519"/>
    <w:rsid w:val="005926D9"/>
    <w:rsid w:val="00596ACA"/>
    <w:rsid w:val="005A3F69"/>
    <w:rsid w:val="005A6674"/>
    <w:rsid w:val="005A7B48"/>
    <w:rsid w:val="005B3AD7"/>
    <w:rsid w:val="005C3BDA"/>
    <w:rsid w:val="005C631E"/>
    <w:rsid w:val="005C639D"/>
    <w:rsid w:val="005C7150"/>
    <w:rsid w:val="005D0C80"/>
    <w:rsid w:val="005E3186"/>
    <w:rsid w:val="005E318D"/>
    <w:rsid w:val="005E5D61"/>
    <w:rsid w:val="005E6430"/>
    <w:rsid w:val="005F0262"/>
    <w:rsid w:val="005F3664"/>
    <w:rsid w:val="005F694E"/>
    <w:rsid w:val="00602D5C"/>
    <w:rsid w:val="0060692A"/>
    <w:rsid w:val="00612E1E"/>
    <w:rsid w:val="0061670E"/>
    <w:rsid w:val="006215E3"/>
    <w:rsid w:val="00632226"/>
    <w:rsid w:val="0063476D"/>
    <w:rsid w:val="00635FDB"/>
    <w:rsid w:val="00642EE1"/>
    <w:rsid w:val="0064476E"/>
    <w:rsid w:val="00656330"/>
    <w:rsid w:val="00657CA6"/>
    <w:rsid w:val="0066056A"/>
    <w:rsid w:val="00666D64"/>
    <w:rsid w:val="006725FE"/>
    <w:rsid w:val="00673FB2"/>
    <w:rsid w:val="00673FFF"/>
    <w:rsid w:val="006809F7"/>
    <w:rsid w:val="00681318"/>
    <w:rsid w:val="006818B2"/>
    <w:rsid w:val="0068259B"/>
    <w:rsid w:val="00685D57"/>
    <w:rsid w:val="0069315B"/>
    <w:rsid w:val="00693C28"/>
    <w:rsid w:val="00694950"/>
    <w:rsid w:val="00696290"/>
    <w:rsid w:val="00697BB4"/>
    <w:rsid w:val="006A39B4"/>
    <w:rsid w:val="006A5630"/>
    <w:rsid w:val="006B4583"/>
    <w:rsid w:val="006C3F1A"/>
    <w:rsid w:val="006C66BF"/>
    <w:rsid w:val="006D4519"/>
    <w:rsid w:val="006E40D8"/>
    <w:rsid w:val="006E70C8"/>
    <w:rsid w:val="006E7266"/>
    <w:rsid w:val="006F0136"/>
    <w:rsid w:val="006F716B"/>
    <w:rsid w:val="006F7B1D"/>
    <w:rsid w:val="007024B0"/>
    <w:rsid w:val="00710D73"/>
    <w:rsid w:val="00717699"/>
    <w:rsid w:val="0072070E"/>
    <w:rsid w:val="0072537A"/>
    <w:rsid w:val="00730D28"/>
    <w:rsid w:val="0073298E"/>
    <w:rsid w:val="0073322B"/>
    <w:rsid w:val="00735B88"/>
    <w:rsid w:val="00742F8C"/>
    <w:rsid w:val="00744732"/>
    <w:rsid w:val="00745964"/>
    <w:rsid w:val="00746F54"/>
    <w:rsid w:val="007503D6"/>
    <w:rsid w:val="00752AF1"/>
    <w:rsid w:val="00754043"/>
    <w:rsid w:val="00755403"/>
    <w:rsid w:val="0075582D"/>
    <w:rsid w:val="00756A7E"/>
    <w:rsid w:val="00756A9F"/>
    <w:rsid w:val="00761144"/>
    <w:rsid w:val="00761933"/>
    <w:rsid w:val="00762B0F"/>
    <w:rsid w:val="00764CBD"/>
    <w:rsid w:val="007667C1"/>
    <w:rsid w:val="0077157B"/>
    <w:rsid w:val="0078558F"/>
    <w:rsid w:val="00795ABB"/>
    <w:rsid w:val="007A1D33"/>
    <w:rsid w:val="007A341F"/>
    <w:rsid w:val="007A5235"/>
    <w:rsid w:val="007B4A4E"/>
    <w:rsid w:val="007B5D8B"/>
    <w:rsid w:val="007B6E19"/>
    <w:rsid w:val="007C1C47"/>
    <w:rsid w:val="007C3741"/>
    <w:rsid w:val="007C4ED8"/>
    <w:rsid w:val="007C53D9"/>
    <w:rsid w:val="007D1983"/>
    <w:rsid w:val="007D6AA5"/>
    <w:rsid w:val="007E1D07"/>
    <w:rsid w:val="007E3BC5"/>
    <w:rsid w:val="007E3F0D"/>
    <w:rsid w:val="007E5F23"/>
    <w:rsid w:val="007E6C39"/>
    <w:rsid w:val="007F3D49"/>
    <w:rsid w:val="007F410A"/>
    <w:rsid w:val="007F4536"/>
    <w:rsid w:val="007F5328"/>
    <w:rsid w:val="007F6602"/>
    <w:rsid w:val="008009CA"/>
    <w:rsid w:val="00811705"/>
    <w:rsid w:val="008120E0"/>
    <w:rsid w:val="00820CBC"/>
    <w:rsid w:val="00823840"/>
    <w:rsid w:val="008268B8"/>
    <w:rsid w:val="00832CFF"/>
    <w:rsid w:val="008353B4"/>
    <w:rsid w:val="00843AD4"/>
    <w:rsid w:val="008456BA"/>
    <w:rsid w:val="00851BFE"/>
    <w:rsid w:val="00855433"/>
    <w:rsid w:val="00862468"/>
    <w:rsid w:val="008640DF"/>
    <w:rsid w:val="00864B7F"/>
    <w:rsid w:val="00865875"/>
    <w:rsid w:val="00872FA8"/>
    <w:rsid w:val="008877EC"/>
    <w:rsid w:val="008941AB"/>
    <w:rsid w:val="0089570E"/>
    <w:rsid w:val="00895CDD"/>
    <w:rsid w:val="00896FCF"/>
    <w:rsid w:val="008A0EB6"/>
    <w:rsid w:val="008A1E44"/>
    <w:rsid w:val="008A2214"/>
    <w:rsid w:val="008A5DAF"/>
    <w:rsid w:val="008B0002"/>
    <w:rsid w:val="008B0824"/>
    <w:rsid w:val="008B3D44"/>
    <w:rsid w:val="008B51DB"/>
    <w:rsid w:val="008C000B"/>
    <w:rsid w:val="008C396F"/>
    <w:rsid w:val="008D050D"/>
    <w:rsid w:val="008D3629"/>
    <w:rsid w:val="008E6A97"/>
    <w:rsid w:val="008E7C32"/>
    <w:rsid w:val="008F49F3"/>
    <w:rsid w:val="00900AC1"/>
    <w:rsid w:val="0090664D"/>
    <w:rsid w:val="00910848"/>
    <w:rsid w:val="00910896"/>
    <w:rsid w:val="00914A06"/>
    <w:rsid w:val="0091775C"/>
    <w:rsid w:val="009210C5"/>
    <w:rsid w:val="00927EAC"/>
    <w:rsid w:val="00931BD2"/>
    <w:rsid w:val="00936AB0"/>
    <w:rsid w:val="00940E57"/>
    <w:rsid w:val="00944F13"/>
    <w:rsid w:val="009530B5"/>
    <w:rsid w:val="00953E99"/>
    <w:rsid w:val="00954E27"/>
    <w:rsid w:val="00955C44"/>
    <w:rsid w:val="00962632"/>
    <w:rsid w:val="00965DF7"/>
    <w:rsid w:val="00967602"/>
    <w:rsid w:val="00974FD3"/>
    <w:rsid w:val="00980139"/>
    <w:rsid w:val="00980CF2"/>
    <w:rsid w:val="00981719"/>
    <w:rsid w:val="00984FB7"/>
    <w:rsid w:val="00985BAF"/>
    <w:rsid w:val="009863EC"/>
    <w:rsid w:val="00992105"/>
    <w:rsid w:val="00993D43"/>
    <w:rsid w:val="009A4E13"/>
    <w:rsid w:val="009A510E"/>
    <w:rsid w:val="009A6E9E"/>
    <w:rsid w:val="009B3531"/>
    <w:rsid w:val="009B52EF"/>
    <w:rsid w:val="009C5250"/>
    <w:rsid w:val="009C7D0D"/>
    <w:rsid w:val="009D1FC5"/>
    <w:rsid w:val="009D2494"/>
    <w:rsid w:val="009D6686"/>
    <w:rsid w:val="009E161F"/>
    <w:rsid w:val="009E273D"/>
    <w:rsid w:val="009E3C64"/>
    <w:rsid w:val="009F712B"/>
    <w:rsid w:val="00A06E46"/>
    <w:rsid w:val="00A134D9"/>
    <w:rsid w:val="00A22C9C"/>
    <w:rsid w:val="00A259DB"/>
    <w:rsid w:val="00A27F03"/>
    <w:rsid w:val="00A3204E"/>
    <w:rsid w:val="00A36BAF"/>
    <w:rsid w:val="00A36D7F"/>
    <w:rsid w:val="00A3713C"/>
    <w:rsid w:val="00A45639"/>
    <w:rsid w:val="00A47BDD"/>
    <w:rsid w:val="00A5420D"/>
    <w:rsid w:val="00A5427C"/>
    <w:rsid w:val="00A5496A"/>
    <w:rsid w:val="00A67F02"/>
    <w:rsid w:val="00A74490"/>
    <w:rsid w:val="00A75957"/>
    <w:rsid w:val="00A774D0"/>
    <w:rsid w:val="00A8274E"/>
    <w:rsid w:val="00A844CC"/>
    <w:rsid w:val="00A8549F"/>
    <w:rsid w:val="00A85E18"/>
    <w:rsid w:val="00A96C26"/>
    <w:rsid w:val="00A97751"/>
    <w:rsid w:val="00AA4CEC"/>
    <w:rsid w:val="00AA6FB3"/>
    <w:rsid w:val="00AA71E9"/>
    <w:rsid w:val="00AA72CD"/>
    <w:rsid w:val="00AB04A3"/>
    <w:rsid w:val="00AB1CA4"/>
    <w:rsid w:val="00AB32FA"/>
    <w:rsid w:val="00AB3383"/>
    <w:rsid w:val="00AB4EDF"/>
    <w:rsid w:val="00AB6763"/>
    <w:rsid w:val="00AC2801"/>
    <w:rsid w:val="00AC5B8A"/>
    <w:rsid w:val="00AD6BE7"/>
    <w:rsid w:val="00AD745F"/>
    <w:rsid w:val="00AE17A8"/>
    <w:rsid w:val="00AE327A"/>
    <w:rsid w:val="00AE581C"/>
    <w:rsid w:val="00AE6770"/>
    <w:rsid w:val="00AE73A6"/>
    <w:rsid w:val="00AF1485"/>
    <w:rsid w:val="00B031C6"/>
    <w:rsid w:val="00B07B18"/>
    <w:rsid w:val="00B11ABE"/>
    <w:rsid w:val="00B12C63"/>
    <w:rsid w:val="00B278B6"/>
    <w:rsid w:val="00B30B94"/>
    <w:rsid w:val="00B32F13"/>
    <w:rsid w:val="00B41FFE"/>
    <w:rsid w:val="00B44413"/>
    <w:rsid w:val="00B459E2"/>
    <w:rsid w:val="00B47B7B"/>
    <w:rsid w:val="00B65EDD"/>
    <w:rsid w:val="00B70752"/>
    <w:rsid w:val="00B76817"/>
    <w:rsid w:val="00B76FDE"/>
    <w:rsid w:val="00B81014"/>
    <w:rsid w:val="00B8590B"/>
    <w:rsid w:val="00B90084"/>
    <w:rsid w:val="00B92EA8"/>
    <w:rsid w:val="00B95A55"/>
    <w:rsid w:val="00B965DC"/>
    <w:rsid w:val="00B96BDA"/>
    <w:rsid w:val="00BA0EFA"/>
    <w:rsid w:val="00BA1ADD"/>
    <w:rsid w:val="00BB2B47"/>
    <w:rsid w:val="00BB37F9"/>
    <w:rsid w:val="00BB6437"/>
    <w:rsid w:val="00BB731C"/>
    <w:rsid w:val="00BD3833"/>
    <w:rsid w:val="00BD3E3E"/>
    <w:rsid w:val="00BE00FB"/>
    <w:rsid w:val="00BE4CC0"/>
    <w:rsid w:val="00C02FBD"/>
    <w:rsid w:val="00C03AFB"/>
    <w:rsid w:val="00C07D50"/>
    <w:rsid w:val="00C10A49"/>
    <w:rsid w:val="00C1776F"/>
    <w:rsid w:val="00C21D6C"/>
    <w:rsid w:val="00C33035"/>
    <w:rsid w:val="00C376A0"/>
    <w:rsid w:val="00C44837"/>
    <w:rsid w:val="00C54908"/>
    <w:rsid w:val="00C56B47"/>
    <w:rsid w:val="00C57503"/>
    <w:rsid w:val="00C60F9C"/>
    <w:rsid w:val="00C61798"/>
    <w:rsid w:val="00C623E6"/>
    <w:rsid w:val="00C628CA"/>
    <w:rsid w:val="00C6334D"/>
    <w:rsid w:val="00C64774"/>
    <w:rsid w:val="00C65CF4"/>
    <w:rsid w:val="00C805F0"/>
    <w:rsid w:val="00C870A8"/>
    <w:rsid w:val="00C944E0"/>
    <w:rsid w:val="00CA2675"/>
    <w:rsid w:val="00CA4883"/>
    <w:rsid w:val="00CA5C5C"/>
    <w:rsid w:val="00CA6A9E"/>
    <w:rsid w:val="00CA7559"/>
    <w:rsid w:val="00CB0467"/>
    <w:rsid w:val="00CB0E01"/>
    <w:rsid w:val="00CB5D7B"/>
    <w:rsid w:val="00CB7993"/>
    <w:rsid w:val="00CD30C4"/>
    <w:rsid w:val="00CD5534"/>
    <w:rsid w:val="00CD7CB6"/>
    <w:rsid w:val="00CE01B7"/>
    <w:rsid w:val="00CF28EF"/>
    <w:rsid w:val="00D10306"/>
    <w:rsid w:val="00D135C9"/>
    <w:rsid w:val="00D17490"/>
    <w:rsid w:val="00D224CB"/>
    <w:rsid w:val="00D226A2"/>
    <w:rsid w:val="00D23F5C"/>
    <w:rsid w:val="00D25131"/>
    <w:rsid w:val="00D25180"/>
    <w:rsid w:val="00D34D66"/>
    <w:rsid w:val="00D37757"/>
    <w:rsid w:val="00D432DC"/>
    <w:rsid w:val="00D46513"/>
    <w:rsid w:val="00D52830"/>
    <w:rsid w:val="00D57DD4"/>
    <w:rsid w:val="00D63718"/>
    <w:rsid w:val="00D70E35"/>
    <w:rsid w:val="00D763AE"/>
    <w:rsid w:val="00D814BA"/>
    <w:rsid w:val="00D96CBC"/>
    <w:rsid w:val="00DA1139"/>
    <w:rsid w:val="00DA20FB"/>
    <w:rsid w:val="00DC636A"/>
    <w:rsid w:val="00DD07E1"/>
    <w:rsid w:val="00DD09D3"/>
    <w:rsid w:val="00DD2F1F"/>
    <w:rsid w:val="00DD7936"/>
    <w:rsid w:val="00DE1501"/>
    <w:rsid w:val="00DE311E"/>
    <w:rsid w:val="00DF090D"/>
    <w:rsid w:val="00DF6581"/>
    <w:rsid w:val="00E00EFF"/>
    <w:rsid w:val="00E06A08"/>
    <w:rsid w:val="00E12819"/>
    <w:rsid w:val="00E13085"/>
    <w:rsid w:val="00E13629"/>
    <w:rsid w:val="00E17498"/>
    <w:rsid w:val="00E43985"/>
    <w:rsid w:val="00E45F9C"/>
    <w:rsid w:val="00E46367"/>
    <w:rsid w:val="00E501B9"/>
    <w:rsid w:val="00E5535A"/>
    <w:rsid w:val="00E57733"/>
    <w:rsid w:val="00E62E80"/>
    <w:rsid w:val="00E63CEC"/>
    <w:rsid w:val="00E75911"/>
    <w:rsid w:val="00E92F9F"/>
    <w:rsid w:val="00E946C3"/>
    <w:rsid w:val="00E95FAC"/>
    <w:rsid w:val="00E974FF"/>
    <w:rsid w:val="00EA7766"/>
    <w:rsid w:val="00EB020C"/>
    <w:rsid w:val="00EB55EA"/>
    <w:rsid w:val="00EB56B2"/>
    <w:rsid w:val="00EB67B8"/>
    <w:rsid w:val="00EB6F5D"/>
    <w:rsid w:val="00EC5620"/>
    <w:rsid w:val="00EE2AC2"/>
    <w:rsid w:val="00EE33A3"/>
    <w:rsid w:val="00EF059D"/>
    <w:rsid w:val="00EF0B0E"/>
    <w:rsid w:val="00EF511D"/>
    <w:rsid w:val="00EF74A6"/>
    <w:rsid w:val="00F0606C"/>
    <w:rsid w:val="00F1348E"/>
    <w:rsid w:val="00F16A9E"/>
    <w:rsid w:val="00F1782D"/>
    <w:rsid w:val="00F25A51"/>
    <w:rsid w:val="00F260E9"/>
    <w:rsid w:val="00F2678F"/>
    <w:rsid w:val="00F31C5B"/>
    <w:rsid w:val="00F329BF"/>
    <w:rsid w:val="00F529D0"/>
    <w:rsid w:val="00F53141"/>
    <w:rsid w:val="00F62B47"/>
    <w:rsid w:val="00F645A7"/>
    <w:rsid w:val="00F64E7A"/>
    <w:rsid w:val="00F70411"/>
    <w:rsid w:val="00F777A0"/>
    <w:rsid w:val="00F8013A"/>
    <w:rsid w:val="00F86983"/>
    <w:rsid w:val="00FA07B6"/>
    <w:rsid w:val="00FA0F2F"/>
    <w:rsid w:val="00FA51F8"/>
    <w:rsid w:val="00FA5707"/>
    <w:rsid w:val="00FA6BAC"/>
    <w:rsid w:val="00FB4EB2"/>
    <w:rsid w:val="00FB5382"/>
    <w:rsid w:val="00FC25DF"/>
    <w:rsid w:val="00FC637E"/>
    <w:rsid w:val="00FD1B66"/>
    <w:rsid w:val="00FD1C18"/>
    <w:rsid w:val="00FE0EF3"/>
    <w:rsid w:val="00FE2426"/>
    <w:rsid w:val="00FF32BD"/>
    <w:rsid w:val="00FF591A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4F971"/>
  <w15:docId w15:val="{542D0D60-DCD0-4E28-BD93-AA69BE0F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E57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17D"/>
    <w:pPr>
      <w:keepNext/>
      <w:keepLines/>
      <w:numPr>
        <w:numId w:val="2"/>
      </w:numPr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17D"/>
    <w:pPr>
      <w:keepNext/>
      <w:keepLines/>
      <w:numPr>
        <w:ilvl w:val="1"/>
        <w:numId w:val="2"/>
      </w:numPr>
      <w:spacing w:before="40" w:after="0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17D"/>
    <w:pPr>
      <w:keepNext/>
      <w:keepLines/>
      <w:numPr>
        <w:ilvl w:val="2"/>
        <w:numId w:val="2"/>
      </w:numPr>
      <w:spacing w:before="40" w:after="0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0C13"/>
    <w:pPr>
      <w:keepNext/>
      <w:keepLines/>
      <w:numPr>
        <w:ilvl w:val="3"/>
        <w:numId w:val="2"/>
      </w:numPr>
      <w:spacing w:before="40" w:after="0"/>
      <w:outlineLvl w:val="3"/>
    </w:pPr>
    <w:rPr>
      <w:rFonts w:eastAsia="Times New Roman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87790"/>
    <w:pPr>
      <w:keepNext/>
      <w:keepLines/>
      <w:numPr>
        <w:ilvl w:val="4"/>
        <w:numId w:val="2"/>
      </w:numPr>
      <w:spacing w:before="40" w:after="0"/>
      <w:outlineLvl w:val="4"/>
    </w:pPr>
    <w:rPr>
      <w:rFonts w:eastAsia="Times New Roman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D54C3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D54C30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D54C30"/>
    <w:pPr>
      <w:keepNext/>
      <w:keepLines/>
      <w:numPr>
        <w:ilvl w:val="7"/>
        <w:numId w:val="2"/>
      </w:numPr>
      <w:spacing w:before="40" w:after="0"/>
      <w:outlineLvl w:val="7"/>
    </w:pPr>
    <w:rPr>
      <w:rFonts w:eastAsiaTheme="majorEastAsia" w:cstheme="majorBidi"/>
      <w:b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54C30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b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426048"/>
  </w:style>
  <w:style w:type="character" w:customStyle="1" w:styleId="a4">
    <w:name w:val="Нижний колонтитул Знак"/>
    <w:basedOn w:val="a0"/>
    <w:uiPriority w:val="99"/>
    <w:qFormat/>
    <w:rsid w:val="00426048"/>
  </w:style>
  <w:style w:type="character" w:customStyle="1" w:styleId="-">
    <w:name w:val="Таблицы - Название таблицы Знак"/>
    <w:qFormat/>
    <w:rsid w:val="000E2C3C"/>
    <w:rPr>
      <w:rFonts w:ascii="Times New Roman" w:hAnsi="Times New Roman"/>
      <w:sz w:val="24"/>
      <w:szCs w:val="24"/>
      <w:lang w:eastAsia="en-US"/>
    </w:rPr>
  </w:style>
  <w:style w:type="character" w:customStyle="1" w:styleId="-0">
    <w:name w:val="Интернет-ссылка"/>
    <w:uiPriority w:val="99"/>
    <w:unhideWhenUsed/>
    <w:rsid w:val="002746DA"/>
    <w:rPr>
      <w:color w:val="0563C1"/>
      <w:u w:val="single"/>
    </w:rPr>
  </w:style>
  <w:style w:type="character" w:customStyle="1" w:styleId="10">
    <w:name w:val="Заголовок 1 Знак"/>
    <w:link w:val="1"/>
    <w:uiPriority w:val="9"/>
    <w:qFormat/>
    <w:rsid w:val="0004317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qFormat/>
    <w:rsid w:val="0004317D"/>
    <w:rPr>
      <w:rFonts w:ascii="Times New Roman" w:eastAsia="Times New Roman" w:hAnsi="Times New Roman"/>
      <w:b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qFormat/>
    <w:rsid w:val="0004317D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40">
    <w:name w:val="Заголовок 4 Знак"/>
    <w:link w:val="4"/>
    <w:uiPriority w:val="9"/>
    <w:qFormat/>
    <w:rsid w:val="00750C13"/>
    <w:rPr>
      <w:rFonts w:ascii="Times New Roman" w:eastAsia="Times New Roman" w:hAnsi="Times New Roman"/>
      <w:b/>
      <w:iCs/>
      <w:sz w:val="24"/>
      <w:szCs w:val="22"/>
      <w:lang w:eastAsia="en-US"/>
    </w:rPr>
  </w:style>
  <w:style w:type="character" w:customStyle="1" w:styleId="50">
    <w:name w:val="Заголовок 5 Знак"/>
    <w:link w:val="5"/>
    <w:uiPriority w:val="9"/>
    <w:qFormat/>
    <w:rsid w:val="00787790"/>
    <w:rPr>
      <w:rFonts w:ascii="Times New Roman" w:eastAsia="Times New Roman" w:hAnsi="Times New Roman"/>
      <w:b/>
      <w:sz w:val="24"/>
      <w:szCs w:val="22"/>
      <w:lang w:eastAsia="en-US"/>
    </w:rPr>
  </w:style>
  <w:style w:type="character" w:customStyle="1" w:styleId="a5">
    <w:name w:val="Абзац списка Знак"/>
    <w:uiPriority w:val="34"/>
    <w:qFormat/>
    <w:rsid w:val="00F9533C"/>
    <w:rPr>
      <w:sz w:val="22"/>
      <w:szCs w:val="22"/>
      <w:lang w:eastAsia="en-US"/>
    </w:rPr>
  </w:style>
  <w:style w:type="character" w:customStyle="1" w:styleId="REQID">
    <w:name w:val="REQ_ID Знак"/>
    <w:basedOn w:val="a0"/>
    <w:qFormat/>
    <w:rsid w:val="00902F87"/>
    <w:rPr>
      <w:rFonts w:ascii="Courier New" w:hAnsi="Courier New" w:cs="Courier New"/>
      <w:b/>
      <w:sz w:val="24"/>
      <w:szCs w:val="22"/>
      <w:lang w:eastAsia="en-US"/>
    </w:rPr>
  </w:style>
  <w:style w:type="character" w:customStyle="1" w:styleId="REQTitle">
    <w:name w:val="REQ_Title Знак"/>
    <w:basedOn w:val="a0"/>
    <w:qFormat/>
    <w:rsid w:val="00902F87"/>
    <w:rPr>
      <w:rFonts w:ascii="Times New Roman" w:hAnsi="Times New Roman"/>
      <w:color w:val="70AD47"/>
      <w:sz w:val="24"/>
      <w:szCs w:val="22"/>
      <w:lang w:eastAsia="en-US"/>
    </w:rPr>
  </w:style>
  <w:style w:type="character" w:customStyle="1" w:styleId="REQVersion">
    <w:name w:val="REQ_Version Знак"/>
    <w:basedOn w:val="a0"/>
    <w:qFormat/>
    <w:rsid w:val="00902F87"/>
    <w:rPr>
      <w:rFonts w:ascii="Times New Roman" w:hAnsi="Times New Roman"/>
      <w:color w:val="ED7D31"/>
      <w:sz w:val="24"/>
      <w:szCs w:val="22"/>
      <w:lang w:eastAsia="en-US"/>
    </w:rPr>
  </w:style>
  <w:style w:type="character" w:customStyle="1" w:styleId="REQText">
    <w:name w:val="REQ_Text Знак"/>
    <w:basedOn w:val="a0"/>
    <w:qFormat/>
    <w:rsid w:val="00902F87"/>
    <w:rPr>
      <w:rFonts w:ascii="Times New Roman" w:hAnsi="Times New Roman"/>
      <w:sz w:val="24"/>
      <w:szCs w:val="22"/>
      <w:lang w:val="en-US" w:eastAsia="en-US"/>
    </w:rPr>
  </w:style>
  <w:style w:type="character" w:customStyle="1" w:styleId="REQChangeList">
    <w:name w:val="REQ_ChangeList Знак"/>
    <w:basedOn w:val="a0"/>
    <w:qFormat/>
    <w:rsid w:val="00902F87"/>
    <w:rPr>
      <w:rFonts w:ascii="Times New Roman" w:hAnsi="Times New Roman"/>
      <w:color w:val="0070C0"/>
      <w:szCs w:val="24"/>
      <w:lang w:eastAsia="en-US"/>
    </w:rPr>
  </w:style>
  <w:style w:type="character" w:customStyle="1" w:styleId="REQStatus">
    <w:name w:val="REQ_Status Знак"/>
    <w:basedOn w:val="a0"/>
    <w:qFormat/>
    <w:rsid w:val="008E3383"/>
    <w:rPr>
      <w:rFonts w:ascii="Times New Roman" w:hAnsi="Times New Roman"/>
      <w:color w:val="0000CC"/>
      <w:sz w:val="24"/>
      <w:szCs w:val="22"/>
      <w:lang w:eastAsia="en-US"/>
    </w:rPr>
  </w:style>
  <w:style w:type="character" w:customStyle="1" w:styleId="REQVerifyMethod">
    <w:name w:val="REQ_VerifyMethod Знак"/>
    <w:basedOn w:val="a0"/>
    <w:qFormat/>
    <w:rsid w:val="008E3383"/>
    <w:rPr>
      <w:rFonts w:ascii="Times New Roman" w:hAnsi="Times New Roman"/>
      <w:color w:val="7030A0"/>
      <w:sz w:val="24"/>
      <w:szCs w:val="22"/>
      <w:lang w:eastAsia="en-US"/>
    </w:rPr>
  </w:style>
  <w:style w:type="character" w:customStyle="1" w:styleId="REQType">
    <w:name w:val="REQ_Type Знак"/>
    <w:basedOn w:val="a0"/>
    <w:qFormat/>
    <w:rsid w:val="008E3383"/>
    <w:rPr>
      <w:rFonts w:ascii="Times New Roman" w:hAnsi="Times New Roman"/>
      <w:sz w:val="24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qFormat/>
    <w:rsid w:val="00D54C30"/>
    <w:rPr>
      <w:rFonts w:ascii="Times New Roman" w:eastAsiaTheme="majorEastAsia" w:hAnsi="Times New Roman" w:cstheme="majorBidi"/>
      <w:b/>
      <w:sz w:val="24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qFormat/>
    <w:rsid w:val="00D54C30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qFormat/>
    <w:rsid w:val="00D54C30"/>
    <w:rPr>
      <w:rFonts w:ascii="Times New Roman" w:eastAsiaTheme="majorEastAsia" w:hAnsi="Times New Roman" w:cstheme="majorBidi"/>
      <w:b/>
      <w:sz w:val="24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qFormat/>
    <w:rsid w:val="00D54C30"/>
    <w:rPr>
      <w:rFonts w:ascii="Times New Roman" w:eastAsiaTheme="majorEastAsia" w:hAnsi="Times New Roman" w:cstheme="majorBidi"/>
      <w:b/>
      <w:iCs/>
      <w:sz w:val="24"/>
      <w:szCs w:val="21"/>
      <w:lang w:eastAsia="en-US"/>
    </w:rPr>
  </w:style>
  <w:style w:type="character" w:customStyle="1" w:styleId="a6">
    <w:name w:val="Текст выноски Знак"/>
    <w:basedOn w:val="a0"/>
    <w:uiPriority w:val="99"/>
    <w:semiHidden/>
    <w:qFormat/>
    <w:rsid w:val="00A333D6"/>
    <w:rPr>
      <w:rFonts w:ascii="Segoe UI" w:hAnsi="Segoe UI" w:cs="Segoe UI"/>
      <w:sz w:val="18"/>
      <w:szCs w:val="18"/>
      <w:lang w:eastAsia="en-US"/>
    </w:rPr>
  </w:style>
  <w:style w:type="character" w:customStyle="1" w:styleId="WW8Num15z3">
    <w:name w:val="WW8Num15z3"/>
    <w:qFormat/>
    <w:rsid w:val="00BD78E6"/>
    <w:rPr>
      <w:rFonts w:ascii="Symbol" w:hAnsi="Symbol"/>
    </w:rPr>
  </w:style>
  <w:style w:type="character" w:styleId="a7">
    <w:name w:val="Placeholder Text"/>
    <w:basedOn w:val="a0"/>
    <w:uiPriority w:val="99"/>
    <w:semiHidden/>
    <w:qFormat/>
    <w:rsid w:val="008D3454"/>
    <w:rPr>
      <w:color w:val="808080"/>
    </w:rPr>
  </w:style>
  <w:style w:type="character" w:customStyle="1" w:styleId="a8">
    <w:name w:val="ТЕКСТ Знак"/>
    <w:qFormat/>
    <w:rsid w:val="00CE70C6"/>
    <w:rPr>
      <w:rFonts w:ascii="Times New Roman" w:eastAsia="Times New Roman" w:hAnsi="Times New Roman"/>
      <w:sz w:val="28"/>
      <w:szCs w:val="28"/>
    </w:rPr>
  </w:style>
  <w:style w:type="paragraph" w:styleId="a9">
    <w:name w:val="Title"/>
    <w:basedOn w:val="a"/>
    <w:next w:val="aa"/>
    <w:link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a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link w:val="11"/>
    <w:uiPriority w:val="99"/>
    <w:unhideWhenUsed/>
    <w:rsid w:val="00426048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12"/>
    <w:uiPriority w:val="99"/>
    <w:unhideWhenUsed/>
    <w:rsid w:val="00426048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2131D9"/>
    <w:pPr>
      <w:ind w:left="720"/>
      <w:contextualSpacing/>
    </w:pPr>
  </w:style>
  <w:style w:type="paragraph" w:customStyle="1" w:styleId="-1">
    <w:name w:val="Таблицы - Название таблицы"/>
    <w:basedOn w:val="a"/>
    <w:next w:val="a"/>
    <w:qFormat/>
    <w:rsid w:val="000E2C3C"/>
    <w:pPr>
      <w:spacing w:before="120" w:after="120" w:line="240" w:lineRule="auto"/>
    </w:pPr>
    <w:rPr>
      <w:szCs w:val="24"/>
    </w:rPr>
  </w:style>
  <w:style w:type="paragraph" w:styleId="13">
    <w:name w:val="toc 1"/>
    <w:basedOn w:val="a"/>
    <w:next w:val="a"/>
    <w:autoRedefine/>
    <w:uiPriority w:val="39"/>
    <w:unhideWhenUsed/>
    <w:rsid w:val="002746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customStyle="1" w:styleId="REQID0">
    <w:name w:val="REQ_ID"/>
    <w:basedOn w:val="a"/>
    <w:qFormat/>
    <w:rsid w:val="00902F87"/>
    <w:pPr>
      <w:spacing w:after="0" w:line="240" w:lineRule="auto"/>
    </w:pPr>
    <w:rPr>
      <w:rFonts w:ascii="Courier New" w:hAnsi="Courier New" w:cs="Courier New"/>
      <w:b/>
    </w:rPr>
  </w:style>
  <w:style w:type="paragraph" w:customStyle="1" w:styleId="REQTitle0">
    <w:name w:val="REQ_Title"/>
    <w:basedOn w:val="a"/>
    <w:qFormat/>
    <w:rsid w:val="00902F87"/>
    <w:pPr>
      <w:spacing w:after="0" w:line="240" w:lineRule="auto"/>
    </w:pPr>
    <w:rPr>
      <w:color w:val="70AD47"/>
    </w:rPr>
  </w:style>
  <w:style w:type="paragraph" w:customStyle="1" w:styleId="REQVersion0">
    <w:name w:val="REQ_Version"/>
    <w:basedOn w:val="a"/>
    <w:qFormat/>
    <w:rsid w:val="00902F87"/>
    <w:pPr>
      <w:spacing w:after="0" w:line="240" w:lineRule="auto"/>
      <w:jc w:val="center"/>
    </w:pPr>
    <w:rPr>
      <w:color w:val="ED7D31"/>
    </w:rPr>
  </w:style>
  <w:style w:type="paragraph" w:customStyle="1" w:styleId="REQText0">
    <w:name w:val="REQ_Text"/>
    <w:basedOn w:val="a"/>
    <w:qFormat/>
    <w:rsid w:val="00902F87"/>
    <w:pPr>
      <w:spacing w:after="0" w:line="240" w:lineRule="auto"/>
    </w:pPr>
    <w:rPr>
      <w:lang w:val="en-US"/>
    </w:rPr>
  </w:style>
  <w:style w:type="paragraph" w:customStyle="1" w:styleId="REQChangeList0">
    <w:name w:val="REQ_ChangeList"/>
    <w:basedOn w:val="a"/>
    <w:qFormat/>
    <w:rsid w:val="00902F87"/>
    <w:pPr>
      <w:spacing w:after="0" w:line="240" w:lineRule="auto"/>
    </w:pPr>
    <w:rPr>
      <w:color w:val="0070C0"/>
      <w:sz w:val="20"/>
      <w:szCs w:val="24"/>
    </w:rPr>
  </w:style>
  <w:style w:type="paragraph" w:customStyle="1" w:styleId="REQStatus0">
    <w:name w:val="REQ_Status"/>
    <w:basedOn w:val="a"/>
    <w:qFormat/>
    <w:rsid w:val="008E3383"/>
    <w:pPr>
      <w:spacing w:after="0" w:line="240" w:lineRule="auto"/>
      <w:jc w:val="center"/>
    </w:pPr>
    <w:rPr>
      <w:color w:val="0000CC"/>
    </w:rPr>
  </w:style>
  <w:style w:type="paragraph" w:customStyle="1" w:styleId="REQVerifyMethod0">
    <w:name w:val="REQ_VerifyMethod"/>
    <w:basedOn w:val="a"/>
    <w:qFormat/>
    <w:rsid w:val="008E3383"/>
    <w:pPr>
      <w:spacing w:after="0" w:line="240" w:lineRule="auto"/>
      <w:jc w:val="center"/>
    </w:pPr>
    <w:rPr>
      <w:color w:val="7030A0"/>
    </w:rPr>
  </w:style>
  <w:style w:type="paragraph" w:customStyle="1" w:styleId="REQType0">
    <w:name w:val="REQ_Type"/>
    <w:basedOn w:val="a"/>
    <w:qFormat/>
    <w:rsid w:val="008E3383"/>
    <w:pPr>
      <w:spacing w:after="0" w:line="240" w:lineRule="auto"/>
      <w:jc w:val="center"/>
    </w:pPr>
  </w:style>
  <w:style w:type="paragraph" w:styleId="51">
    <w:name w:val="toc 5"/>
    <w:basedOn w:val="a"/>
    <w:next w:val="a"/>
    <w:autoRedefine/>
    <w:uiPriority w:val="39"/>
    <w:unhideWhenUsed/>
    <w:rsid w:val="00605539"/>
    <w:pPr>
      <w:spacing w:after="100"/>
      <w:ind w:left="880"/>
    </w:pPr>
  </w:style>
  <w:style w:type="paragraph" w:styleId="af4">
    <w:name w:val="Balloon Text"/>
    <w:basedOn w:val="a"/>
    <w:link w:val="14"/>
    <w:uiPriority w:val="99"/>
    <w:semiHidden/>
    <w:unhideWhenUsed/>
    <w:qFormat/>
    <w:rsid w:val="00A33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5">
    <w:name w:val="ТЕКСТ"/>
    <w:basedOn w:val="a"/>
    <w:qFormat/>
    <w:rsid w:val="00CE70C6"/>
    <w:pPr>
      <w:widowControl w:val="0"/>
      <w:spacing w:after="0" w:line="360" w:lineRule="auto"/>
      <w:ind w:firstLine="851"/>
    </w:pPr>
    <w:rPr>
      <w:rFonts w:eastAsia="Times New Roman"/>
      <w:sz w:val="28"/>
      <w:szCs w:val="28"/>
      <w:lang w:eastAsia="ru-RU"/>
    </w:rPr>
  </w:style>
  <w:style w:type="table" w:styleId="af6">
    <w:name w:val="Table Grid"/>
    <w:basedOn w:val="a1"/>
    <w:uiPriority w:val="39"/>
    <w:rsid w:val="0042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E7266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f7">
    <w:name w:val="annotation reference"/>
    <w:basedOn w:val="a0"/>
    <w:uiPriority w:val="99"/>
    <w:semiHidden/>
    <w:unhideWhenUsed/>
    <w:rsid w:val="006809F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809F7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809F7"/>
    <w:rPr>
      <w:rFonts w:ascii="Times New Roman" w:hAnsi="Times New Roman"/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809F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809F7"/>
    <w:rPr>
      <w:rFonts w:ascii="Times New Roman" w:hAnsi="Times New Roman"/>
      <w:b/>
      <w:bCs/>
      <w:lang w:eastAsia="en-US"/>
    </w:rPr>
  </w:style>
  <w:style w:type="paragraph" w:styleId="afc">
    <w:name w:val="Revision"/>
    <w:hidden/>
    <w:uiPriority w:val="99"/>
    <w:semiHidden/>
    <w:rsid w:val="0039792B"/>
    <w:pPr>
      <w:suppressAutoHyphens w:val="0"/>
    </w:pPr>
    <w:rPr>
      <w:rFonts w:ascii="Times New Roman" w:hAnsi="Times New Roman"/>
      <w:sz w:val="24"/>
      <w:szCs w:val="22"/>
      <w:lang w:eastAsia="en-US"/>
    </w:rPr>
  </w:style>
  <w:style w:type="paragraph" w:customStyle="1" w:styleId="formattext">
    <w:name w:val="formattext"/>
    <w:basedOn w:val="a"/>
    <w:rsid w:val="00057AAC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ab">
    <w:name w:val="Заголовок Знак"/>
    <w:basedOn w:val="a0"/>
    <w:link w:val="a9"/>
    <w:rsid w:val="00717699"/>
    <w:rPr>
      <w:rFonts w:ascii="Liberation Sans" w:eastAsia="Noto Sans CJK SC" w:hAnsi="Liberation Sans" w:cs="Lohit Devanagari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a"/>
    <w:rsid w:val="00717699"/>
    <w:rPr>
      <w:rFonts w:ascii="Times New Roman" w:hAnsi="Times New Roman"/>
      <w:sz w:val="24"/>
      <w:szCs w:val="22"/>
      <w:lang w:eastAsia="en-US"/>
    </w:rPr>
  </w:style>
  <w:style w:type="paragraph" w:styleId="15">
    <w:name w:val="index 1"/>
    <w:basedOn w:val="a"/>
    <w:next w:val="a"/>
    <w:autoRedefine/>
    <w:uiPriority w:val="99"/>
    <w:semiHidden/>
    <w:unhideWhenUsed/>
    <w:rsid w:val="00717699"/>
    <w:pPr>
      <w:spacing w:after="0" w:line="240" w:lineRule="auto"/>
      <w:ind w:left="240" w:hanging="240"/>
    </w:pPr>
  </w:style>
  <w:style w:type="character" w:customStyle="1" w:styleId="11">
    <w:name w:val="Верхний колонтитул Знак1"/>
    <w:basedOn w:val="a0"/>
    <w:link w:val="af1"/>
    <w:uiPriority w:val="99"/>
    <w:rsid w:val="00717699"/>
    <w:rPr>
      <w:rFonts w:ascii="Times New Roman" w:hAnsi="Times New Roman"/>
      <w:sz w:val="24"/>
      <w:szCs w:val="22"/>
      <w:lang w:eastAsia="en-US"/>
    </w:rPr>
  </w:style>
  <w:style w:type="character" w:customStyle="1" w:styleId="12">
    <w:name w:val="Нижний колонтитул Знак1"/>
    <w:basedOn w:val="a0"/>
    <w:link w:val="af2"/>
    <w:uiPriority w:val="99"/>
    <w:rsid w:val="00717699"/>
    <w:rPr>
      <w:rFonts w:ascii="Times New Roman" w:hAnsi="Times New Roman"/>
      <w:sz w:val="24"/>
      <w:szCs w:val="22"/>
      <w:lang w:eastAsia="en-US"/>
    </w:rPr>
  </w:style>
  <w:style w:type="character" w:customStyle="1" w:styleId="14">
    <w:name w:val="Текст выноски Знак1"/>
    <w:basedOn w:val="a0"/>
    <w:link w:val="af4"/>
    <w:uiPriority w:val="99"/>
    <w:semiHidden/>
    <w:rsid w:val="00717699"/>
    <w:rPr>
      <w:rFonts w:ascii="Segoe UI" w:hAnsi="Segoe UI" w:cs="Segoe UI"/>
      <w:sz w:val="18"/>
      <w:szCs w:val="18"/>
      <w:lang w:eastAsia="en-US"/>
    </w:rPr>
  </w:style>
  <w:style w:type="paragraph" w:customStyle="1" w:styleId="afd">
    <w:name w:val="Обычный (без отступа)"/>
    <w:basedOn w:val="a"/>
    <w:qFormat/>
    <w:rsid w:val="0060692A"/>
    <w:pPr>
      <w:suppressAutoHyphens w:val="0"/>
      <w:spacing w:after="120" w:line="3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A434-EBEA-424D-9513-33942FE1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finoshindg@uwca.ru;morevda@uwca.ru</dc:creator>
  <cp:keywords/>
  <dc:description/>
  <cp:lastModifiedBy>Мысливченко Роман Ильич</cp:lastModifiedBy>
  <cp:revision>2</cp:revision>
  <cp:lastPrinted>2023-07-25T12:42:00Z</cp:lastPrinted>
  <dcterms:created xsi:type="dcterms:W3CDTF">2024-06-13T08:39:00Z</dcterms:created>
  <dcterms:modified xsi:type="dcterms:W3CDTF">2024-06-13T08:39:00Z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