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2850E" w14:textId="16BF7049" w:rsidR="007024B0" w:rsidRPr="00F1348E" w:rsidRDefault="00286326" w:rsidP="00286326">
      <w:pPr>
        <w:pStyle w:val="3"/>
        <w:keepLines w:val="0"/>
        <w:numPr>
          <w:ilvl w:val="0"/>
          <w:numId w:val="0"/>
        </w:numPr>
        <w:ind w:left="567"/>
        <w:rPr>
          <w:sz w:val="28"/>
          <w:szCs w:val="28"/>
        </w:rPr>
      </w:pPr>
      <w:bookmarkStart w:id="0" w:name="_Ref139304568"/>
      <w:r>
        <w:rPr>
          <w:sz w:val="28"/>
          <w:szCs w:val="28"/>
          <w:lang w:val="en-US"/>
        </w:rPr>
        <w:t xml:space="preserve">7.4.13 </w:t>
      </w:r>
      <w:r w:rsidR="007024B0" w:rsidRPr="00F1348E">
        <w:rPr>
          <w:sz w:val="28"/>
          <w:szCs w:val="28"/>
        </w:rPr>
        <w:t>Состав данных передаваемых БКЗ-27</w:t>
      </w:r>
    </w:p>
    <w:p w14:paraId="75275FDF" w14:textId="7A4D0632" w:rsidR="007024B0" w:rsidRPr="00F1348E" w:rsidRDefault="007024B0" w:rsidP="007024B0">
      <w:pPr>
        <w:pStyle w:val="af5"/>
        <w:spacing w:before="240"/>
        <w:ind w:firstLine="567"/>
      </w:pPr>
      <w:r w:rsidRPr="00F1348E">
        <w:t xml:space="preserve">Состав данных, передаваемых БКЗ-27, приведен в таблице </w:t>
      </w:r>
      <w:r w:rsidRPr="00F1348E">
        <w:fldChar w:fldCharType="begin"/>
      </w:r>
      <w:r w:rsidRPr="00F1348E">
        <w:instrText xml:space="preserve"> REF _Ref136873929 \h  \* MERGEFORMAT </w:instrText>
      </w:r>
      <w:r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>
        <w:rPr>
          <w:noProof/>
        </w:rPr>
        <w:t>20</w:t>
      </w:r>
      <w:r w:rsidRPr="00F1348E">
        <w:fldChar w:fldCharType="end"/>
      </w:r>
      <w:r w:rsidRPr="00F1348E">
        <w:t>.</w:t>
      </w:r>
    </w:p>
    <w:p w14:paraId="0295DC89" w14:textId="2657245F" w:rsidR="007024B0" w:rsidRPr="00F1348E" w:rsidRDefault="007024B0" w:rsidP="007024B0">
      <w:pPr>
        <w:pStyle w:val="-1"/>
        <w:ind w:left="284" w:hanging="284"/>
        <w:rPr>
          <w:sz w:val="28"/>
          <w:szCs w:val="28"/>
        </w:rPr>
      </w:pPr>
      <w:bookmarkStart w:id="1" w:name="_Ref136873929"/>
      <w:r w:rsidRPr="00F1348E">
        <w:rPr>
          <w:sz w:val="28"/>
          <w:szCs w:val="28"/>
        </w:rPr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20</w:t>
      </w:r>
      <w:r w:rsidRPr="00F1348E">
        <w:rPr>
          <w:i/>
          <w:sz w:val="28"/>
          <w:szCs w:val="28"/>
        </w:rPr>
        <w:fldChar w:fldCharType="end"/>
      </w:r>
      <w:bookmarkEnd w:id="1"/>
      <w:r w:rsidRPr="00F1348E">
        <w:rPr>
          <w:sz w:val="28"/>
          <w:szCs w:val="28"/>
        </w:rPr>
        <w:t xml:space="preserve"> – Состав данных, передаваемых БКЗ-27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673"/>
        <w:gridCol w:w="709"/>
        <w:gridCol w:w="1559"/>
        <w:gridCol w:w="1276"/>
        <w:gridCol w:w="1417"/>
      </w:tblGrid>
      <w:tr w:rsidR="0077157B" w:rsidRPr="00F1348E" w14:paraId="1A604853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A243F" w14:textId="77777777" w:rsidR="007024B0" w:rsidRPr="00F1348E" w:rsidRDefault="007024B0" w:rsidP="00FE2426">
            <w:pPr>
              <w:spacing w:after="0" w:line="240" w:lineRule="auto"/>
              <w:jc w:val="left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D72BC" w14:textId="77777777" w:rsidR="007024B0" w:rsidRPr="00F1348E" w:rsidRDefault="007024B0" w:rsidP="00FE2426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4776BB7" w14:textId="77777777" w:rsidR="007024B0" w:rsidRPr="00F1348E" w:rsidRDefault="007024B0" w:rsidP="00FE2426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6C2805" w14:textId="77777777" w:rsidR="007024B0" w:rsidRPr="00F1348E" w:rsidRDefault="007024B0" w:rsidP="00FE2426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44807CE" w14:textId="77777777" w:rsidR="007024B0" w:rsidRPr="00F1348E" w:rsidRDefault="007024B0" w:rsidP="00FE2426">
            <w:pPr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4D6A0DEC" w14:textId="77777777" w:rsidTr="004403BE">
        <w:trPr>
          <w:cantSplit/>
          <w:trHeight w:val="247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C34D7F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«Вкл./Выкл.» выходных каналов БКЗ-27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810DEE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0022A0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32B0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CE4641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4EF72E82" w14:textId="77777777" w:rsidTr="004403BE">
        <w:trPr>
          <w:cantSplit/>
          <w:trHeight w:val="65"/>
        </w:trPr>
        <w:tc>
          <w:tcPr>
            <w:tcW w:w="46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78A4ED33" w14:textId="34F450D9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Исправность выходных каналов БКЗ-27</w:t>
            </w:r>
            <w:ins w:id="2" w:author="Кечин Александр Викторович" w:date="2023-07-20T11:10:00Z">
              <w:r w:rsidR="004403BE" w:rsidRPr="00F1348E">
                <w:rPr>
                  <w:szCs w:val="24"/>
                  <w:vertAlign w:val="superscript"/>
                </w:rPr>
                <w:t xml:space="preserve"> (1)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A2CAEE4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4F3E5A49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1A8D38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63A869FE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074292CD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0704" w14:textId="0880C651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«Короткое замыкание» выходных каналов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A23D6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9D7421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CCFFD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43C0A8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7D71F69C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7B90" w14:textId="19CD1FEA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«Перегрузка» выходных каналов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EF744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20C83D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AEB283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032A12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D2BEA08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CB77" w14:textId="6875EFB4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выхода» выходных каналов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05366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AC2840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9101EE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03E9C4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3633C009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08FA" w14:textId="4D298638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Признак «Отказ нагрузки» выходных каналов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B3104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444A42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E19DB9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6C6A39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5C94CCBA" w14:textId="77777777" w:rsidTr="004403BE">
        <w:trPr>
          <w:cantSplit/>
          <w:trHeight w:val="13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DD00" w14:textId="52BAFF66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Состояние устройства БКЗ-27</w:t>
            </w:r>
            <w:r w:rsidRPr="00F1348E">
              <w:rPr>
                <w:szCs w:val="24"/>
                <w:vertAlign w:val="superscript"/>
              </w:rPr>
              <w:t xml:space="preserve"> (1, </w:t>
            </w:r>
            <w:r w:rsidR="006F7B1D" w:rsidRPr="00F1348E">
              <w:rPr>
                <w:szCs w:val="24"/>
                <w:vertAlign w:val="superscript"/>
              </w:rPr>
              <w:t>3</w:t>
            </w:r>
            <w:r w:rsidRPr="00F1348E">
              <w:rPr>
                <w:szCs w:val="24"/>
                <w:vertAlign w:val="superscript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D5100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79142F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084F34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D34897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17AA248" w14:textId="77777777" w:rsidTr="004403BE">
        <w:trPr>
          <w:cantSplit/>
          <w:trHeight w:val="15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7EEFC9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 xml:space="preserve">Ток канала </w:t>
            </w:r>
            <w:r w:rsidRPr="00F1348E">
              <w:rPr>
                <w:szCs w:val="24"/>
                <w:vertAlign w:val="superscript"/>
              </w:rPr>
              <w:t>(2)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C1C14B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F213AD3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65535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B606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USHORT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985EA4F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0,01 А</w:t>
            </w:r>
          </w:p>
        </w:tc>
      </w:tr>
      <w:tr w:rsidR="0077157B" w:rsidRPr="00F1348E" w14:paraId="76F9B634" w14:textId="77777777" w:rsidTr="004403BE">
        <w:trPr>
          <w:cantSplit/>
          <w:trHeight w:val="129"/>
        </w:trPr>
        <w:tc>
          <w:tcPr>
            <w:tcW w:w="46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065DF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</w:rPr>
            </w:pPr>
            <w:r w:rsidRPr="00F1348E">
              <w:rPr>
                <w:szCs w:val="24"/>
              </w:rPr>
              <w:t>Заводской номер БКЗ-27 и версия ПО</w:t>
            </w:r>
            <w:r w:rsidRPr="00F1348E">
              <w:rPr>
                <w:szCs w:val="24"/>
                <w:vertAlign w:val="superscript"/>
              </w:rPr>
              <w:t xml:space="preserve"> 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40DAF4" w14:textId="77777777" w:rsidR="007024B0" w:rsidRPr="00F1348E" w:rsidRDefault="007024B0" w:rsidP="00FE2426">
            <w:pPr>
              <w:spacing w:after="0" w:line="240" w:lineRule="auto"/>
              <w:jc w:val="center"/>
            </w:pPr>
            <w:r w:rsidRPr="00F1348E">
              <w:t>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1C8C4B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rPr>
                <w:szCs w:val="24"/>
              </w:rPr>
              <w:t>от 0 до 2</w:t>
            </w:r>
            <w:r w:rsidRPr="00F1348E">
              <w:rPr>
                <w:szCs w:val="24"/>
                <w:vertAlign w:val="superscript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084B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F1348E">
              <w:rPr>
                <w:szCs w:val="24"/>
                <w:lang w:val="en-US"/>
              </w:rPr>
              <w:t>ULONG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2DE011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</w:tr>
      <w:tr w:rsidR="007024B0" w:rsidRPr="00F1348E" w14:paraId="4431DA1B" w14:textId="77777777" w:rsidTr="00FE2426">
        <w:trPr>
          <w:cantSplit/>
          <w:trHeight w:val="130"/>
        </w:trPr>
        <w:tc>
          <w:tcPr>
            <w:tcW w:w="9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6A953" w14:textId="77777777" w:rsidR="007024B0" w:rsidRPr="00F1348E" w:rsidRDefault="007024B0" w:rsidP="00FE2426">
            <w:pPr>
              <w:spacing w:before="240" w:after="0" w:line="360" w:lineRule="auto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Примечания:</w:t>
            </w:r>
          </w:p>
          <w:p w14:paraId="4CBA9D4F" w14:textId="77777777" w:rsidR="007024B0" w:rsidRPr="00F1348E" w:rsidRDefault="007024B0" w:rsidP="005F694E">
            <w:pPr>
              <w:pStyle w:val="af3"/>
              <w:numPr>
                <w:ilvl w:val="0"/>
                <w:numId w:val="14"/>
              </w:numPr>
              <w:tabs>
                <w:tab w:val="left" w:pos="311"/>
              </w:tabs>
              <w:spacing w:after="0" w:line="360" w:lineRule="auto"/>
              <w:ind w:left="0" w:firstLine="0"/>
              <w:rPr>
                <w:i/>
                <w:szCs w:val="24"/>
              </w:rPr>
            </w:pPr>
            <w:r w:rsidRPr="00F1348E">
              <w:rPr>
                <w:i/>
                <w:szCs w:val="24"/>
              </w:rPr>
              <w:t>Параметры, помеченные символом (1), могут передаваться по логическому каналу EEC.</w:t>
            </w:r>
          </w:p>
          <w:p w14:paraId="23797054" w14:textId="77777777" w:rsidR="007024B0" w:rsidRPr="00F1348E" w:rsidRDefault="007024B0" w:rsidP="005F694E">
            <w:pPr>
              <w:pStyle w:val="af3"/>
              <w:numPr>
                <w:ilvl w:val="0"/>
                <w:numId w:val="14"/>
              </w:numPr>
              <w:tabs>
                <w:tab w:val="left" w:pos="311"/>
              </w:tabs>
              <w:spacing w:after="0" w:line="360" w:lineRule="auto"/>
              <w:ind w:left="0" w:firstLine="0"/>
            </w:pPr>
            <w:r w:rsidRPr="00F1348E">
              <w:rPr>
                <w:i/>
                <w:szCs w:val="24"/>
              </w:rPr>
              <w:t>Параметры, помеченные символом (2), передаются только по логическому каналу TMC.</w:t>
            </w:r>
          </w:p>
          <w:p w14:paraId="2E31B678" w14:textId="04D70862" w:rsidR="006F7B1D" w:rsidRPr="00F1348E" w:rsidRDefault="006F7B1D" w:rsidP="005F694E">
            <w:pPr>
              <w:pStyle w:val="af3"/>
              <w:numPr>
                <w:ilvl w:val="0"/>
                <w:numId w:val="14"/>
              </w:numPr>
              <w:tabs>
                <w:tab w:val="left" w:pos="311"/>
              </w:tabs>
              <w:spacing w:after="0" w:line="360" w:lineRule="auto"/>
              <w:ind w:left="0" w:firstLine="0"/>
            </w:pPr>
            <w:r w:rsidRPr="00F1348E">
              <w:rPr>
                <w:i/>
                <w:szCs w:val="24"/>
              </w:rPr>
              <w:t>Параметры, помеченные символом (3), передаются с частотой 1 Гц.</w:t>
            </w:r>
          </w:p>
        </w:tc>
      </w:tr>
    </w:tbl>
    <w:p w14:paraId="186DA210" w14:textId="77777777" w:rsidR="00685D57" w:rsidRPr="00F1348E" w:rsidRDefault="00685D57" w:rsidP="00685D57">
      <w:pPr>
        <w:pStyle w:val="3"/>
        <w:numPr>
          <w:ilvl w:val="0"/>
          <w:numId w:val="0"/>
        </w:numPr>
        <w:ind w:left="567"/>
        <w:rPr>
          <w:ins w:id="3" w:author="Кечин Александр Викторович" w:date="2023-07-20T10:41:00Z"/>
          <w:sz w:val="28"/>
          <w:szCs w:val="28"/>
        </w:rPr>
      </w:pPr>
    </w:p>
    <w:p w14:paraId="739ED2FB" w14:textId="34AA602F" w:rsidR="007024B0" w:rsidRPr="00F1348E" w:rsidRDefault="00286326" w:rsidP="00286326">
      <w:pPr>
        <w:pStyle w:val="3"/>
        <w:numPr>
          <w:ilvl w:val="0"/>
          <w:numId w:val="0"/>
        </w:numPr>
        <w:ind w:left="567"/>
        <w:rPr>
          <w:sz w:val="28"/>
          <w:szCs w:val="28"/>
        </w:rPr>
      </w:pPr>
      <w:r w:rsidRPr="00286326">
        <w:rPr>
          <w:sz w:val="28"/>
          <w:szCs w:val="28"/>
        </w:rPr>
        <w:t>7.4.1</w:t>
      </w:r>
      <w:r w:rsidRPr="00286326">
        <w:rPr>
          <w:sz w:val="28"/>
          <w:szCs w:val="28"/>
        </w:rPr>
        <w:t>4</w:t>
      </w:r>
      <w:r w:rsidRPr="00286326">
        <w:rPr>
          <w:sz w:val="28"/>
          <w:szCs w:val="28"/>
        </w:rPr>
        <w:t xml:space="preserve"> </w:t>
      </w:r>
      <w:r w:rsidR="007024B0" w:rsidRPr="00F1348E">
        <w:rPr>
          <w:sz w:val="28"/>
          <w:szCs w:val="28"/>
        </w:rPr>
        <w:t>Состав данных передаваемых в БКЗ-27</w:t>
      </w:r>
    </w:p>
    <w:p w14:paraId="2F10D03C" w14:textId="65994B9A" w:rsidR="007024B0" w:rsidRPr="00F1348E" w:rsidRDefault="007024B0" w:rsidP="007024B0">
      <w:pPr>
        <w:pStyle w:val="af5"/>
        <w:spacing w:before="240"/>
        <w:ind w:firstLine="567"/>
      </w:pPr>
      <w:r w:rsidRPr="00F1348E">
        <w:t xml:space="preserve">Настоящей спецификацией локальной сети контроллеров определен состав данных, передаваемых в БКЗ-27. Выполнение передачи данных в </w:t>
      </w:r>
      <w:r w:rsidRPr="00F1348E">
        <w:br/>
        <w:t xml:space="preserve">БКЗ-27 допускается только по логическим каналам </w:t>
      </w:r>
      <w:r w:rsidRPr="00F1348E">
        <w:rPr>
          <w:lang w:val="en-US"/>
        </w:rPr>
        <w:t>NOC</w:t>
      </w:r>
      <w:r w:rsidRPr="00F1348E">
        <w:t xml:space="preserve"> и </w:t>
      </w:r>
      <w:r w:rsidRPr="00F1348E">
        <w:rPr>
          <w:lang w:val="en-US"/>
        </w:rPr>
        <w:t>TMC</w:t>
      </w:r>
      <w:r w:rsidRPr="00F1348E">
        <w:t xml:space="preserve">. Состав данных, передаваемых в БКЗ-27, приведен в таблице </w:t>
      </w:r>
      <w:r w:rsidRPr="00F1348E">
        <w:fldChar w:fldCharType="begin"/>
      </w:r>
      <w:r w:rsidRPr="00F1348E">
        <w:instrText xml:space="preserve"> REF _Ref137118475 \h  \* MERGEFORMAT </w:instrText>
      </w:r>
      <w:r w:rsidRPr="00F1348E">
        <w:fldChar w:fldCharType="separate"/>
      </w:r>
      <w:r w:rsidR="00351519" w:rsidRPr="00351519">
        <w:rPr>
          <w:vanish/>
        </w:rPr>
        <w:t xml:space="preserve">Таблица </w:t>
      </w:r>
      <w:r w:rsidR="00351519">
        <w:rPr>
          <w:noProof/>
        </w:rPr>
        <w:t>21</w:t>
      </w:r>
      <w:r w:rsidRPr="00F1348E">
        <w:fldChar w:fldCharType="end"/>
      </w:r>
      <w:r w:rsidRPr="00F1348E">
        <w:t>.</w:t>
      </w:r>
    </w:p>
    <w:p w14:paraId="33115AC0" w14:textId="2BFD121F" w:rsidR="007024B0" w:rsidRPr="00F1348E" w:rsidRDefault="007024B0" w:rsidP="007024B0">
      <w:pPr>
        <w:pStyle w:val="-1"/>
        <w:keepNext/>
        <w:spacing w:line="360" w:lineRule="auto"/>
        <w:ind w:left="284" w:hanging="568"/>
        <w:rPr>
          <w:sz w:val="28"/>
          <w:szCs w:val="28"/>
        </w:rPr>
      </w:pPr>
      <w:bookmarkStart w:id="4" w:name="_Ref137118475"/>
      <w:r w:rsidRPr="00F1348E">
        <w:rPr>
          <w:sz w:val="28"/>
          <w:szCs w:val="28"/>
        </w:rPr>
        <w:t xml:space="preserve">Таблица </w:t>
      </w:r>
      <w:r w:rsidRPr="00F1348E">
        <w:rPr>
          <w:i/>
          <w:sz w:val="28"/>
          <w:szCs w:val="28"/>
        </w:rPr>
        <w:fldChar w:fldCharType="begin"/>
      </w:r>
      <w:r w:rsidRPr="00F1348E">
        <w:rPr>
          <w:sz w:val="28"/>
          <w:szCs w:val="28"/>
        </w:rPr>
        <w:instrText xml:space="preserve"> SEQ Таблица \* ARABIC </w:instrText>
      </w:r>
      <w:r w:rsidRPr="00F1348E">
        <w:rPr>
          <w:i/>
          <w:sz w:val="28"/>
          <w:szCs w:val="28"/>
        </w:rPr>
        <w:fldChar w:fldCharType="separate"/>
      </w:r>
      <w:r w:rsidR="00351519">
        <w:rPr>
          <w:noProof/>
          <w:sz w:val="28"/>
          <w:szCs w:val="28"/>
        </w:rPr>
        <w:t>21</w:t>
      </w:r>
      <w:r w:rsidRPr="00F1348E">
        <w:rPr>
          <w:i/>
          <w:sz w:val="28"/>
          <w:szCs w:val="28"/>
        </w:rPr>
        <w:fldChar w:fldCharType="end"/>
      </w:r>
      <w:bookmarkEnd w:id="4"/>
      <w:r w:rsidRPr="00F1348E">
        <w:rPr>
          <w:sz w:val="28"/>
          <w:szCs w:val="28"/>
        </w:rPr>
        <w:t xml:space="preserve"> – Состав данных, передаваемых в БКЗ-27</w:t>
      </w:r>
    </w:p>
    <w:tbl>
      <w:tblPr>
        <w:tblW w:w="9923" w:type="dxa"/>
        <w:tblInd w:w="-289" w:type="dxa"/>
        <w:tblLook w:val="04A0" w:firstRow="1" w:lastRow="0" w:firstColumn="1" w:lastColumn="0" w:noHBand="0" w:noVBand="1"/>
      </w:tblPr>
      <w:tblGrid>
        <w:gridCol w:w="4253"/>
        <w:gridCol w:w="1276"/>
        <w:gridCol w:w="1701"/>
        <w:gridCol w:w="1276"/>
        <w:gridCol w:w="1417"/>
      </w:tblGrid>
      <w:tr w:rsidR="0077157B" w:rsidRPr="00F1348E" w14:paraId="56787CBF" w14:textId="77777777" w:rsidTr="00FE2426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34022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Наименование параметра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01DA9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Ед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  <w:r w:rsidRPr="00F1348E">
              <w:rPr>
                <w:b/>
                <w:bCs/>
                <w:i/>
                <w:iCs/>
                <w:szCs w:val="24"/>
              </w:rPr>
              <w:t xml:space="preserve"> </w:t>
            </w:r>
            <w:proofErr w:type="spellStart"/>
            <w:r w:rsidRPr="00F1348E">
              <w:rPr>
                <w:b/>
                <w:bCs/>
                <w:i/>
                <w:iCs/>
                <w:szCs w:val="24"/>
              </w:rPr>
              <w:t>изм</w:t>
            </w:r>
            <w:proofErr w:type="spellEnd"/>
            <w:r w:rsidRPr="00F1348E">
              <w:rPr>
                <w:b/>
                <w:bCs/>
                <w:i/>
                <w:iCs/>
                <w:szCs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8EB6E8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0BCC4D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Тип данных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A9A700" w14:textId="77777777" w:rsidR="007024B0" w:rsidRPr="00F1348E" w:rsidRDefault="007024B0" w:rsidP="007024B0">
            <w:pPr>
              <w:keepNext/>
              <w:spacing w:after="0"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F1348E">
              <w:rPr>
                <w:b/>
                <w:bCs/>
                <w:i/>
                <w:iCs/>
                <w:szCs w:val="24"/>
              </w:rPr>
              <w:t>Цена младшего разряда</w:t>
            </w:r>
          </w:p>
        </w:tc>
      </w:tr>
      <w:tr w:rsidR="0077157B" w:rsidRPr="00F1348E" w14:paraId="7478A08F" w14:textId="77777777" w:rsidTr="00FE2426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8BBE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Управление включением/отключением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BE87D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52F5E6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B06760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7A9A27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  <w:tr w:rsidR="0077157B" w:rsidRPr="00F1348E" w14:paraId="1CB8F91F" w14:textId="77777777" w:rsidTr="00FE2426">
        <w:trPr>
          <w:cantSplit/>
          <w:trHeight w:val="1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B47859" w14:textId="77777777" w:rsidR="007024B0" w:rsidRPr="00F1348E" w:rsidRDefault="007024B0" w:rsidP="00FE2426">
            <w:pPr>
              <w:spacing w:after="0" w:line="240" w:lineRule="auto"/>
              <w:jc w:val="left"/>
              <w:rPr>
                <w:szCs w:val="24"/>
                <w:lang w:val="en-US"/>
              </w:rPr>
            </w:pPr>
            <w:r w:rsidRPr="00F1348E">
              <w:rPr>
                <w:szCs w:val="24"/>
              </w:rPr>
              <w:t>Команда «Сброс защиты»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079C579" w14:textId="77777777" w:rsidR="007024B0" w:rsidRPr="00F1348E" w:rsidRDefault="007024B0" w:rsidP="00FE2426">
            <w:pPr>
              <w:spacing w:after="0" w:line="240" w:lineRule="auto"/>
              <w:jc w:val="center"/>
              <w:rPr>
                <w:szCs w:val="24"/>
              </w:rPr>
            </w:pPr>
            <w:r w:rsidRPr="00F1348E">
              <w:t>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999651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</w:rPr>
              <w:t>от 0 до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4F82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rPr>
                <w:szCs w:val="24"/>
                <w:lang w:val="en-US"/>
              </w:rPr>
              <w:t>BOOL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7EFCE7" w14:textId="77777777" w:rsidR="007024B0" w:rsidRPr="00F1348E" w:rsidRDefault="007024B0" w:rsidP="00FE2426">
            <w:pPr>
              <w:spacing w:after="0" w:line="240" w:lineRule="auto"/>
              <w:jc w:val="center"/>
              <w:rPr>
                <w:i/>
                <w:szCs w:val="24"/>
              </w:rPr>
            </w:pPr>
            <w:r w:rsidRPr="00F1348E">
              <w:t>–</w:t>
            </w:r>
          </w:p>
        </w:tc>
      </w:tr>
    </w:tbl>
    <w:p w14:paraId="1C73443C" w14:textId="77777777" w:rsidR="007024B0" w:rsidRPr="00F1348E" w:rsidRDefault="007024B0" w:rsidP="007024B0">
      <w:pPr>
        <w:pStyle w:val="3"/>
        <w:numPr>
          <w:ilvl w:val="0"/>
          <w:numId w:val="0"/>
        </w:numPr>
        <w:spacing w:before="0" w:line="360" w:lineRule="auto"/>
        <w:ind w:left="567"/>
        <w:rPr>
          <w:sz w:val="28"/>
          <w:szCs w:val="28"/>
        </w:rPr>
      </w:pPr>
    </w:p>
    <w:p w14:paraId="7F39CD82" w14:textId="268CD4F9" w:rsidR="007024B0" w:rsidRPr="00F1348E" w:rsidRDefault="00286326" w:rsidP="00286326">
      <w:pPr>
        <w:pStyle w:val="3"/>
        <w:numPr>
          <w:ilvl w:val="0"/>
          <w:numId w:val="0"/>
        </w:numPr>
        <w:spacing w:before="0" w:line="360" w:lineRule="auto"/>
        <w:ind w:left="567"/>
        <w:rPr>
          <w:sz w:val="28"/>
          <w:szCs w:val="28"/>
        </w:rPr>
      </w:pPr>
      <w:r>
        <w:rPr>
          <w:sz w:val="28"/>
          <w:szCs w:val="28"/>
          <w:lang w:val="en-US"/>
        </w:rPr>
        <w:t>7.4.1</w:t>
      </w:r>
      <w:r>
        <w:rPr>
          <w:sz w:val="28"/>
          <w:szCs w:val="28"/>
          <w:lang w:val="en-US"/>
        </w:rPr>
        <w:t xml:space="preserve">5 </w:t>
      </w:r>
      <w:r w:rsidR="007024B0" w:rsidRPr="00F1348E">
        <w:rPr>
          <w:sz w:val="28"/>
          <w:szCs w:val="28"/>
        </w:rPr>
        <w:t>Сообщения БКЗ-27</w:t>
      </w:r>
    </w:p>
    <w:p w14:paraId="678DFDB8" w14:textId="0A1EBB1D" w:rsidR="007024B0" w:rsidRPr="00F1348E" w:rsidRDefault="007024B0" w:rsidP="007024B0">
      <w:pPr>
        <w:pStyle w:val="af5"/>
        <w:ind w:firstLine="567"/>
      </w:pPr>
      <w:r w:rsidRPr="00F1348E">
        <w:t xml:space="preserve">Поле данных (DATA) для сообщений принимаемых/выдаваемых </w:t>
      </w:r>
      <w:r w:rsidRPr="00F1348E">
        <w:br/>
      </w:r>
      <w:ins w:id="5" w:author="Кечин Александр Викторович" w:date="2023-07-20T10:41:00Z">
        <w:r w:rsidR="00685D57" w:rsidRPr="00F1348E">
          <w:t>БКЗ-27</w:t>
        </w:r>
      </w:ins>
      <w:r w:rsidRPr="00F1348E">
        <w:t xml:space="preserve"> должны формироваться по правилам, определенным в </w:t>
      </w:r>
      <w:r w:rsidRPr="00F1348E">
        <w:br/>
        <w:t>приложении Ж настоящей спецификации.</w:t>
      </w:r>
    </w:p>
    <w:p w14:paraId="72A6CE5F" w14:textId="68520CB2" w:rsidR="009A4E13" w:rsidRPr="00F1348E" w:rsidRDefault="00286326" w:rsidP="00286326">
      <w:pPr>
        <w:pStyle w:val="2"/>
        <w:keepLines w:val="0"/>
        <w:numPr>
          <w:ilvl w:val="0"/>
          <w:numId w:val="0"/>
        </w:numPr>
        <w:spacing w:line="360" w:lineRule="auto"/>
        <w:ind w:left="567"/>
      </w:pPr>
      <w:bookmarkStart w:id="6" w:name="_Ref141189862"/>
      <w:bookmarkStart w:id="7" w:name="_GoBack"/>
      <w:bookmarkEnd w:id="7"/>
      <w:r>
        <w:rPr>
          <w:szCs w:val="28"/>
          <w:lang w:val="en-US"/>
        </w:rPr>
        <w:t>7.</w:t>
      </w:r>
      <w:r>
        <w:rPr>
          <w:szCs w:val="28"/>
          <w:lang w:val="en-US"/>
        </w:rPr>
        <w:t xml:space="preserve">5 </w:t>
      </w:r>
      <w:r w:rsidR="009A4E13" w:rsidRPr="00F1348E">
        <w:t>Формат сообщений</w:t>
      </w:r>
      <w:bookmarkEnd w:id="0"/>
      <w:bookmarkEnd w:id="6"/>
    </w:p>
    <w:p w14:paraId="22CFE909" w14:textId="6F350C3D" w:rsidR="00E00EFF" w:rsidRPr="00F1348E" w:rsidRDefault="00F529D0" w:rsidP="00C44837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Формат сообщений </w:t>
      </w:r>
      <w:r w:rsidR="00E00EFF" w:rsidRPr="00F1348E">
        <w:rPr>
          <w:sz w:val="28"/>
          <w:szCs w:val="28"/>
        </w:rPr>
        <w:t xml:space="preserve">локальной сети контроллеров должен соответствовать требованиям раздела 5.3 технических требований </w:t>
      </w:r>
      <w:r w:rsidR="00E00EFF" w:rsidRPr="00F1348E">
        <w:rPr>
          <w:sz w:val="28"/>
          <w:szCs w:val="28"/>
        </w:rPr>
        <w:br/>
        <w:t>АС 1.1825-2-2012 и настоящей спецификации</w:t>
      </w:r>
      <w:r w:rsidR="00C44837" w:rsidRPr="00F1348E">
        <w:rPr>
          <w:sz w:val="28"/>
          <w:szCs w:val="28"/>
        </w:rPr>
        <w:t xml:space="preserve"> с приложениями В – Ж.</w:t>
      </w:r>
    </w:p>
    <w:p w14:paraId="7E2B2F4D" w14:textId="77777777" w:rsidR="00E00EFF" w:rsidRPr="00F1348E" w:rsidRDefault="00E00EFF" w:rsidP="00F529D0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>Настоящей спецификацией определен следующий порядок передачи данных, соответствующий техническим требованиям АС 1.1825-2-2012:</w:t>
      </w:r>
    </w:p>
    <w:p w14:paraId="43187DD6" w14:textId="3018396C" w:rsidR="00E00EFF" w:rsidRPr="00F1348E" w:rsidRDefault="00E00EFF" w:rsidP="00E00EFF">
      <w:pPr>
        <w:pStyle w:val="af3"/>
        <w:keepNext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байт №0 передается первым (слева), байт №7 – последним;</w:t>
      </w:r>
    </w:p>
    <w:p w14:paraId="39907904" w14:textId="77777777" w:rsidR="00E00EFF" w:rsidRPr="00F1348E" w:rsidRDefault="00E00EFF" w:rsidP="00F529D0">
      <w:pPr>
        <w:pStyle w:val="af3"/>
        <w:keepNext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внутри байта – наиболее значащий бит (бит №7) передается первым (слева), наименее значащий (бит № 0) – справа;</w:t>
      </w:r>
    </w:p>
    <w:p w14:paraId="58E80662" w14:textId="5F74DB1F" w:rsidR="009A4E13" w:rsidRPr="00F1348E" w:rsidRDefault="00E00EFF" w:rsidP="00E00EFF">
      <w:pPr>
        <w:pStyle w:val="af3"/>
        <w:keepNext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rPr>
          <w:sz w:val="28"/>
          <w:szCs w:val="28"/>
        </w:rPr>
      </w:pPr>
      <w:r w:rsidRPr="00F1348E">
        <w:rPr>
          <w:sz w:val="28"/>
          <w:szCs w:val="28"/>
        </w:rPr>
        <w:t>при использовании более одного байта для передачи параметра – наиболее значащий бит передается первым (слева)</w:t>
      </w:r>
      <w:r w:rsidR="009A4E13" w:rsidRPr="00F1348E">
        <w:rPr>
          <w:sz w:val="28"/>
          <w:szCs w:val="28"/>
        </w:rPr>
        <w:t>.</w:t>
      </w:r>
    </w:p>
    <w:p w14:paraId="1243F761" w14:textId="0D853AAB" w:rsidR="00F1782D" w:rsidRPr="00F1348E" w:rsidRDefault="00E00EFF" w:rsidP="002D37BB">
      <w:pPr>
        <w:keepNext/>
        <w:spacing w:after="0" w:line="360" w:lineRule="auto"/>
        <w:ind w:firstLine="567"/>
        <w:rPr>
          <w:sz w:val="28"/>
          <w:szCs w:val="28"/>
        </w:rPr>
      </w:pPr>
      <w:r w:rsidRPr="00F1348E">
        <w:rPr>
          <w:sz w:val="28"/>
          <w:szCs w:val="28"/>
        </w:rPr>
        <w:t xml:space="preserve">Подробнее </w:t>
      </w:r>
      <w:r w:rsidR="002D37BB" w:rsidRPr="00F1348E">
        <w:rPr>
          <w:sz w:val="28"/>
          <w:szCs w:val="28"/>
        </w:rPr>
        <w:t>о форматах полезных данных с</w:t>
      </w:r>
      <w:r w:rsidR="001F0EC3" w:rsidRPr="00F1348E">
        <w:rPr>
          <w:sz w:val="28"/>
          <w:szCs w:val="28"/>
        </w:rPr>
        <w:t>м</w:t>
      </w:r>
      <w:r w:rsidR="002D37BB" w:rsidRPr="00F1348E">
        <w:rPr>
          <w:sz w:val="28"/>
          <w:szCs w:val="28"/>
        </w:rPr>
        <w:t xml:space="preserve">отри в разделе 5.3.1 </w:t>
      </w:r>
      <w:r w:rsidRPr="00F1348E">
        <w:rPr>
          <w:sz w:val="28"/>
          <w:szCs w:val="28"/>
        </w:rPr>
        <w:t>технически</w:t>
      </w:r>
      <w:r w:rsidR="002D37BB" w:rsidRPr="00F1348E">
        <w:rPr>
          <w:sz w:val="28"/>
          <w:szCs w:val="28"/>
        </w:rPr>
        <w:t>х</w:t>
      </w:r>
      <w:r w:rsidRPr="00F1348E">
        <w:rPr>
          <w:sz w:val="28"/>
          <w:szCs w:val="28"/>
        </w:rPr>
        <w:t xml:space="preserve"> требовани</w:t>
      </w:r>
      <w:r w:rsidR="002D37BB" w:rsidRPr="00F1348E">
        <w:rPr>
          <w:sz w:val="28"/>
          <w:szCs w:val="28"/>
        </w:rPr>
        <w:t>й</w:t>
      </w:r>
      <w:r w:rsidRPr="00F1348E">
        <w:rPr>
          <w:sz w:val="28"/>
          <w:szCs w:val="28"/>
        </w:rPr>
        <w:t xml:space="preserve"> АС 1.1825-2-2012</w:t>
      </w:r>
      <w:r w:rsidR="002D37BB" w:rsidRPr="00F1348E">
        <w:rPr>
          <w:sz w:val="28"/>
          <w:szCs w:val="28"/>
        </w:rPr>
        <w:t>.</w:t>
      </w:r>
    </w:p>
    <w:p w14:paraId="0060B271" w14:textId="77777777" w:rsidR="0073322B" w:rsidRPr="00F1348E" w:rsidRDefault="0073322B" w:rsidP="002D37BB">
      <w:pPr>
        <w:keepNext/>
        <w:spacing w:after="0" w:line="360" w:lineRule="auto"/>
        <w:ind w:firstLine="567"/>
        <w:rPr>
          <w:sz w:val="28"/>
          <w:szCs w:val="28"/>
        </w:rPr>
      </w:pPr>
    </w:p>
    <w:sectPr w:rsidR="0073322B" w:rsidRPr="00F1348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65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E0ECD" w14:textId="77777777" w:rsidR="00EE4B81" w:rsidRDefault="00EE4B81">
      <w:pPr>
        <w:spacing w:after="0" w:line="240" w:lineRule="auto"/>
      </w:pPr>
      <w:r>
        <w:separator/>
      </w:r>
    </w:p>
  </w:endnote>
  <w:endnote w:type="continuationSeparator" w:id="0">
    <w:p w14:paraId="2C6248A8" w14:textId="77777777" w:rsidR="00EE4B81" w:rsidRDefault="00EE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7" w:type="dxa"/>
      <w:tblLook w:val="04A0" w:firstRow="1" w:lastRow="0" w:firstColumn="1" w:lastColumn="0" w:noHBand="0" w:noVBand="1"/>
    </w:tblPr>
    <w:tblGrid>
      <w:gridCol w:w="2956"/>
      <w:gridCol w:w="3718"/>
      <w:gridCol w:w="272"/>
      <w:gridCol w:w="2681"/>
    </w:tblGrid>
    <w:tr w:rsidR="008B51DB" w14:paraId="4C78BE11" w14:textId="77777777">
      <w:tc>
        <w:tcPr>
          <w:tcW w:w="2955" w:type="dxa"/>
          <w:tcBorders>
            <w:top w:val="single" w:sz="4" w:space="0" w:color="000000"/>
          </w:tcBorders>
          <w:shd w:val="clear" w:color="auto" w:fill="auto"/>
        </w:tcPr>
        <w:p w14:paraId="5F7ECB33" w14:textId="77777777" w:rsidR="008B51DB" w:rsidRDefault="008B51DB">
          <w:pPr>
            <w:pStyle w:val="af2"/>
            <w:rPr>
              <w:sz w:val="20"/>
              <w:szCs w:val="20"/>
            </w:rPr>
          </w:pPr>
          <w:r>
            <w:rPr>
              <w:sz w:val="20"/>
              <w:szCs w:val="20"/>
            </w:rPr>
            <w:t>© АО «УЗГА</w:t>
          </w:r>
          <w:r w:rsidRPr="005D5EC4">
            <w:rPr>
              <w:sz w:val="20"/>
              <w:szCs w:val="20"/>
            </w:rPr>
            <w:t>»</w:t>
          </w:r>
        </w:p>
      </w:tc>
      <w:tc>
        <w:tcPr>
          <w:tcW w:w="3718" w:type="dxa"/>
          <w:tcBorders>
            <w:top w:val="single" w:sz="4" w:space="0" w:color="000000"/>
          </w:tcBorders>
        </w:tcPr>
        <w:p w14:paraId="1E46490F" w14:textId="718AE4B8" w:rsidR="008B51DB" w:rsidRPr="00070A19" w:rsidRDefault="008B51DB" w:rsidP="00070A19">
          <w:pPr>
            <w:spacing w:after="0" w:line="240" w:lineRule="auto"/>
            <w:jc w:val="center"/>
            <w:rPr>
              <w:sz w:val="20"/>
              <w:szCs w:val="20"/>
            </w:rPr>
          </w:pPr>
          <w:r w:rsidRPr="00070A19">
            <w:rPr>
              <w:sz w:val="20"/>
              <w:szCs w:val="20"/>
            </w:rPr>
            <w:t>ТВРС.СС.АТА-24.</w:t>
          </w:r>
          <w:r>
            <w:rPr>
              <w:sz w:val="20"/>
              <w:szCs w:val="20"/>
            </w:rPr>
            <w:t>СП</w:t>
          </w:r>
          <w:r w:rsidRPr="00070A19">
            <w:rPr>
              <w:sz w:val="20"/>
              <w:szCs w:val="20"/>
            </w:rPr>
            <w:t>00001</w:t>
          </w:r>
        </w:p>
      </w:tc>
      <w:tc>
        <w:tcPr>
          <w:tcW w:w="272" w:type="dxa"/>
          <w:tcBorders>
            <w:top w:val="single" w:sz="4" w:space="0" w:color="000000"/>
          </w:tcBorders>
          <w:shd w:val="clear" w:color="auto" w:fill="auto"/>
        </w:tcPr>
        <w:p w14:paraId="096D7CA6" w14:textId="77777777" w:rsidR="008B51DB" w:rsidRDefault="008B51DB">
          <w:pPr>
            <w:spacing w:after="0" w:line="240" w:lineRule="auto"/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2681" w:type="dxa"/>
          <w:tcBorders>
            <w:top w:val="single" w:sz="4" w:space="0" w:color="000000"/>
          </w:tcBorders>
          <w:shd w:val="clear" w:color="auto" w:fill="auto"/>
        </w:tcPr>
        <w:p w14:paraId="4853A89F" w14:textId="19F370B2" w:rsidR="008B51DB" w:rsidRDefault="008B51DB">
          <w:pPr>
            <w:pStyle w:val="af2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Стр.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286326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>NUMPAGES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="00286326">
            <w:rPr>
              <w:noProof/>
              <w:sz w:val="20"/>
              <w:szCs w:val="20"/>
              <w:lang w:val="en-US"/>
            </w:rPr>
            <w:t>2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</w:tr>
  </w:tbl>
  <w:p w14:paraId="4F207801" w14:textId="77777777" w:rsidR="008B51DB" w:rsidRDefault="008B51D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10" w:type="dxa"/>
      <w:tblLook w:val="04A0" w:firstRow="1" w:lastRow="0" w:firstColumn="1" w:lastColumn="0" w:noHBand="0" w:noVBand="1"/>
    </w:tblPr>
    <w:tblGrid>
      <w:gridCol w:w="2552"/>
      <w:gridCol w:w="3970"/>
      <w:gridCol w:w="282"/>
      <w:gridCol w:w="2606"/>
    </w:tblGrid>
    <w:tr w:rsidR="008B51DB" w14:paraId="0C125F0D" w14:textId="77777777">
      <w:tc>
        <w:tcPr>
          <w:tcW w:w="2551" w:type="dxa"/>
          <w:tcBorders>
            <w:top w:val="single" w:sz="4" w:space="0" w:color="000000"/>
          </w:tcBorders>
          <w:shd w:val="clear" w:color="auto" w:fill="auto"/>
        </w:tcPr>
        <w:p w14:paraId="5700C352" w14:textId="55AEE724" w:rsidR="008B51DB" w:rsidRDefault="008B51DB">
          <w:pPr>
            <w:pStyle w:val="af2"/>
            <w:rPr>
              <w:sz w:val="20"/>
              <w:szCs w:val="20"/>
            </w:rPr>
          </w:pPr>
        </w:p>
      </w:tc>
      <w:tc>
        <w:tcPr>
          <w:tcW w:w="3970" w:type="dxa"/>
          <w:tcBorders>
            <w:top w:val="single" w:sz="4" w:space="0" w:color="000000"/>
          </w:tcBorders>
        </w:tcPr>
        <w:p w14:paraId="535202DF" w14:textId="55B59558" w:rsidR="008B51DB" w:rsidRPr="0039792B" w:rsidRDefault="008B51DB" w:rsidP="00070A19">
          <w:pPr>
            <w:spacing w:after="0" w:line="240" w:lineRule="auto"/>
            <w:jc w:val="center"/>
            <w:rPr>
              <w:b/>
              <w:bCs/>
              <w:sz w:val="28"/>
              <w:szCs w:val="28"/>
            </w:rPr>
          </w:pPr>
        </w:p>
      </w:tc>
      <w:tc>
        <w:tcPr>
          <w:tcW w:w="282" w:type="dxa"/>
          <w:tcBorders>
            <w:top w:val="single" w:sz="4" w:space="0" w:color="000000"/>
          </w:tcBorders>
          <w:shd w:val="clear" w:color="auto" w:fill="auto"/>
        </w:tcPr>
        <w:p w14:paraId="0C44F5F0" w14:textId="77777777" w:rsidR="008B51DB" w:rsidRDefault="008B51DB">
          <w:pPr>
            <w:spacing w:after="0" w:line="240" w:lineRule="auto"/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2606" w:type="dxa"/>
          <w:tcBorders>
            <w:top w:val="single" w:sz="4" w:space="0" w:color="000000"/>
          </w:tcBorders>
          <w:shd w:val="clear" w:color="auto" w:fill="auto"/>
        </w:tcPr>
        <w:p w14:paraId="4C9BB242" w14:textId="30C49FCD" w:rsidR="008B51DB" w:rsidRDefault="008B51DB">
          <w:pPr>
            <w:pStyle w:val="af2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Стр.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286326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>NUMPAGES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="00286326">
            <w:rPr>
              <w:noProof/>
              <w:sz w:val="20"/>
              <w:szCs w:val="20"/>
              <w:lang w:val="en-US"/>
            </w:rPr>
            <w:t>2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</w:tr>
  </w:tbl>
  <w:p w14:paraId="37D53DBB" w14:textId="77777777" w:rsidR="008B51DB" w:rsidRDefault="008B51D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232C2" w14:textId="77777777" w:rsidR="00EE4B81" w:rsidRDefault="00EE4B81">
      <w:pPr>
        <w:spacing w:after="0" w:line="240" w:lineRule="auto"/>
      </w:pPr>
      <w:r>
        <w:separator/>
      </w:r>
    </w:p>
  </w:footnote>
  <w:footnote w:type="continuationSeparator" w:id="0">
    <w:p w14:paraId="022C0D14" w14:textId="77777777" w:rsidR="00EE4B81" w:rsidRDefault="00EE4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Look w:val="04A0" w:firstRow="1" w:lastRow="0" w:firstColumn="1" w:lastColumn="0" w:noHBand="0" w:noVBand="1"/>
    </w:tblPr>
    <w:tblGrid>
      <w:gridCol w:w="9356"/>
    </w:tblGrid>
    <w:tr w:rsidR="008B51DB" w14:paraId="73101F0A" w14:textId="77777777" w:rsidTr="007F410A">
      <w:trPr>
        <w:trHeight w:val="268"/>
      </w:trPr>
      <w:tc>
        <w:tcPr>
          <w:tcW w:w="9356" w:type="dxa"/>
          <w:tcBorders>
            <w:bottom w:val="single" w:sz="4" w:space="0" w:color="000000"/>
          </w:tcBorders>
        </w:tcPr>
        <w:p w14:paraId="6E87F3E5" w14:textId="57EC0727" w:rsidR="008B51DB" w:rsidRPr="002A173D" w:rsidRDefault="008B51DB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8"/>
            </w:rPr>
            <w:t>МЦША.101.024.00.00.000 СП. Редакция 01.000</w:t>
          </w:r>
        </w:p>
      </w:tc>
    </w:tr>
  </w:tbl>
  <w:p w14:paraId="4C83B8F2" w14:textId="77777777" w:rsidR="008B51DB" w:rsidRDefault="008B51DB">
    <w:pPr>
      <w:tabs>
        <w:tab w:val="left" w:pos="42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4B5D1" w14:textId="77777777" w:rsidR="008B51DB" w:rsidRDefault="008B51DB">
    <w:pPr>
      <w:tabs>
        <w:tab w:val="left" w:pos="42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486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4210F7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2C1985"/>
    <w:multiLevelType w:val="multilevel"/>
    <w:tmpl w:val="3EB0509E"/>
    <w:lvl w:ilvl="0">
      <w:start w:val="1"/>
      <w:numFmt w:val="decimal"/>
      <w:pStyle w:val="1"/>
      <w:lvlText w:val="%1"/>
      <w:lvlJc w:val="left"/>
      <w:pPr>
        <w:ind w:left="13607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13751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66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41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183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2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4471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615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4759" w:hanging="1584"/>
      </w:pPr>
      <w:rPr>
        <w:rFonts w:hint="default"/>
      </w:rPr>
    </w:lvl>
  </w:abstractNum>
  <w:abstractNum w:abstractNumId="3" w15:restartNumberingAfterBreak="0">
    <w:nsid w:val="08071425"/>
    <w:multiLevelType w:val="hybridMultilevel"/>
    <w:tmpl w:val="15E8DDF4"/>
    <w:lvl w:ilvl="0" w:tplc="8A4AD248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0CC76072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53F51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178612D6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E82232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0579D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E6009C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27E36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A11A7"/>
    <w:multiLevelType w:val="hybridMultilevel"/>
    <w:tmpl w:val="15E8DDF4"/>
    <w:lvl w:ilvl="0" w:tplc="8A4AD248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2" w15:restartNumberingAfterBreak="0">
    <w:nsid w:val="349203F3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4021C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E137B"/>
    <w:multiLevelType w:val="hybridMultilevel"/>
    <w:tmpl w:val="00C864FE"/>
    <w:lvl w:ilvl="0" w:tplc="8160A9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ADB2183"/>
    <w:multiLevelType w:val="hybridMultilevel"/>
    <w:tmpl w:val="637C1A86"/>
    <w:lvl w:ilvl="0" w:tplc="9434222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819AA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33660"/>
    <w:multiLevelType w:val="hybridMultilevel"/>
    <w:tmpl w:val="70E8EA16"/>
    <w:lvl w:ilvl="0" w:tplc="303E1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C9033E"/>
    <w:multiLevelType w:val="hybridMultilevel"/>
    <w:tmpl w:val="8F183082"/>
    <w:lvl w:ilvl="0" w:tplc="4E64D11C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3C22"/>
    <w:multiLevelType w:val="hybridMultilevel"/>
    <w:tmpl w:val="6F2C4396"/>
    <w:lvl w:ilvl="0" w:tplc="77AC9090">
      <w:start w:val="1"/>
      <w:numFmt w:val="decimal"/>
      <w:suff w:val="nothing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539A5"/>
    <w:multiLevelType w:val="hybridMultilevel"/>
    <w:tmpl w:val="DDEC29E8"/>
    <w:lvl w:ilvl="0" w:tplc="FCFE5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14E6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3C7465"/>
    <w:multiLevelType w:val="hybridMultilevel"/>
    <w:tmpl w:val="E52A1908"/>
    <w:lvl w:ilvl="0" w:tplc="97669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449CB"/>
    <w:multiLevelType w:val="hybridMultilevel"/>
    <w:tmpl w:val="4E0C8C1C"/>
    <w:lvl w:ilvl="0" w:tplc="303E1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4150384"/>
    <w:multiLevelType w:val="hybridMultilevel"/>
    <w:tmpl w:val="39004372"/>
    <w:lvl w:ilvl="0" w:tplc="A1BE73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35B41"/>
    <w:multiLevelType w:val="hybridMultilevel"/>
    <w:tmpl w:val="43B28A92"/>
    <w:lvl w:ilvl="0" w:tplc="303E1C44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6" w15:restartNumberingAfterBreak="0">
    <w:nsid w:val="58E93AB6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 w15:restartNumberingAfterBreak="0">
    <w:nsid w:val="5A6F2CBC"/>
    <w:multiLevelType w:val="hybridMultilevel"/>
    <w:tmpl w:val="A6906BC4"/>
    <w:lvl w:ilvl="0" w:tplc="303E1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61F74DB"/>
    <w:multiLevelType w:val="hybridMultilevel"/>
    <w:tmpl w:val="795C19AC"/>
    <w:lvl w:ilvl="0" w:tplc="8160A9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A576662"/>
    <w:multiLevelType w:val="hybridMultilevel"/>
    <w:tmpl w:val="F4D651F4"/>
    <w:lvl w:ilvl="0" w:tplc="8A4AD2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723F1"/>
    <w:multiLevelType w:val="hybridMultilevel"/>
    <w:tmpl w:val="15E8DDF4"/>
    <w:lvl w:ilvl="0" w:tplc="FFFFFFFF">
      <w:start w:val="1"/>
      <w:numFmt w:val="decimal"/>
      <w:lvlText w:val="%1"/>
      <w:lvlJc w:val="left"/>
      <w:pPr>
        <w:ind w:left="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8" w:hanging="360"/>
      </w:pPr>
    </w:lvl>
    <w:lvl w:ilvl="2" w:tplc="FFFFFFFF" w:tentative="1">
      <w:start w:val="1"/>
      <w:numFmt w:val="lowerRoman"/>
      <w:lvlText w:val="%3."/>
      <w:lvlJc w:val="right"/>
      <w:pPr>
        <w:ind w:left="2218" w:hanging="180"/>
      </w:pPr>
    </w:lvl>
    <w:lvl w:ilvl="3" w:tplc="FFFFFFFF" w:tentative="1">
      <w:start w:val="1"/>
      <w:numFmt w:val="decimal"/>
      <w:lvlText w:val="%4."/>
      <w:lvlJc w:val="left"/>
      <w:pPr>
        <w:ind w:left="2938" w:hanging="360"/>
      </w:pPr>
    </w:lvl>
    <w:lvl w:ilvl="4" w:tplc="FFFFFFFF" w:tentative="1">
      <w:start w:val="1"/>
      <w:numFmt w:val="lowerLetter"/>
      <w:lvlText w:val="%5."/>
      <w:lvlJc w:val="left"/>
      <w:pPr>
        <w:ind w:left="3658" w:hanging="360"/>
      </w:pPr>
    </w:lvl>
    <w:lvl w:ilvl="5" w:tplc="FFFFFFFF" w:tentative="1">
      <w:start w:val="1"/>
      <w:numFmt w:val="lowerRoman"/>
      <w:lvlText w:val="%6."/>
      <w:lvlJc w:val="right"/>
      <w:pPr>
        <w:ind w:left="4378" w:hanging="180"/>
      </w:pPr>
    </w:lvl>
    <w:lvl w:ilvl="6" w:tplc="FFFFFFFF" w:tentative="1">
      <w:start w:val="1"/>
      <w:numFmt w:val="decimal"/>
      <w:lvlText w:val="%7."/>
      <w:lvlJc w:val="left"/>
      <w:pPr>
        <w:ind w:left="5098" w:hanging="360"/>
      </w:pPr>
    </w:lvl>
    <w:lvl w:ilvl="7" w:tplc="FFFFFFFF" w:tentative="1">
      <w:start w:val="1"/>
      <w:numFmt w:val="lowerLetter"/>
      <w:lvlText w:val="%8."/>
      <w:lvlJc w:val="left"/>
      <w:pPr>
        <w:ind w:left="5818" w:hanging="360"/>
      </w:pPr>
    </w:lvl>
    <w:lvl w:ilvl="8" w:tplc="FFFFFFFF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1" w15:restartNumberingAfterBreak="0">
    <w:nsid w:val="78A360A0"/>
    <w:multiLevelType w:val="hybridMultilevel"/>
    <w:tmpl w:val="8F18308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/>
        <w:i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6799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"/>
  </w:num>
  <w:num w:numId="3">
    <w:abstractNumId w:val="23"/>
  </w:num>
  <w:num w:numId="4">
    <w:abstractNumId w:val="17"/>
  </w:num>
  <w:num w:numId="5">
    <w:abstractNumId w:val="27"/>
  </w:num>
  <w:num w:numId="6">
    <w:abstractNumId w:val="14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9"/>
  </w:num>
  <w:num w:numId="10">
    <w:abstractNumId w:val="28"/>
  </w:num>
  <w:num w:numId="11">
    <w:abstractNumId w:val="20"/>
  </w:num>
  <w:num w:numId="12">
    <w:abstractNumId w:val="24"/>
  </w:num>
  <w:num w:numId="13">
    <w:abstractNumId w:val="15"/>
  </w:num>
  <w:num w:numId="14">
    <w:abstractNumId w:val="10"/>
  </w:num>
  <w:num w:numId="15">
    <w:abstractNumId w:val="4"/>
  </w:num>
  <w:num w:numId="16">
    <w:abstractNumId w:val="21"/>
  </w:num>
  <w:num w:numId="17">
    <w:abstractNumId w:val="7"/>
  </w:num>
  <w:num w:numId="18">
    <w:abstractNumId w:val="25"/>
  </w:num>
  <w:num w:numId="19">
    <w:abstractNumId w:val="18"/>
  </w:num>
  <w:num w:numId="20">
    <w:abstractNumId w:val="3"/>
  </w:num>
  <w:num w:numId="21">
    <w:abstractNumId w:val="13"/>
  </w:num>
  <w:num w:numId="22">
    <w:abstractNumId w:val="12"/>
  </w:num>
  <w:num w:numId="23">
    <w:abstractNumId w:val="30"/>
  </w:num>
  <w:num w:numId="24">
    <w:abstractNumId w:val="31"/>
  </w:num>
  <w:num w:numId="25">
    <w:abstractNumId w:val="16"/>
  </w:num>
  <w:num w:numId="26">
    <w:abstractNumId w:val="8"/>
  </w:num>
  <w:num w:numId="27">
    <w:abstractNumId w:val="0"/>
  </w:num>
  <w:num w:numId="28">
    <w:abstractNumId w:val="11"/>
  </w:num>
  <w:num w:numId="29">
    <w:abstractNumId w:val="26"/>
  </w:num>
  <w:num w:numId="30">
    <w:abstractNumId w:val="5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32"/>
  </w:num>
  <w:num w:numId="34">
    <w:abstractNumId w:val="1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ечин Александр Викторович">
    <w15:presenceInfo w15:providerId="AD" w15:userId="S-1-5-21-2013317475-3509434031-1435560746-26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F4"/>
    <w:rsid w:val="00006720"/>
    <w:rsid w:val="00011B4F"/>
    <w:rsid w:val="00016C77"/>
    <w:rsid w:val="0001790F"/>
    <w:rsid w:val="00022A6B"/>
    <w:rsid w:val="00031B9D"/>
    <w:rsid w:val="00034095"/>
    <w:rsid w:val="0004223A"/>
    <w:rsid w:val="00050183"/>
    <w:rsid w:val="00050822"/>
    <w:rsid w:val="00053520"/>
    <w:rsid w:val="00053553"/>
    <w:rsid w:val="00056169"/>
    <w:rsid w:val="0005676D"/>
    <w:rsid w:val="00057AAC"/>
    <w:rsid w:val="00057EDF"/>
    <w:rsid w:val="00060616"/>
    <w:rsid w:val="0006196D"/>
    <w:rsid w:val="00065FB7"/>
    <w:rsid w:val="00070A19"/>
    <w:rsid w:val="00072F1C"/>
    <w:rsid w:val="00073D48"/>
    <w:rsid w:val="000743A4"/>
    <w:rsid w:val="00076500"/>
    <w:rsid w:val="000857BA"/>
    <w:rsid w:val="00085B4F"/>
    <w:rsid w:val="000872DE"/>
    <w:rsid w:val="00090B61"/>
    <w:rsid w:val="000929A5"/>
    <w:rsid w:val="000A0A75"/>
    <w:rsid w:val="000A39AF"/>
    <w:rsid w:val="000A58E6"/>
    <w:rsid w:val="000A66BD"/>
    <w:rsid w:val="000A717A"/>
    <w:rsid w:val="000B2840"/>
    <w:rsid w:val="000B5CEE"/>
    <w:rsid w:val="000B64F2"/>
    <w:rsid w:val="000D1344"/>
    <w:rsid w:val="000D4C77"/>
    <w:rsid w:val="000D5CCB"/>
    <w:rsid w:val="000E2A15"/>
    <w:rsid w:val="000F464C"/>
    <w:rsid w:val="000F58BC"/>
    <w:rsid w:val="000F6A51"/>
    <w:rsid w:val="000F6D45"/>
    <w:rsid w:val="0010414E"/>
    <w:rsid w:val="00104E44"/>
    <w:rsid w:val="00114A89"/>
    <w:rsid w:val="0011718E"/>
    <w:rsid w:val="001201DD"/>
    <w:rsid w:val="001262A2"/>
    <w:rsid w:val="00126311"/>
    <w:rsid w:val="00130BEB"/>
    <w:rsid w:val="00133548"/>
    <w:rsid w:val="00134E49"/>
    <w:rsid w:val="0013516A"/>
    <w:rsid w:val="001357F5"/>
    <w:rsid w:val="00137002"/>
    <w:rsid w:val="00137E3C"/>
    <w:rsid w:val="001464C6"/>
    <w:rsid w:val="001550C6"/>
    <w:rsid w:val="00155E60"/>
    <w:rsid w:val="0016344A"/>
    <w:rsid w:val="00163823"/>
    <w:rsid w:val="001659B5"/>
    <w:rsid w:val="0016676C"/>
    <w:rsid w:val="001705D1"/>
    <w:rsid w:val="001762DA"/>
    <w:rsid w:val="00177751"/>
    <w:rsid w:val="001924AD"/>
    <w:rsid w:val="001A17B4"/>
    <w:rsid w:val="001A2BEB"/>
    <w:rsid w:val="001A46B8"/>
    <w:rsid w:val="001A6F3D"/>
    <w:rsid w:val="001C26A9"/>
    <w:rsid w:val="001C35F1"/>
    <w:rsid w:val="001C7776"/>
    <w:rsid w:val="001C7BFB"/>
    <w:rsid w:val="001D41F4"/>
    <w:rsid w:val="001E2DCD"/>
    <w:rsid w:val="001E517A"/>
    <w:rsid w:val="001F0EC3"/>
    <w:rsid w:val="001F6B3D"/>
    <w:rsid w:val="00201468"/>
    <w:rsid w:val="00202DF6"/>
    <w:rsid w:val="002044A9"/>
    <w:rsid w:val="002130AB"/>
    <w:rsid w:val="002253A1"/>
    <w:rsid w:val="002328D1"/>
    <w:rsid w:val="00237B31"/>
    <w:rsid w:val="00242CA5"/>
    <w:rsid w:val="002470ED"/>
    <w:rsid w:val="00251507"/>
    <w:rsid w:val="002604E7"/>
    <w:rsid w:val="00265912"/>
    <w:rsid w:val="00266C3C"/>
    <w:rsid w:val="00273BF3"/>
    <w:rsid w:val="00276483"/>
    <w:rsid w:val="00286326"/>
    <w:rsid w:val="00287E67"/>
    <w:rsid w:val="002913B0"/>
    <w:rsid w:val="00291805"/>
    <w:rsid w:val="00291985"/>
    <w:rsid w:val="00292CBA"/>
    <w:rsid w:val="00297559"/>
    <w:rsid w:val="002A173D"/>
    <w:rsid w:val="002A32C5"/>
    <w:rsid w:val="002A498B"/>
    <w:rsid w:val="002B2C92"/>
    <w:rsid w:val="002B30CA"/>
    <w:rsid w:val="002B7270"/>
    <w:rsid w:val="002C09A4"/>
    <w:rsid w:val="002C49C7"/>
    <w:rsid w:val="002D26B2"/>
    <w:rsid w:val="002D37BB"/>
    <w:rsid w:val="002F0B5C"/>
    <w:rsid w:val="002F7DCF"/>
    <w:rsid w:val="00301707"/>
    <w:rsid w:val="00303B52"/>
    <w:rsid w:val="00303FB8"/>
    <w:rsid w:val="00313966"/>
    <w:rsid w:val="003219B7"/>
    <w:rsid w:val="0032271B"/>
    <w:rsid w:val="003233E4"/>
    <w:rsid w:val="00331A64"/>
    <w:rsid w:val="00332124"/>
    <w:rsid w:val="00332CD2"/>
    <w:rsid w:val="00334F8F"/>
    <w:rsid w:val="003360B4"/>
    <w:rsid w:val="00337F1E"/>
    <w:rsid w:val="00345334"/>
    <w:rsid w:val="00345358"/>
    <w:rsid w:val="0035033F"/>
    <w:rsid w:val="003505E3"/>
    <w:rsid w:val="00350E3B"/>
    <w:rsid w:val="00351519"/>
    <w:rsid w:val="0035567E"/>
    <w:rsid w:val="00356C31"/>
    <w:rsid w:val="00357308"/>
    <w:rsid w:val="00360521"/>
    <w:rsid w:val="00361D67"/>
    <w:rsid w:val="00362906"/>
    <w:rsid w:val="00362E55"/>
    <w:rsid w:val="00367AEF"/>
    <w:rsid w:val="003733C0"/>
    <w:rsid w:val="0037553D"/>
    <w:rsid w:val="00387E2E"/>
    <w:rsid w:val="00391C1F"/>
    <w:rsid w:val="00392297"/>
    <w:rsid w:val="00395350"/>
    <w:rsid w:val="0039792B"/>
    <w:rsid w:val="003A177D"/>
    <w:rsid w:val="003A2625"/>
    <w:rsid w:val="003A304E"/>
    <w:rsid w:val="003A32EC"/>
    <w:rsid w:val="003A3F5B"/>
    <w:rsid w:val="003A7365"/>
    <w:rsid w:val="003B36DA"/>
    <w:rsid w:val="003C1C59"/>
    <w:rsid w:val="003C4C2C"/>
    <w:rsid w:val="003D49F6"/>
    <w:rsid w:val="003D62E8"/>
    <w:rsid w:val="003E1D81"/>
    <w:rsid w:val="003E28F3"/>
    <w:rsid w:val="003F0F92"/>
    <w:rsid w:val="003F1889"/>
    <w:rsid w:val="003F227C"/>
    <w:rsid w:val="003F2E88"/>
    <w:rsid w:val="003F44C0"/>
    <w:rsid w:val="003F6851"/>
    <w:rsid w:val="003F7FB3"/>
    <w:rsid w:val="00402850"/>
    <w:rsid w:val="00416494"/>
    <w:rsid w:val="00421940"/>
    <w:rsid w:val="00421C00"/>
    <w:rsid w:val="004400E3"/>
    <w:rsid w:val="004403BE"/>
    <w:rsid w:val="00452AED"/>
    <w:rsid w:val="0046568E"/>
    <w:rsid w:val="00467231"/>
    <w:rsid w:val="00475E7F"/>
    <w:rsid w:val="00477E48"/>
    <w:rsid w:val="00480E62"/>
    <w:rsid w:val="00482EFD"/>
    <w:rsid w:val="00483507"/>
    <w:rsid w:val="00485DDB"/>
    <w:rsid w:val="00485DE6"/>
    <w:rsid w:val="004902CD"/>
    <w:rsid w:val="00492E1A"/>
    <w:rsid w:val="004942DB"/>
    <w:rsid w:val="00496111"/>
    <w:rsid w:val="004975DE"/>
    <w:rsid w:val="004A463B"/>
    <w:rsid w:val="004B53DF"/>
    <w:rsid w:val="004C3F9D"/>
    <w:rsid w:val="004C52AC"/>
    <w:rsid w:val="004D2138"/>
    <w:rsid w:val="004D4F2F"/>
    <w:rsid w:val="004E0901"/>
    <w:rsid w:val="004E0CA3"/>
    <w:rsid w:val="004E4EDC"/>
    <w:rsid w:val="004E69B3"/>
    <w:rsid w:val="004F19E4"/>
    <w:rsid w:val="004F1AE5"/>
    <w:rsid w:val="004F402D"/>
    <w:rsid w:val="00505617"/>
    <w:rsid w:val="00506962"/>
    <w:rsid w:val="00510F84"/>
    <w:rsid w:val="00517F5D"/>
    <w:rsid w:val="00520CFA"/>
    <w:rsid w:val="005212DC"/>
    <w:rsid w:val="00522DD4"/>
    <w:rsid w:val="00527A74"/>
    <w:rsid w:val="00543169"/>
    <w:rsid w:val="0055384B"/>
    <w:rsid w:val="00553950"/>
    <w:rsid w:val="00554E64"/>
    <w:rsid w:val="005663CD"/>
    <w:rsid w:val="00573B7A"/>
    <w:rsid w:val="0057709D"/>
    <w:rsid w:val="00587519"/>
    <w:rsid w:val="005926D9"/>
    <w:rsid w:val="00596ACA"/>
    <w:rsid w:val="005A3F69"/>
    <w:rsid w:val="005A6674"/>
    <w:rsid w:val="005A7B48"/>
    <w:rsid w:val="005B3AD7"/>
    <w:rsid w:val="005C3BDA"/>
    <w:rsid w:val="005C631E"/>
    <w:rsid w:val="005C639D"/>
    <w:rsid w:val="005C7150"/>
    <w:rsid w:val="005D0C80"/>
    <w:rsid w:val="005E3186"/>
    <w:rsid w:val="005E318D"/>
    <w:rsid w:val="005E5D61"/>
    <w:rsid w:val="005E6430"/>
    <w:rsid w:val="005F0262"/>
    <w:rsid w:val="005F3664"/>
    <w:rsid w:val="005F694E"/>
    <w:rsid w:val="00602D5C"/>
    <w:rsid w:val="0060692A"/>
    <w:rsid w:val="00612E1E"/>
    <w:rsid w:val="0061670E"/>
    <w:rsid w:val="006215E3"/>
    <w:rsid w:val="00632226"/>
    <w:rsid w:val="0063476D"/>
    <w:rsid w:val="00635FDB"/>
    <w:rsid w:val="00642EE1"/>
    <w:rsid w:val="0064476E"/>
    <w:rsid w:val="00656330"/>
    <w:rsid w:val="00657CA6"/>
    <w:rsid w:val="0066056A"/>
    <w:rsid w:val="00666D64"/>
    <w:rsid w:val="006725FE"/>
    <w:rsid w:val="00673FB2"/>
    <w:rsid w:val="00673FFF"/>
    <w:rsid w:val="006809F7"/>
    <w:rsid w:val="00681318"/>
    <w:rsid w:val="006818B2"/>
    <w:rsid w:val="0068259B"/>
    <w:rsid w:val="00685D57"/>
    <w:rsid w:val="0069315B"/>
    <w:rsid w:val="00693C28"/>
    <w:rsid w:val="00694950"/>
    <w:rsid w:val="00696290"/>
    <w:rsid w:val="00697BB4"/>
    <w:rsid w:val="006A39B4"/>
    <w:rsid w:val="006A5630"/>
    <w:rsid w:val="006B4583"/>
    <w:rsid w:val="006C3F1A"/>
    <w:rsid w:val="006C66BF"/>
    <w:rsid w:val="006D4519"/>
    <w:rsid w:val="006E40D8"/>
    <w:rsid w:val="006E70C8"/>
    <w:rsid w:val="006E7266"/>
    <w:rsid w:val="006F0136"/>
    <w:rsid w:val="006F716B"/>
    <w:rsid w:val="006F7B1D"/>
    <w:rsid w:val="007024B0"/>
    <w:rsid w:val="00710D73"/>
    <w:rsid w:val="00717699"/>
    <w:rsid w:val="0072070E"/>
    <w:rsid w:val="0072537A"/>
    <w:rsid w:val="00730D28"/>
    <w:rsid w:val="0073298E"/>
    <w:rsid w:val="0073322B"/>
    <w:rsid w:val="00735B88"/>
    <w:rsid w:val="00742F8C"/>
    <w:rsid w:val="00744732"/>
    <w:rsid w:val="00745964"/>
    <w:rsid w:val="00746F54"/>
    <w:rsid w:val="007503D6"/>
    <w:rsid w:val="00752AF1"/>
    <w:rsid w:val="00754043"/>
    <w:rsid w:val="00755403"/>
    <w:rsid w:val="0075582D"/>
    <w:rsid w:val="00756A7E"/>
    <w:rsid w:val="00756A9F"/>
    <w:rsid w:val="00761144"/>
    <w:rsid w:val="00761933"/>
    <w:rsid w:val="00762B0F"/>
    <w:rsid w:val="00764CBD"/>
    <w:rsid w:val="007667C1"/>
    <w:rsid w:val="0077157B"/>
    <w:rsid w:val="0078558F"/>
    <w:rsid w:val="00795ABB"/>
    <w:rsid w:val="007A1D33"/>
    <w:rsid w:val="007A341F"/>
    <w:rsid w:val="007A5235"/>
    <w:rsid w:val="007B4A4E"/>
    <w:rsid w:val="007B5D8B"/>
    <w:rsid w:val="007B6E19"/>
    <w:rsid w:val="007C1C47"/>
    <w:rsid w:val="007C3741"/>
    <w:rsid w:val="007C4ED8"/>
    <w:rsid w:val="007C53D9"/>
    <w:rsid w:val="007D1983"/>
    <w:rsid w:val="007D6AA5"/>
    <w:rsid w:val="007E1D07"/>
    <w:rsid w:val="007E3BC5"/>
    <w:rsid w:val="007E3F0D"/>
    <w:rsid w:val="007E5F23"/>
    <w:rsid w:val="007E6C39"/>
    <w:rsid w:val="007F3D49"/>
    <w:rsid w:val="007F410A"/>
    <w:rsid w:val="007F4536"/>
    <w:rsid w:val="007F5328"/>
    <w:rsid w:val="007F6602"/>
    <w:rsid w:val="008009CA"/>
    <w:rsid w:val="00811705"/>
    <w:rsid w:val="008120E0"/>
    <w:rsid w:val="00820CBC"/>
    <w:rsid w:val="00823840"/>
    <w:rsid w:val="008268B8"/>
    <w:rsid w:val="00832CFF"/>
    <w:rsid w:val="008353B4"/>
    <w:rsid w:val="00843AD4"/>
    <w:rsid w:val="008456BA"/>
    <w:rsid w:val="00851BFE"/>
    <w:rsid w:val="00855433"/>
    <w:rsid w:val="00862468"/>
    <w:rsid w:val="008640DF"/>
    <w:rsid w:val="00864B7F"/>
    <w:rsid w:val="00865875"/>
    <w:rsid w:val="00872FA8"/>
    <w:rsid w:val="008877EC"/>
    <w:rsid w:val="008941AB"/>
    <w:rsid w:val="0089570E"/>
    <w:rsid w:val="00895CDD"/>
    <w:rsid w:val="00896FCF"/>
    <w:rsid w:val="008A0EB6"/>
    <w:rsid w:val="008A1E44"/>
    <w:rsid w:val="008A2214"/>
    <w:rsid w:val="008A5DAF"/>
    <w:rsid w:val="008B0002"/>
    <w:rsid w:val="008B0824"/>
    <w:rsid w:val="008B3D44"/>
    <w:rsid w:val="008B51DB"/>
    <w:rsid w:val="008C000B"/>
    <w:rsid w:val="008C396F"/>
    <w:rsid w:val="008D050D"/>
    <w:rsid w:val="008D3629"/>
    <w:rsid w:val="008E6A97"/>
    <w:rsid w:val="008E7C32"/>
    <w:rsid w:val="008F49F3"/>
    <w:rsid w:val="00900AC1"/>
    <w:rsid w:val="0090664D"/>
    <w:rsid w:val="00910848"/>
    <w:rsid w:val="00910896"/>
    <w:rsid w:val="00914A06"/>
    <w:rsid w:val="0091775C"/>
    <w:rsid w:val="009210C5"/>
    <w:rsid w:val="00927EAC"/>
    <w:rsid w:val="00931BD2"/>
    <w:rsid w:val="00936AB0"/>
    <w:rsid w:val="00940E57"/>
    <w:rsid w:val="00944F13"/>
    <w:rsid w:val="009530B5"/>
    <w:rsid w:val="00953E99"/>
    <w:rsid w:val="00954E27"/>
    <w:rsid w:val="00955C44"/>
    <w:rsid w:val="00962632"/>
    <w:rsid w:val="00965DF7"/>
    <w:rsid w:val="00967602"/>
    <w:rsid w:val="00974FD3"/>
    <w:rsid w:val="00980139"/>
    <w:rsid w:val="00980CF2"/>
    <w:rsid w:val="00981719"/>
    <w:rsid w:val="00984FB7"/>
    <w:rsid w:val="00985BAF"/>
    <w:rsid w:val="009863EC"/>
    <w:rsid w:val="00992105"/>
    <w:rsid w:val="00993D43"/>
    <w:rsid w:val="009A4E13"/>
    <w:rsid w:val="009A510E"/>
    <w:rsid w:val="009A6E9E"/>
    <w:rsid w:val="009B3531"/>
    <w:rsid w:val="009B52EF"/>
    <w:rsid w:val="009C5250"/>
    <w:rsid w:val="009C7D0D"/>
    <w:rsid w:val="009D1FC5"/>
    <w:rsid w:val="009D2494"/>
    <w:rsid w:val="009D6686"/>
    <w:rsid w:val="009E161F"/>
    <w:rsid w:val="009E273D"/>
    <w:rsid w:val="009E3C64"/>
    <w:rsid w:val="009F712B"/>
    <w:rsid w:val="00A06E46"/>
    <w:rsid w:val="00A134D9"/>
    <w:rsid w:val="00A22C9C"/>
    <w:rsid w:val="00A259DB"/>
    <w:rsid w:val="00A27F03"/>
    <w:rsid w:val="00A3204E"/>
    <w:rsid w:val="00A36BAF"/>
    <w:rsid w:val="00A36D7F"/>
    <w:rsid w:val="00A3713C"/>
    <w:rsid w:val="00A45639"/>
    <w:rsid w:val="00A47BDD"/>
    <w:rsid w:val="00A5420D"/>
    <w:rsid w:val="00A5427C"/>
    <w:rsid w:val="00A5496A"/>
    <w:rsid w:val="00A67F02"/>
    <w:rsid w:val="00A74490"/>
    <w:rsid w:val="00A75957"/>
    <w:rsid w:val="00A774D0"/>
    <w:rsid w:val="00A8274E"/>
    <w:rsid w:val="00A844CC"/>
    <w:rsid w:val="00A8549F"/>
    <w:rsid w:val="00A85E18"/>
    <w:rsid w:val="00A96C26"/>
    <w:rsid w:val="00A97751"/>
    <w:rsid w:val="00AA4CEC"/>
    <w:rsid w:val="00AA6FB3"/>
    <w:rsid w:val="00AA71E9"/>
    <w:rsid w:val="00AA72CD"/>
    <w:rsid w:val="00AB04A3"/>
    <w:rsid w:val="00AB1CA4"/>
    <w:rsid w:val="00AB32FA"/>
    <w:rsid w:val="00AB3383"/>
    <w:rsid w:val="00AB4EDF"/>
    <w:rsid w:val="00AB6763"/>
    <w:rsid w:val="00AC2801"/>
    <w:rsid w:val="00AC5B8A"/>
    <w:rsid w:val="00AD6BE7"/>
    <w:rsid w:val="00AD745F"/>
    <w:rsid w:val="00AE17A8"/>
    <w:rsid w:val="00AE327A"/>
    <w:rsid w:val="00AE581C"/>
    <w:rsid w:val="00AE6770"/>
    <w:rsid w:val="00AE73A6"/>
    <w:rsid w:val="00AF1485"/>
    <w:rsid w:val="00B031C6"/>
    <w:rsid w:val="00B07B18"/>
    <w:rsid w:val="00B11ABE"/>
    <w:rsid w:val="00B12C63"/>
    <w:rsid w:val="00B278B6"/>
    <w:rsid w:val="00B30B94"/>
    <w:rsid w:val="00B32F13"/>
    <w:rsid w:val="00B41FFE"/>
    <w:rsid w:val="00B44413"/>
    <w:rsid w:val="00B459E2"/>
    <w:rsid w:val="00B47B7B"/>
    <w:rsid w:val="00B65EDD"/>
    <w:rsid w:val="00B70752"/>
    <w:rsid w:val="00B76817"/>
    <w:rsid w:val="00B76FDE"/>
    <w:rsid w:val="00B81014"/>
    <w:rsid w:val="00B8590B"/>
    <w:rsid w:val="00B90084"/>
    <w:rsid w:val="00B92EA8"/>
    <w:rsid w:val="00B95A55"/>
    <w:rsid w:val="00B965DC"/>
    <w:rsid w:val="00B96BDA"/>
    <w:rsid w:val="00BA0EFA"/>
    <w:rsid w:val="00BA1ADD"/>
    <w:rsid w:val="00BB2B47"/>
    <w:rsid w:val="00BB37F9"/>
    <w:rsid w:val="00BB6437"/>
    <w:rsid w:val="00BB731C"/>
    <w:rsid w:val="00BD3833"/>
    <w:rsid w:val="00BD3E3E"/>
    <w:rsid w:val="00BE00FB"/>
    <w:rsid w:val="00BE4CC0"/>
    <w:rsid w:val="00C02FBD"/>
    <w:rsid w:val="00C03AFB"/>
    <w:rsid w:val="00C07D50"/>
    <w:rsid w:val="00C10A49"/>
    <w:rsid w:val="00C1776F"/>
    <w:rsid w:val="00C21D6C"/>
    <w:rsid w:val="00C33035"/>
    <w:rsid w:val="00C376A0"/>
    <w:rsid w:val="00C44837"/>
    <w:rsid w:val="00C54908"/>
    <w:rsid w:val="00C56B47"/>
    <w:rsid w:val="00C57503"/>
    <w:rsid w:val="00C60F9C"/>
    <w:rsid w:val="00C61798"/>
    <w:rsid w:val="00C623E6"/>
    <w:rsid w:val="00C628CA"/>
    <w:rsid w:val="00C6334D"/>
    <w:rsid w:val="00C64774"/>
    <w:rsid w:val="00C65CF4"/>
    <w:rsid w:val="00C805F0"/>
    <w:rsid w:val="00C870A8"/>
    <w:rsid w:val="00C944E0"/>
    <w:rsid w:val="00CA2675"/>
    <w:rsid w:val="00CA4883"/>
    <w:rsid w:val="00CA5C5C"/>
    <w:rsid w:val="00CA6A9E"/>
    <w:rsid w:val="00CA7559"/>
    <w:rsid w:val="00CB0467"/>
    <w:rsid w:val="00CB0E01"/>
    <w:rsid w:val="00CB5D7B"/>
    <w:rsid w:val="00CB7993"/>
    <w:rsid w:val="00CD30C4"/>
    <w:rsid w:val="00CD5534"/>
    <w:rsid w:val="00CD7CB6"/>
    <w:rsid w:val="00CE01B7"/>
    <w:rsid w:val="00CF28EF"/>
    <w:rsid w:val="00D10306"/>
    <w:rsid w:val="00D135C9"/>
    <w:rsid w:val="00D17490"/>
    <w:rsid w:val="00D224CB"/>
    <w:rsid w:val="00D226A2"/>
    <w:rsid w:val="00D23F5C"/>
    <w:rsid w:val="00D25131"/>
    <w:rsid w:val="00D25180"/>
    <w:rsid w:val="00D34D66"/>
    <w:rsid w:val="00D37757"/>
    <w:rsid w:val="00D432DC"/>
    <w:rsid w:val="00D46513"/>
    <w:rsid w:val="00D52830"/>
    <w:rsid w:val="00D57DD4"/>
    <w:rsid w:val="00D63718"/>
    <w:rsid w:val="00D70E35"/>
    <w:rsid w:val="00D763AE"/>
    <w:rsid w:val="00D814BA"/>
    <w:rsid w:val="00D96CBC"/>
    <w:rsid w:val="00DA1139"/>
    <w:rsid w:val="00DA20FB"/>
    <w:rsid w:val="00DC636A"/>
    <w:rsid w:val="00DD07E1"/>
    <w:rsid w:val="00DD09D3"/>
    <w:rsid w:val="00DD2F1F"/>
    <w:rsid w:val="00DD7936"/>
    <w:rsid w:val="00DE1501"/>
    <w:rsid w:val="00DE311E"/>
    <w:rsid w:val="00DF090D"/>
    <w:rsid w:val="00DF6581"/>
    <w:rsid w:val="00E00EFF"/>
    <w:rsid w:val="00E06A08"/>
    <w:rsid w:val="00E12819"/>
    <w:rsid w:val="00E13085"/>
    <w:rsid w:val="00E17498"/>
    <w:rsid w:val="00E43985"/>
    <w:rsid w:val="00E45F9C"/>
    <w:rsid w:val="00E46367"/>
    <w:rsid w:val="00E501B9"/>
    <w:rsid w:val="00E5535A"/>
    <w:rsid w:val="00E57733"/>
    <w:rsid w:val="00E62E80"/>
    <w:rsid w:val="00E63CEC"/>
    <w:rsid w:val="00E75911"/>
    <w:rsid w:val="00E92F9F"/>
    <w:rsid w:val="00E946C3"/>
    <w:rsid w:val="00E95FAC"/>
    <w:rsid w:val="00E974FF"/>
    <w:rsid w:val="00EA7766"/>
    <w:rsid w:val="00EB020C"/>
    <w:rsid w:val="00EB55EA"/>
    <w:rsid w:val="00EB56B2"/>
    <w:rsid w:val="00EB67B8"/>
    <w:rsid w:val="00EB6F5D"/>
    <w:rsid w:val="00EC5620"/>
    <w:rsid w:val="00EE2AC2"/>
    <w:rsid w:val="00EE33A3"/>
    <w:rsid w:val="00EE4B81"/>
    <w:rsid w:val="00EF059D"/>
    <w:rsid w:val="00EF0B0E"/>
    <w:rsid w:val="00EF511D"/>
    <w:rsid w:val="00EF74A6"/>
    <w:rsid w:val="00F0606C"/>
    <w:rsid w:val="00F1348E"/>
    <w:rsid w:val="00F16A9E"/>
    <w:rsid w:val="00F1782D"/>
    <w:rsid w:val="00F25A51"/>
    <w:rsid w:val="00F260E9"/>
    <w:rsid w:val="00F2678F"/>
    <w:rsid w:val="00F31C5B"/>
    <w:rsid w:val="00F329BF"/>
    <w:rsid w:val="00F529D0"/>
    <w:rsid w:val="00F53141"/>
    <w:rsid w:val="00F62B47"/>
    <w:rsid w:val="00F645A7"/>
    <w:rsid w:val="00F64E7A"/>
    <w:rsid w:val="00F70411"/>
    <w:rsid w:val="00F777A0"/>
    <w:rsid w:val="00F8013A"/>
    <w:rsid w:val="00F86983"/>
    <w:rsid w:val="00FA07B6"/>
    <w:rsid w:val="00FA0F2F"/>
    <w:rsid w:val="00FA51F8"/>
    <w:rsid w:val="00FA5707"/>
    <w:rsid w:val="00FA6BAC"/>
    <w:rsid w:val="00FB4EB2"/>
    <w:rsid w:val="00FB5382"/>
    <w:rsid w:val="00FC25DF"/>
    <w:rsid w:val="00FC637E"/>
    <w:rsid w:val="00FD1B66"/>
    <w:rsid w:val="00FD1C18"/>
    <w:rsid w:val="00FE0EF3"/>
    <w:rsid w:val="00FE2426"/>
    <w:rsid w:val="00FF32BD"/>
    <w:rsid w:val="00FF591A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4F971"/>
  <w15:docId w15:val="{542D0D60-DCD0-4E28-BD93-AA69BE0F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E57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317D"/>
    <w:pPr>
      <w:keepNext/>
      <w:keepLines/>
      <w:numPr>
        <w:numId w:val="2"/>
      </w:numPr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317D"/>
    <w:pPr>
      <w:keepNext/>
      <w:keepLines/>
      <w:numPr>
        <w:ilvl w:val="1"/>
        <w:numId w:val="2"/>
      </w:numPr>
      <w:spacing w:before="40" w:after="0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17D"/>
    <w:pPr>
      <w:keepNext/>
      <w:keepLines/>
      <w:numPr>
        <w:ilvl w:val="2"/>
        <w:numId w:val="2"/>
      </w:numPr>
      <w:spacing w:before="40" w:after="0"/>
      <w:outlineLvl w:val="2"/>
    </w:pPr>
    <w:rPr>
      <w:rFonts w:eastAsia="Times New Roman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0C13"/>
    <w:pPr>
      <w:keepNext/>
      <w:keepLines/>
      <w:numPr>
        <w:ilvl w:val="3"/>
        <w:numId w:val="2"/>
      </w:numPr>
      <w:spacing w:before="40" w:after="0"/>
      <w:outlineLvl w:val="3"/>
    </w:pPr>
    <w:rPr>
      <w:rFonts w:eastAsia="Times New Roman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87790"/>
    <w:pPr>
      <w:keepNext/>
      <w:keepLines/>
      <w:numPr>
        <w:ilvl w:val="4"/>
        <w:numId w:val="2"/>
      </w:numPr>
      <w:spacing w:before="40" w:after="0"/>
      <w:outlineLvl w:val="4"/>
    </w:pPr>
    <w:rPr>
      <w:rFonts w:eastAsia="Times New Roman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D54C30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D54C30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D54C30"/>
    <w:pPr>
      <w:keepNext/>
      <w:keepLines/>
      <w:numPr>
        <w:ilvl w:val="7"/>
        <w:numId w:val="2"/>
      </w:numPr>
      <w:spacing w:before="40" w:after="0"/>
      <w:outlineLvl w:val="7"/>
    </w:pPr>
    <w:rPr>
      <w:rFonts w:eastAsiaTheme="majorEastAsia" w:cstheme="majorBidi"/>
      <w:b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54C30"/>
    <w:pPr>
      <w:keepNext/>
      <w:keepLines/>
      <w:numPr>
        <w:ilvl w:val="8"/>
        <w:numId w:val="2"/>
      </w:numPr>
      <w:spacing w:before="40" w:after="0"/>
      <w:outlineLvl w:val="8"/>
    </w:pPr>
    <w:rPr>
      <w:rFonts w:eastAsiaTheme="majorEastAsia" w:cstheme="majorBidi"/>
      <w:b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426048"/>
  </w:style>
  <w:style w:type="character" w:customStyle="1" w:styleId="a4">
    <w:name w:val="Нижний колонтитул Знак"/>
    <w:basedOn w:val="a0"/>
    <w:uiPriority w:val="99"/>
    <w:qFormat/>
    <w:rsid w:val="00426048"/>
  </w:style>
  <w:style w:type="character" w:customStyle="1" w:styleId="-">
    <w:name w:val="Таблицы - Название таблицы Знак"/>
    <w:qFormat/>
    <w:rsid w:val="000E2C3C"/>
    <w:rPr>
      <w:rFonts w:ascii="Times New Roman" w:hAnsi="Times New Roman"/>
      <w:sz w:val="24"/>
      <w:szCs w:val="24"/>
      <w:lang w:eastAsia="en-US"/>
    </w:rPr>
  </w:style>
  <w:style w:type="character" w:customStyle="1" w:styleId="-0">
    <w:name w:val="Интернет-ссылка"/>
    <w:uiPriority w:val="99"/>
    <w:unhideWhenUsed/>
    <w:rsid w:val="002746DA"/>
    <w:rPr>
      <w:color w:val="0563C1"/>
      <w:u w:val="single"/>
    </w:rPr>
  </w:style>
  <w:style w:type="character" w:customStyle="1" w:styleId="10">
    <w:name w:val="Заголовок 1 Знак"/>
    <w:link w:val="1"/>
    <w:uiPriority w:val="9"/>
    <w:qFormat/>
    <w:rsid w:val="0004317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qFormat/>
    <w:rsid w:val="0004317D"/>
    <w:rPr>
      <w:rFonts w:ascii="Times New Roman" w:eastAsia="Times New Roman" w:hAnsi="Times New Roman"/>
      <w:b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qFormat/>
    <w:rsid w:val="0004317D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40">
    <w:name w:val="Заголовок 4 Знак"/>
    <w:link w:val="4"/>
    <w:uiPriority w:val="9"/>
    <w:qFormat/>
    <w:rsid w:val="00750C13"/>
    <w:rPr>
      <w:rFonts w:ascii="Times New Roman" w:eastAsia="Times New Roman" w:hAnsi="Times New Roman"/>
      <w:b/>
      <w:iCs/>
      <w:sz w:val="24"/>
      <w:szCs w:val="22"/>
      <w:lang w:eastAsia="en-US"/>
    </w:rPr>
  </w:style>
  <w:style w:type="character" w:customStyle="1" w:styleId="50">
    <w:name w:val="Заголовок 5 Знак"/>
    <w:link w:val="5"/>
    <w:uiPriority w:val="9"/>
    <w:qFormat/>
    <w:rsid w:val="00787790"/>
    <w:rPr>
      <w:rFonts w:ascii="Times New Roman" w:eastAsia="Times New Roman" w:hAnsi="Times New Roman"/>
      <w:b/>
      <w:sz w:val="24"/>
      <w:szCs w:val="22"/>
      <w:lang w:eastAsia="en-US"/>
    </w:rPr>
  </w:style>
  <w:style w:type="character" w:customStyle="1" w:styleId="a5">
    <w:name w:val="Абзац списка Знак"/>
    <w:uiPriority w:val="34"/>
    <w:qFormat/>
    <w:rsid w:val="00F9533C"/>
    <w:rPr>
      <w:sz w:val="22"/>
      <w:szCs w:val="22"/>
      <w:lang w:eastAsia="en-US"/>
    </w:rPr>
  </w:style>
  <w:style w:type="character" w:customStyle="1" w:styleId="REQID">
    <w:name w:val="REQ_ID Знак"/>
    <w:basedOn w:val="a0"/>
    <w:qFormat/>
    <w:rsid w:val="00902F87"/>
    <w:rPr>
      <w:rFonts w:ascii="Courier New" w:hAnsi="Courier New" w:cs="Courier New"/>
      <w:b/>
      <w:sz w:val="24"/>
      <w:szCs w:val="22"/>
      <w:lang w:eastAsia="en-US"/>
    </w:rPr>
  </w:style>
  <w:style w:type="character" w:customStyle="1" w:styleId="REQTitle">
    <w:name w:val="REQ_Title Знак"/>
    <w:basedOn w:val="a0"/>
    <w:qFormat/>
    <w:rsid w:val="00902F87"/>
    <w:rPr>
      <w:rFonts w:ascii="Times New Roman" w:hAnsi="Times New Roman"/>
      <w:color w:val="70AD47"/>
      <w:sz w:val="24"/>
      <w:szCs w:val="22"/>
      <w:lang w:eastAsia="en-US"/>
    </w:rPr>
  </w:style>
  <w:style w:type="character" w:customStyle="1" w:styleId="REQVersion">
    <w:name w:val="REQ_Version Знак"/>
    <w:basedOn w:val="a0"/>
    <w:qFormat/>
    <w:rsid w:val="00902F87"/>
    <w:rPr>
      <w:rFonts w:ascii="Times New Roman" w:hAnsi="Times New Roman"/>
      <w:color w:val="ED7D31"/>
      <w:sz w:val="24"/>
      <w:szCs w:val="22"/>
      <w:lang w:eastAsia="en-US"/>
    </w:rPr>
  </w:style>
  <w:style w:type="character" w:customStyle="1" w:styleId="REQText">
    <w:name w:val="REQ_Text Знак"/>
    <w:basedOn w:val="a0"/>
    <w:qFormat/>
    <w:rsid w:val="00902F87"/>
    <w:rPr>
      <w:rFonts w:ascii="Times New Roman" w:hAnsi="Times New Roman"/>
      <w:sz w:val="24"/>
      <w:szCs w:val="22"/>
      <w:lang w:val="en-US" w:eastAsia="en-US"/>
    </w:rPr>
  </w:style>
  <w:style w:type="character" w:customStyle="1" w:styleId="REQChangeList">
    <w:name w:val="REQ_ChangeList Знак"/>
    <w:basedOn w:val="a0"/>
    <w:qFormat/>
    <w:rsid w:val="00902F87"/>
    <w:rPr>
      <w:rFonts w:ascii="Times New Roman" w:hAnsi="Times New Roman"/>
      <w:color w:val="0070C0"/>
      <w:szCs w:val="24"/>
      <w:lang w:eastAsia="en-US"/>
    </w:rPr>
  </w:style>
  <w:style w:type="character" w:customStyle="1" w:styleId="REQStatus">
    <w:name w:val="REQ_Status Знак"/>
    <w:basedOn w:val="a0"/>
    <w:qFormat/>
    <w:rsid w:val="008E3383"/>
    <w:rPr>
      <w:rFonts w:ascii="Times New Roman" w:hAnsi="Times New Roman"/>
      <w:color w:val="0000CC"/>
      <w:sz w:val="24"/>
      <w:szCs w:val="22"/>
      <w:lang w:eastAsia="en-US"/>
    </w:rPr>
  </w:style>
  <w:style w:type="character" w:customStyle="1" w:styleId="REQVerifyMethod">
    <w:name w:val="REQ_VerifyMethod Знак"/>
    <w:basedOn w:val="a0"/>
    <w:qFormat/>
    <w:rsid w:val="008E3383"/>
    <w:rPr>
      <w:rFonts w:ascii="Times New Roman" w:hAnsi="Times New Roman"/>
      <w:color w:val="7030A0"/>
      <w:sz w:val="24"/>
      <w:szCs w:val="22"/>
      <w:lang w:eastAsia="en-US"/>
    </w:rPr>
  </w:style>
  <w:style w:type="character" w:customStyle="1" w:styleId="REQType">
    <w:name w:val="REQ_Type Знак"/>
    <w:basedOn w:val="a0"/>
    <w:qFormat/>
    <w:rsid w:val="008E3383"/>
    <w:rPr>
      <w:rFonts w:ascii="Times New Roman" w:hAnsi="Times New Roman"/>
      <w:sz w:val="24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qFormat/>
    <w:rsid w:val="00D54C30"/>
    <w:rPr>
      <w:rFonts w:ascii="Times New Roman" w:eastAsiaTheme="majorEastAsia" w:hAnsi="Times New Roman" w:cstheme="majorBidi"/>
      <w:b/>
      <w:sz w:val="24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qFormat/>
    <w:rsid w:val="00D54C30"/>
    <w:rPr>
      <w:rFonts w:ascii="Times New Roman" w:eastAsiaTheme="majorEastAsia" w:hAnsi="Times New Roman" w:cstheme="majorBidi"/>
      <w:b/>
      <w:iCs/>
      <w:sz w:val="24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qFormat/>
    <w:rsid w:val="00D54C30"/>
    <w:rPr>
      <w:rFonts w:ascii="Times New Roman" w:eastAsiaTheme="majorEastAsia" w:hAnsi="Times New Roman" w:cstheme="majorBidi"/>
      <w:b/>
      <w:sz w:val="24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qFormat/>
    <w:rsid w:val="00D54C30"/>
    <w:rPr>
      <w:rFonts w:ascii="Times New Roman" w:eastAsiaTheme="majorEastAsia" w:hAnsi="Times New Roman" w:cstheme="majorBidi"/>
      <w:b/>
      <w:iCs/>
      <w:sz w:val="24"/>
      <w:szCs w:val="21"/>
      <w:lang w:eastAsia="en-US"/>
    </w:rPr>
  </w:style>
  <w:style w:type="character" w:customStyle="1" w:styleId="a6">
    <w:name w:val="Текст выноски Знак"/>
    <w:basedOn w:val="a0"/>
    <w:uiPriority w:val="99"/>
    <w:semiHidden/>
    <w:qFormat/>
    <w:rsid w:val="00A333D6"/>
    <w:rPr>
      <w:rFonts w:ascii="Segoe UI" w:hAnsi="Segoe UI" w:cs="Segoe UI"/>
      <w:sz w:val="18"/>
      <w:szCs w:val="18"/>
      <w:lang w:eastAsia="en-US"/>
    </w:rPr>
  </w:style>
  <w:style w:type="character" w:customStyle="1" w:styleId="WW8Num15z3">
    <w:name w:val="WW8Num15z3"/>
    <w:qFormat/>
    <w:rsid w:val="00BD78E6"/>
    <w:rPr>
      <w:rFonts w:ascii="Symbol" w:hAnsi="Symbol"/>
    </w:rPr>
  </w:style>
  <w:style w:type="character" w:styleId="a7">
    <w:name w:val="Placeholder Text"/>
    <w:basedOn w:val="a0"/>
    <w:uiPriority w:val="99"/>
    <w:semiHidden/>
    <w:qFormat/>
    <w:rsid w:val="008D3454"/>
    <w:rPr>
      <w:color w:val="808080"/>
    </w:rPr>
  </w:style>
  <w:style w:type="character" w:customStyle="1" w:styleId="a8">
    <w:name w:val="ТЕКСТ Знак"/>
    <w:qFormat/>
    <w:rsid w:val="00CE70C6"/>
    <w:rPr>
      <w:rFonts w:ascii="Times New Roman" w:eastAsia="Times New Roman" w:hAnsi="Times New Roman"/>
      <w:sz w:val="28"/>
      <w:szCs w:val="28"/>
    </w:rPr>
  </w:style>
  <w:style w:type="paragraph" w:styleId="a9">
    <w:name w:val="Title"/>
    <w:basedOn w:val="a"/>
    <w:next w:val="aa"/>
    <w:link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link w:val="ac"/>
    <w:pPr>
      <w:spacing w:after="140" w:line="276" w:lineRule="auto"/>
    </w:pPr>
  </w:style>
  <w:style w:type="paragraph" w:styleId="ad">
    <w:name w:val="List"/>
    <w:basedOn w:val="aa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link w:val="11"/>
    <w:uiPriority w:val="99"/>
    <w:unhideWhenUsed/>
    <w:rsid w:val="00426048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link w:val="12"/>
    <w:uiPriority w:val="99"/>
    <w:unhideWhenUsed/>
    <w:rsid w:val="00426048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uiPriority w:val="34"/>
    <w:qFormat/>
    <w:rsid w:val="002131D9"/>
    <w:pPr>
      <w:ind w:left="720"/>
      <w:contextualSpacing/>
    </w:pPr>
  </w:style>
  <w:style w:type="paragraph" w:customStyle="1" w:styleId="-1">
    <w:name w:val="Таблицы - Название таблицы"/>
    <w:basedOn w:val="a"/>
    <w:next w:val="a"/>
    <w:qFormat/>
    <w:rsid w:val="000E2C3C"/>
    <w:pPr>
      <w:spacing w:before="120" w:after="120" w:line="240" w:lineRule="auto"/>
    </w:pPr>
    <w:rPr>
      <w:szCs w:val="24"/>
    </w:rPr>
  </w:style>
  <w:style w:type="paragraph" w:styleId="13">
    <w:name w:val="toc 1"/>
    <w:basedOn w:val="a"/>
    <w:next w:val="a"/>
    <w:autoRedefine/>
    <w:uiPriority w:val="39"/>
    <w:unhideWhenUsed/>
    <w:rsid w:val="002746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2FE8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22FE8"/>
    <w:pPr>
      <w:tabs>
        <w:tab w:val="right" w:leader="dot" w:pos="9345"/>
      </w:tabs>
      <w:spacing w:after="100"/>
    </w:pPr>
  </w:style>
  <w:style w:type="paragraph" w:styleId="41">
    <w:name w:val="toc 4"/>
    <w:basedOn w:val="a"/>
    <w:next w:val="a"/>
    <w:autoRedefine/>
    <w:uiPriority w:val="39"/>
    <w:unhideWhenUsed/>
    <w:rsid w:val="00B22FE8"/>
    <w:pPr>
      <w:tabs>
        <w:tab w:val="right" w:leader="dot" w:pos="9345"/>
      </w:tabs>
      <w:spacing w:after="100"/>
    </w:pPr>
  </w:style>
  <w:style w:type="paragraph" w:customStyle="1" w:styleId="REQID0">
    <w:name w:val="REQ_ID"/>
    <w:basedOn w:val="a"/>
    <w:qFormat/>
    <w:rsid w:val="00902F87"/>
    <w:pPr>
      <w:spacing w:after="0" w:line="240" w:lineRule="auto"/>
    </w:pPr>
    <w:rPr>
      <w:rFonts w:ascii="Courier New" w:hAnsi="Courier New" w:cs="Courier New"/>
      <w:b/>
    </w:rPr>
  </w:style>
  <w:style w:type="paragraph" w:customStyle="1" w:styleId="REQTitle0">
    <w:name w:val="REQ_Title"/>
    <w:basedOn w:val="a"/>
    <w:qFormat/>
    <w:rsid w:val="00902F87"/>
    <w:pPr>
      <w:spacing w:after="0" w:line="240" w:lineRule="auto"/>
    </w:pPr>
    <w:rPr>
      <w:color w:val="70AD47"/>
    </w:rPr>
  </w:style>
  <w:style w:type="paragraph" w:customStyle="1" w:styleId="REQVersion0">
    <w:name w:val="REQ_Version"/>
    <w:basedOn w:val="a"/>
    <w:qFormat/>
    <w:rsid w:val="00902F87"/>
    <w:pPr>
      <w:spacing w:after="0" w:line="240" w:lineRule="auto"/>
      <w:jc w:val="center"/>
    </w:pPr>
    <w:rPr>
      <w:color w:val="ED7D31"/>
    </w:rPr>
  </w:style>
  <w:style w:type="paragraph" w:customStyle="1" w:styleId="REQText0">
    <w:name w:val="REQ_Text"/>
    <w:basedOn w:val="a"/>
    <w:qFormat/>
    <w:rsid w:val="00902F87"/>
    <w:pPr>
      <w:spacing w:after="0" w:line="240" w:lineRule="auto"/>
    </w:pPr>
    <w:rPr>
      <w:lang w:val="en-US"/>
    </w:rPr>
  </w:style>
  <w:style w:type="paragraph" w:customStyle="1" w:styleId="REQChangeList0">
    <w:name w:val="REQ_ChangeList"/>
    <w:basedOn w:val="a"/>
    <w:qFormat/>
    <w:rsid w:val="00902F87"/>
    <w:pPr>
      <w:spacing w:after="0" w:line="240" w:lineRule="auto"/>
    </w:pPr>
    <w:rPr>
      <w:color w:val="0070C0"/>
      <w:sz w:val="20"/>
      <w:szCs w:val="24"/>
    </w:rPr>
  </w:style>
  <w:style w:type="paragraph" w:customStyle="1" w:styleId="REQStatus0">
    <w:name w:val="REQ_Status"/>
    <w:basedOn w:val="a"/>
    <w:qFormat/>
    <w:rsid w:val="008E3383"/>
    <w:pPr>
      <w:spacing w:after="0" w:line="240" w:lineRule="auto"/>
      <w:jc w:val="center"/>
    </w:pPr>
    <w:rPr>
      <w:color w:val="0000CC"/>
    </w:rPr>
  </w:style>
  <w:style w:type="paragraph" w:customStyle="1" w:styleId="REQVerifyMethod0">
    <w:name w:val="REQ_VerifyMethod"/>
    <w:basedOn w:val="a"/>
    <w:qFormat/>
    <w:rsid w:val="008E3383"/>
    <w:pPr>
      <w:spacing w:after="0" w:line="240" w:lineRule="auto"/>
      <w:jc w:val="center"/>
    </w:pPr>
    <w:rPr>
      <w:color w:val="7030A0"/>
    </w:rPr>
  </w:style>
  <w:style w:type="paragraph" w:customStyle="1" w:styleId="REQType0">
    <w:name w:val="REQ_Type"/>
    <w:basedOn w:val="a"/>
    <w:qFormat/>
    <w:rsid w:val="008E3383"/>
    <w:pPr>
      <w:spacing w:after="0" w:line="240" w:lineRule="auto"/>
      <w:jc w:val="center"/>
    </w:pPr>
  </w:style>
  <w:style w:type="paragraph" w:styleId="51">
    <w:name w:val="toc 5"/>
    <w:basedOn w:val="a"/>
    <w:next w:val="a"/>
    <w:autoRedefine/>
    <w:uiPriority w:val="39"/>
    <w:unhideWhenUsed/>
    <w:rsid w:val="00605539"/>
    <w:pPr>
      <w:spacing w:after="100"/>
      <w:ind w:left="880"/>
    </w:pPr>
  </w:style>
  <w:style w:type="paragraph" w:styleId="af4">
    <w:name w:val="Balloon Text"/>
    <w:basedOn w:val="a"/>
    <w:link w:val="14"/>
    <w:uiPriority w:val="99"/>
    <w:semiHidden/>
    <w:unhideWhenUsed/>
    <w:qFormat/>
    <w:rsid w:val="00A333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5">
    <w:name w:val="ТЕКСТ"/>
    <w:basedOn w:val="a"/>
    <w:qFormat/>
    <w:rsid w:val="00CE70C6"/>
    <w:pPr>
      <w:widowControl w:val="0"/>
      <w:spacing w:after="0" w:line="360" w:lineRule="auto"/>
      <w:ind w:firstLine="851"/>
    </w:pPr>
    <w:rPr>
      <w:rFonts w:eastAsia="Times New Roman"/>
      <w:sz w:val="28"/>
      <w:szCs w:val="28"/>
      <w:lang w:eastAsia="ru-RU"/>
    </w:rPr>
  </w:style>
  <w:style w:type="table" w:styleId="af6">
    <w:name w:val="Table Grid"/>
    <w:basedOn w:val="a1"/>
    <w:uiPriority w:val="39"/>
    <w:rsid w:val="00426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E7266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f7">
    <w:name w:val="annotation reference"/>
    <w:basedOn w:val="a0"/>
    <w:uiPriority w:val="99"/>
    <w:semiHidden/>
    <w:unhideWhenUsed/>
    <w:rsid w:val="006809F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809F7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809F7"/>
    <w:rPr>
      <w:rFonts w:ascii="Times New Roman" w:hAnsi="Times New Roman"/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809F7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809F7"/>
    <w:rPr>
      <w:rFonts w:ascii="Times New Roman" w:hAnsi="Times New Roman"/>
      <w:b/>
      <w:bCs/>
      <w:lang w:eastAsia="en-US"/>
    </w:rPr>
  </w:style>
  <w:style w:type="paragraph" w:styleId="afc">
    <w:name w:val="Revision"/>
    <w:hidden/>
    <w:uiPriority w:val="99"/>
    <w:semiHidden/>
    <w:rsid w:val="0039792B"/>
    <w:pPr>
      <w:suppressAutoHyphens w:val="0"/>
    </w:pPr>
    <w:rPr>
      <w:rFonts w:ascii="Times New Roman" w:hAnsi="Times New Roman"/>
      <w:sz w:val="24"/>
      <w:szCs w:val="22"/>
      <w:lang w:eastAsia="en-US"/>
    </w:rPr>
  </w:style>
  <w:style w:type="paragraph" w:customStyle="1" w:styleId="formattext">
    <w:name w:val="formattext"/>
    <w:basedOn w:val="a"/>
    <w:rsid w:val="00057AAC"/>
    <w:pPr>
      <w:suppressAutoHyphens w:val="0"/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ab">
    <w:name w:val="Заголовок Знак"/>
    <w:basedOn w:val="a0"/>
    <w:link w:val="a9"/>
    <w:rsid w:val="00717699"/>
    <w:rPr>
      <w:rFonts w:ascii="Liberation Sans" w:eastAsia="Noto Sans CJK SC" w:hAnsi="Liberation Sans" w:cs="Lohit Devanagari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a"/>
    <w:rsid w:val="00717699"/>
    <w:rPr>
      <w:rFonts w:ascii="Times New Roman" w:hAnsi="Times New Roman"/>
      <w:sz w:val="24"/>
      <w:szCs w:val="22"/>
      <w:lang w:eastAsia="en-US"/>
    </w:rPr>
  </w:style>
  <w:style w:type="paragraph" w:styleId="15">
    <w:name w:val="index 1"/>
    <w:basedOn w:val="a"/>
    <w:next w:val="a"/>
    <w:autoRedefine/>
    <w:uiPriority w:val="99"/>
    <w:semiHidden/>
    <w:unhideWhenUsed/>
    <w:rsid w:val="00717699"/>
    <w:pPr>
      <w:spacing w:after="0" w:line="240" w:lineRule="auto"/>
      <w:ind w:left="240" w:hanging="240"/>
    </w:pPr>
  </w:style>
  <w:style w:type="character" w:customStyle="1" w:styleId="11">
    <w:name w:val="Верхний колонтитул Знак1"/>
    <w:basedOn w:val="a0"/>
    <w:link w:val="af1"/>
    <w:uiPriority w:val="99"/>
    <w:rsid w:val="00717699"/>
    <w:rPr>
      <w:rFonts w:ascii="Times New Roman" w:hAnsi="Times New Roman"/>
      <w:sz w:val="24"/>
      <w:szCs w:val="22"/>
      <w:lang w:eastAsia="en-US"/>
    </w:rPr>
  </w:style>
  <w:style w:type="character" w:customStyle="1" w:styleId="12">
    <w:name w:val="Нижний колонтитул Знак1"/>
    <w:basedOn w:val="a0"/>
    <w:link w:val="af2"/>
    <w:uiPriority w:val="99"/>
    <w:rsid w:val="00717699"/>
    <w:rPr>
      <w:rFonts w:ascii="Times New Roman" w:hAnsi="Times New Roman"/>
      <w:sz w:val="24"/>
      <w:szCs w:val="22"/>
      <w:lang w:eastAsia="en-US"/>
    </w:rPr>
  </w:style>
  <w:style w:type="character" w:customStyle="1" w:styleId="14">
    <w:name w:val="Текст выноски Знак1"/>
    <w:basedOn w:val="a0"/>
    <w:link w:val="af4"/>
    <w:uiPriority w:val="99"/>
    <w:semiHidden/>
    <w:rsid w:val="00717699"/>
    <w:rPr>
      <w:rFonts w:ascii="Segoe UI" w:hAnsi="Segoe UI" w:cs="Segoe UI"/>
      <w:sz w:val="18"/>
      <w:szCs w:val="18"/>
      <w:lang w:eastAsia="en-US"/>
    </w:rPr>
  </w:style>
  <w:style w:type="paragraph" w:customStyle="1" w:styleId="afd">
    <w:name w:val="Обычный (без отступа)"/>
    <w:basedOn w:val="a"/>
    <w:qFormat/>
    <w:rsid w:val="0060692A"/>
    <w:pPr>
      <w:suppressAutoHyphens w:val="0"/>
      <w:spacing w:after="120" w:line="30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26A9C-3917-40BB-85D4-68DB5864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finoshindg@uwca.ru;morevda@uwca.ru</dc:creator>
  <cp:keywords/>
  <dc:description/>
  <cp:lastModifiedBy>Мысливченко Роман Ильич</cp:lastModifiedBy>
  <cp:revision>2</cp:revision>
  <cp:lastPrinted>2023-07-25T12:42:00Z</cp:lastPrinted>
  <dcterms:created xsi:type="dcterms:W3CDTF">2024-06-27T08:09:00Z</dcterms:created>
  <dcterms:modified xsi:type="dcterms:W3CDTF">2024-06-27T08:09:00Z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